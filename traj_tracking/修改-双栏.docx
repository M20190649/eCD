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4CDEA" w14:textId="77777777" w:rsidR="009A6536" w:rsidRPr="00D973C4" w:rsidRDefault="009A6536" w:rsidP="009A6536">
      <w:pPr>
        <w:rPr>
          <w:rFonts w:ascii="宋体" w:eastAsia="宋体" w:hAnsi="宋体"/>
          <w:b/>
          <w:bCs/>
          <w:sz w:val="24"/>
          <w:szCs w:val="28"/>
          <w:rPrChange w:id="0" w:author="linxl" w:date="2019-09-05T14:23:00Z">
            <w:rPr>
              <w:rFonts w:ascii="宋体" w:eastAsia="宋体" w:hAnsi="宋体"/>
              <w:b/>
              <w:bCs/>
              <w:sz w:val="28"/>
              <w:szCs w:val="28"/>
            </w:rPr>
          </w:rPrChange>
        </w:rPr>
      </w:pPr>
      <w:r w:rsidRPr="00D973C4">
        <w:rPr>
          <w:rFonts w:ascii="宋体" w:eastAsia="宋体" w:hAnsi="宋体"/>
          <w:b/>
          <w:bCs/>
          <w:sz w:val="24"/>
          <w:szCs w:val="28"/>
          <w:rPrChange w:id="1" w:author="linxl" w:date="2019-09-05T14:23:00Z">
            <w:rPr>
              <w:rFonts w:ascii="宋体" w:eastAsia="宋体" w:hAnsi="宋体"/>
              <w:b/>
              <w:bCs/>
              <w:sz w:val="28"/>
              <w:szCs w:val="28"/>
            </w:rPr>
          </w:rPrChange>
        </w:rPr>
        <w:t>1.Introduction</w:t>
      </w:r>
    </w:p>
    <w:p w14:paraId="02CC4967" w14:textId="77777777" w:rsidR="00683B38" w:rsidRPr="00D973C4" w:rsidRDefault="00511CFC" w:rsidP="009A6536">
      <w:pPr>
        <w:ind w:firstLine="420"/>
        <w:rPr>
          <w:ins w:id="2" w:author="linxl" w:date="2019-09-05T10:38:00Z"/>
          <w:rFonts w:ascii="宋体" w:eastAsia="宋体" w:hAnsi="宋体"/>
          <w:sz w:val="22"/>
          <w:szCs w:val="24"/>
          <w:rPrChange w:id="3" w:author="linxl" w:date="2019-09-05T14:23:00Z">
            <w:rPr>
              <w:ins w:id="4" w:author="linxl" w:date="2019-09-05T10:38:00Z"/>
              <w:rFonts w:ascii="宋体" w:eastAsia="宋体" w:hAnsi="宋体"/>
              <w:sz w:val="24"/>
              <w:szCs w:val="24"/>
            </w:rPr>
          </w:rPrChange>
        </w:rPr>
      </w:pPr>
      <w:ins w:id="5" w:author="linxl" w:date="2019-09-05T09:36:00Z">
        <w:r w:rsidRPr="00D973C4">
          <w:rPr>
            <w:rFonts w:ascii="宋体" w:eastAsia="宋体" w:hAnsi="宋体" w:hint="eastAsia"/>
            <w:color w:val="FF0000"/>
            <w:sz w:val="22"/>
            <w:szCs w:val="24"/>
            <w:rPrChange w:id="6" w:author="linxl" w:date="2019-09-05T14:23:00Z">
              <w:rPr>
                <w:rFonts w:ascii="宋体" w:eastAsia="宋体" w:hAnsi="宋体" w:hint="eastAsia"/>
                <w:sz w:val="24"/>
                <w:szCs w:val="24"/>
              </w:rPr>
            </w:rPrChange>
          </w:rPr>
          <w:t>轨迹跟踪</w:t>
        </w:r>
      </w:ins>
      <w:ins w:id="7" w:author="linxl" w:date="2019-09-05T09:37:00Z">
        <w:r w:rsidRPr="00D973C4">
          <w:rPr>
            <w:rFonts w:ascii="宋体" w:eastAsia="宋体" w:hAnsi="宋体" w:hint="eastAsia"/>
            <w:sz w:val="22"/>
            <w:szCs w:val="24"/>
            <w:rPrChange w:id="8" w:author="linxl" w:date="2019-09-05T14:23:00Z">
              <w:rPr>
                <w:rFonts w:ascii="宋体" w:eastAsia="宋体" w:hAnsi="宋体" w:hint="eastAsia"/>
                <w:sz w:val="24"/>
                <w:szCs w:val="24"/>
              </w:rPr>
            </w:rPrChange>
          </w:rPr>
          <w:t>(</w:t>
        </w:r>
        <w:r w:rsidRPr="00D973C4">
          <w:rPr>
            <w:rFonts w:ascii="宋体" w:eastAsia="宋体" w:hAnsi="宋体"/>
            <w:sz w:val="22"/>
            <w:szCs w:val="24"/>
            <w:rPrChange w:id="9" w:author="linxl" w:date="2019-09-05T14:23:00Z">
              <w:rPr>
                <w:rFonts w:ascii="宋体" w:eastAsia="宋体" w:hAnsi="宋体"/>
                <w:sz w:val="24"/>
                <w:szCs w:val="24"/>
              </w:rPr>
            </w:rPrChange>
          </w:rPr>
          <w:t>Trajectory Tracking)</w:t>
        </w:r>
      </w:ins>
      <w:ins w:id="10" w:author="linxl" w:date="2019-09-05T09:39:00Z">
        <w:r w:rsidRPr="00D973C4">
          <w:rPr>
            <w:rFonts w:ascii="宋体" w:eastAsia="宋体" w:hAnsi="宋体" w:hint="eastAsia"/>
            <w:sz w:val="22"/>
            <w:szCs w:val="24"/>
            <w:rPrChange w:id="11" w:author="linxl" w:date="2019-09-05T14:23:00Z">
              <w:rPr>
                <w:rFonts w:ascii="宋体" w:eastAsia="宋体" w:hAnsi="宋体" w:hint="eastAsia"/>
                <w:sz w:val="24"/>
                <w:szCs w:val="24"/>
              </w:rPr>
            </w:rPrChange>
          </w:rPr>
          <w:t>由[</w:t>
        </w:r>
        <w:r w:rsidRPr="00D973C4">
          <w:rPr>
            <w:rFonts w:ascii="宋体" w:eastAsia="宋体" w:hAnsi="宋体"/>
            <w:sz w:val="22"/>
            <w:szCs w:val="24"/>
            <w:rPrChange w:id="12" w:author="linxl" w:date="2019-09-05T14:23:00Z">
              <w:rPr>
                <w:rFonts w:ascii="宋体" w:eastAsia="宋体" w:hAnsi="宋体"/>
                <w:sz w:val="24"/>
                <w:szCs w:val="24"/>
              </w:rPr>
            </w:rPrChange>
          </w:rPr>
          <w:t>]</w:t>
        </w:r>
      </w:ins>
      <w:ins w:id="13" w:author="linxl" w:date="2019-09-05T09:40:00Z">
        <w:r w:rsidRPr="00D973C4">
          <w:rPr>
            <w:rFonts w:ascii="宋体" w:eastAsia="宋体" w:hAnsi="宋体" w:hint="eastAsia"/>
            <w:sz w:val="22"/>
            <w:szCs w:val="24"/>
            <w:rPrChange w:id="14" w:author="linxl" w:date="2019-09-05T14:23:00Z">
              <w:rPr>
                <w:rFonts w:ascii="宋体" w:eastAsia="宋体" w:hAnsi="宋体" w:hint="eastAsia"/>
                <w:sz w:val="24"/>
                <w:szCs w:val="24"/>
              </w:rPr>
            </w:rPrChange>
          </w:rPr>
          <w:t>提出，</w:t>
        </w:r>
      </w:ins>
      <w:ins w:id="15" w:author="linxl" w:date="2019-09-05T09:36:00Z">
        <w:r w:rsidRPr="00D973C4">
          <w:rPr>
            <w:rFonts w:ascii="宋体" w:eastAsia="宋体" w:hAnsi="宋体" w:hint="eastAsia"/>
            <w:sz w:val="22"/>
            <w:szCs w:val="24"/>
            <w:rPrChange w:id="16" w:author="linxl" w:date="2019-09-05T14:23:00Z">
              <w:rPr>
                <w:rFonts w:ascii="宋体" w:eastAsia="宋体" w:hAnsi="宋体" w:hint="eastAsia"/>
                <w:sz w:val="24"/>
                <w:szCs w:val="24"/>
              </w:rPr>
            </w:rPrChange>
          </w:rPr>
          <w:t>是</w:t>
        </w:r>
        <w:r w:rsidRPr="00D973C4">
          <w:rPr>
            <w:rFonts w:ascii="宋体" w:eastAsia="宋体" w:hAnsi="宋体" w:hint="eastAsia"/>
            <w:color w:val="FF0000"/>
            <w:sz w:val="22"/>
            <w:szCs w:val="24"/>
            <w:rPrChange w:id="17" w:author="linxl" w:date="2019-09-05T14:23:00Z">
              <w:rPr>
                <w:rFonts w:ascii="宋体" w:eastAsia="宋体" w:hAnsi="宋体" w:hint="eastAsia"/>
                <w:sz w:val="24"/>
                <w:szCs w:val="24"/>
              </w:rPr>
            </w:rPrChange>
          </w:rPr>
          <w:t>位置跟踪</w:t>
        </w:r>
        <w:r w:rsidRPr="00D973C4">
          <w:rPr>
            <w:rFonts w:ascii="宋体" w:eastAsia="宋体" w:hAnsi="宋体" w:hint="eastAsia"/>
            <w:sz w:val="22"/>
            <w:szCs w:val="24"/>
            <w:rPrChange w:id="18" w:author="linxl" w:date="2019-09-05T14:23:00Z">
              <w:rPr>
                <w:rFonts w:ascii="宋体" w:eastAsia="宋体" w:hAnsi="宋体" w:hint="eastAsia"/>
                <w:sz w:val="24"/>
                <w:szCs w:val="24"/>
              </w:rPr>
            </w:rPrChange>
          </w:rPr>
          <w:t>(</w:t>
        </w:r>
        <w:r w:rsidRPr="00D973C4">
          <w:rPr>
            <w:rFonts w:ascii="宋体" w:eastAsia="宋体" w:hAnsi="宋体"/>
            <w:sz w:val="22"/>
            <w:szCs w:val="24"/>
            <w:rPrChange w:id="19" w:author="linxl" w:date="2019-09-05T14:23:00Z">
              <w:rPr>
                <w:rFonts w:ascii="宋体" w:eastAsia="宋体" w:hAnsi="宋体"/>
                <w:sz w:val="24"/>
                <w:szCs w:val="24"/>
              </w:rPr>
            </w:rPrChange>
          </w:rPr>
          <w:t>Position Tracking)</w:t>
        </w:r>
      </w:ins>
      <w:ins w:id="20" w:author="linxl" w:date="2019-09-05T10:47:00Z">
        <w:r w:rsidR="002B7043" w:rsidRPr="00D973C4">
          <w:rPr>
            <w:rFonts w:ascii="宋体" w:eastAsia="宋体" w:hAnsi="宋体" w:hint="eastAsia"/>
            <w:sz w:val="22"/>
            <w:szCs w:val="24"/>
            <w:rPrChange w:id="21" w:author="linxl" w:date="2019-09-05T14:23:00Z">
              <w:rPr>
                <w:rFonts w:ascii="宋体" w:eastAsia="宋体" w:hAnsi="宋体" w:hint="eastAsia"/>
                <w:sz w:val="24"/>
                <w:szCs w:val="24"/>
              </w:rPr>
            </w:rPrChange>
          </w:rPr>
          <w:t>技术</w:t>
        </w:r>
      </w:ins>
      <w:ins w:id="22" w:author="linxl" w:date="2019-09-05T09:36:00Z">
        <w:r w:rsidRPr="00D973C4">
          <w:rPr>
            <w:rFonts w:ascii="宋体" w:eastAsia="宋体" w:hAnsi="宋体" w:hint="eastAsia"/>
            <w:sz w:val="22"/>
            <w:szCs w:val="24"/>
            <w:rPrChange w:id="23" w:author="linxl" w:date="2019-09-05T14:23:00Z">
              <w:rPr>
                <w:rFonts w:ascii="宋体" w:eastAsia="宋体" w:hAnsi="宋体" w:hint="eastAsia"/>
                <w:sz w:val="24"/>
                <w:szCs w:val="24"/>
              </w:rPr>
            </w:rPrChange>
          </w:rPr>
          <w:t>和</w:t>
        </w:r>
        <w:r w:rsidRPr="00D973C4">
          <w:rPr>
            <w:rFonts w:ascii="宋体" w:eastAsia="宋体" w:hAnsi="宋体" w:hint="eastAsia"/>
            <w:color w:val="FF0000"/>
            <w:sz w:val="22"/>
            <w:szCs w:val="24"/>
            <w:rPrChange w:id="24" w:author="linxl" w:date="2019-09-05T14:23:00Z">
              <w:rPr>
                <w:rFonts w:ascii="宋体" w:eastAsia="宋体" w:hAnsi="宋体" w:hint="eastAsia"/>
                <w:sz w:val="24"/>
                <w:szCs w:val="24"/>
              </w:rPr>
            </w:rPrChange>
          </w:rPr>
          <w:t>轨迹压缩</w:t>
        </w:r>
        <w:r w:rsidRPr="00D973C4">
          <w:rPr>
            <w:rFonts w:ascii="宋体" w:eastAsia="宋体" w:hAnsi="宋体" w:hint="eastAsia"/>
            <w:sz w:val="22"/>
            <w:szCs w:val="24"/>
            <w:rPrChange w:id="25" w:author="linxl" w:date="2019-09-05T14:23:00Z">
              <w:rPr>
                <w:rFonts w:ascii="宋体" w:eastAsia="宋体" w:hAnsi="宋体" w:hint="eastAsia"/>
                <w:sz w:val="24"/>
                <w:szCs w:val="24"/>
              </w:rPr>
            </w:rPrChange>
          </w:rPr>
          <w:t>(</w:t>
        </w:r>
        <w:r w:rsidRPr="00D973C4">
          <w:rPr>
            <w:rFonts w:ascii="宋体" w:eastAsia="宋体" w:hAnsi="宋体"/>
            <w:sz w:val="22"/>
            <w:szCs w:val="24"/>
            <w:rPrChange w:id="26" w:author="linxl" w:date="2019-09-05T14:23:00Z">
              <w:rPr>
                <w:rFonts w:ascii="宋体" w:eastAsia="宋体" w:hAnsi="宋体"/>
                <w:sz w:val="24"/>
                <w:szCs w:val="24"/>
              </w:rPr>
            </w:rPrChange>
          </w:rPr>
          <w:t>T</w:t>
        </w:r>
      </w:ins>
      <w:ins w:id="27" w:author="linxl" w:date="2019-09-05T09:37:00Z">
        <w:r w:rsidRPr="00D973C4">
          <w:rPr>
            <w:rFonts w:ascii="宋体" w:eastAsia="宋体" w:hAnsi="宋体"/>
            <w:sz w:val="22"/>
            <w:szCs w:val="24"/>
            <w:rPrChange w:id="28" w:author="linxl" w:date="2019-09-05T14:23:00Z">
              <w:rPr>
                <w:rFonts w:ascii="宋体" w:eastAsia="宋体" w:hAnsi="宋体"/>
                <w:sz w:val="24"/>
                <w:szCs w:val="24"/>
              </w:rPr>
            </w:rPrChange>
          </w:rPr>
          <w:t>rajectory Compression</w:t>
        </w:r>
      </w:ins>
      <w:ins w:id="29" w:author="linxl" w:date="2019-09-05T09:36:00Z">
        <w:r w:rsidRPr="00D973C4">
          <w:rPr>
            <w:rFonts w:ascii="宋体" w:eastAsia="宋体" w:hAnsi="宋体"/>
            <w:sz w:val="22"/>
            <w:szCs w:val="24"/>
            <w:rPrChange w:id="30" w:author="linxl" w:date="2019-09-05T14:23:00Z">
              <w:rPr>
                <w:rFonts w:ascii="宋体" w:eastAsia="宋体" w:hAnsi="宋体"/>
                <w:sz w:val="24"/>
                <w:szCs w:val="24"/>
              </w:rPr>
            </w:rPrChange>
          </w:rPr>
          <w:t>)</w:t>
        </w:r>
      </w:ins>
      <w:ins w:id="31" w:author="linxl" w:date="2019-09-05T10:47:00Z">
        <w:r w:rsidR="002B7043" w:rsidRPr="00D973C4">
          <w:rPr>
            <w:rFonts w:ascii="宋体" w:eastAsia="宋体" w:hAnsi="宋体" w:hint="eastAsia"/>
            <w:sz w:val="22"/>
            <w:szCs w:val="24"/>
            <w:rPrChange w:id="32" w:author="linxl" w:date="2019-09-05T14:23:00Z">
              <w:rPr>
                <w:rFonts w:ascii="宋体" w:eastAsia="宋体" w:hAnsi="宋体" w:hint="eastAsia"/>
                <w:sz w:val="24"/>
                <w:szCs w:val="24"/>
              </w:rPr>
            </w:rPrChange>
          </w:rPr>
          <w:t>技术</w:t>
        </w:r>
      </w:ins>
      <w:ins w:id="33" w:author="linxl" w:date="2019-09-05T09:37:00Z">
        <w:r w:rsidRPr="00D973C4">
          <w:rPr>
            <w:rFonts w:ascii="宋体" w:eastAsia="宋体" w:hAnsi="宋体" w:hint="eastAsia"/>
            <w:sz w:val="22"/>
            <w:szCs w:val="24"/>
            <w:rPrChange w:id="34" w:author="linxl" w:date="2019-09-05T14:23:00Z">
              <w:rPr>
                <w:rFonts w:ascii="宋体" w:eastAsia="宋体" w:hAnsi="宋体" w:hint="eastAsia"/>
                <w:sz w:val="24"/>
                <w:szCs w:val="24"/>
              </w:rPr>
            </w:rPrChange>
          </w:rPr>
          <w:t>的结合</w:t>
        </w:r>
      </w:ins>
      <w:ins w:id="35" w:author="linxl" w:date="2019-09-05T09:38:00Z">
        <w:r w:rsidRPr="00D973C4">
          <w:rPr>
            <w:rFonts w:ascii="宋体" w:eastAsia="宋体" w:hAnsi="宋体" w:hint="eastAsia"/>
            <w:sz w:val="22"/>
            <w:szCs w:val="24"/>
            <w:rPrChange w:id="36" w:author="linxl" w:date="2019-09-05T14:23:00Z">
              <w:rPr>
                <w:rFonts w:ascii="宋体" w:eastAsia="宋体" w:hAnsi="宋体" w:hint="eastAsia"/>
                <w:sz w:val="24"/>
                <w:szCs w:val="24"/>
              </w:rPr>
            </w:rPrChange>
          </w:rPr>
          <w:t>。</w:t>
        </w:r>
      </w:ins>
      <w:ins w:id="37" w:author="linxl" w:date="2019-09-05T10:34:00Z">
        <w:r w:rsidR="002F3E43" w:rsidRPr="00D973C4">
          <w:rPr>
            <w:rFonts w:ascii="宋体" w:eastAsia="宋体" w:hAnsi="宋体" w:hint="eastAsia"/>
            <w:sz w:val="22"/>
            <w:szCs w:val="24"/>
            <w:rPrChange w:id="38" w:author="linxl" w:date="2019-09-05T14:23:00Z">
              <w:rPr>
                <w:rFonts w:ascii="宋体" w:eastAsia="宋体" w:hAnsi="宋体" w:hint="eastAsia"/>
                <w:sz w:val="24"/>
                <w:szCs w:val="24"/>
              </w:rPr>
            </w:rPrChange>
          </w:rPr>
          <w:t>位置跟踪</w:t>
        </w:r>
        <w:r w:rsidR="002F3E43" w:rsidRPr="00D973C4">
          <w:rPr>
            <w:rFonts w:ascii="宋体" w:eastAsia="宋体" w:hAnsi="宋体" w:hint="eastAsia"/>
            <w:sz w:val="22"/>
            <w:szCs w:val="24"/>
            <w:rPrChange w:id="39" w:author="linxl" w:date="2019-09-05T14:23:00Z">
              <w:rPr>
                <w:rFonts w:ascii="宋体" w:eastAsia="宋体" w:hAnsi="宋体" w:hint="eastAsia"/>
                <w:sz w:val="24"/>
                <w:szCs w:val="24"/>
              </w:rPr>
            </w:rPrChange>
          </w:rPr>
          <w:t>和轨迹压缩</w:t>
        </w:r>
      </w:ins>
      <w:ins w:id="40" w:author="linxl" w:date="2019-09-05T10:35:00Z">
        <w:r w:rsidR="002F3E43" w:rsidRPr="00D973C4">
          <w:rPr>
            <w:rFonts w:ascii="宋体" w:eastAsia="宋体" w:hAnsi="宋体" w:hint="eastAsia"/>
            <w:sz w:val="22"/>
            <w:szCs w:val="24"/>
            <w:rPrChange w:id="41" w:author="linxl" w:date="2019-09-05T14:23:00Z">
              <w:rPr>
                <w:rFonts w:ascii="宋体" w:eastAsia="宋体" w:hAnsi="宋体" w:hint="eastAsia"/>
                <w:sz w:val="24"/>
                <w:szCs w:val="24"/>
              </w:rPr>
            </w:rPrChange>
          </w:rPr>
          <w:t>原本是两个独立的任务，分别实现各自的</w:t>
        </w:r>
        <w:r w:rsidR="00683B38" w:rsidRPr="00D973C4">
          <w:rPr>
            <w:rFonts w:ascii="宋体" w:eastAsia="宋体" w:hAnsi="宋体" w:hint="eastAsia"/>
            <w:sz w:val="22"/>
            <w:szCs w:val="24"/>
            <w:rPrChange w:id="42" w:author="linxl" w:date="2019-09-05T14:23:00Z">
              <w:rPr>
                <w:rFonts w:ascii="宋体" w:eastAsia="宋体" w:hAnsi="宋体" w:hint="eastAsia"/>
                <w:sz w:val="24"/>
                <w:szCs w:val="24"/>
              </w:rPr>
            </w:rPrChange>
          </w:rPr>
          <w:t>目标</w:t>
        </w:r>
      </w:ins>
      <w:ins w:id="43" w:author="linxl" w:date="2019-09-05T10:39:00Z">
        <w:r w:rsidR="00683B38" w:rsidRPr="00D973C4">
          <w:rPr>
            <w:rFonts w:ascii="宋体" w:eastAsia="宋体" w:hAnsi="宋体" w:hint="eastAsia"/>
            <w:sz w:val="22"/>
            <w:szCs w:val="24"/>
            <w:rPrChange w:id="44" w:author="linxl" w:date="2019-09-05T14:23:00Z">
              <w:rPr>
                <w:rFonts w:ascii="宋体" w:eastAsia="宋体" w:hAnsi="宋体" w:hint="eastAsia"/>
                <w:sz w:val="24"/>
                <w:szCs w:val="24"/>
              </w:rPr>
            </w:rPrChange>
          </w:rPr>
          <w:t>。</w:t>
        </w:r>
      </w:ins>
      <w:ins w:id="45" w:author="linxl" w:date="2019-09-05T10:35:00Z">
        <w:r w:rsidR="002F3E43" w:rsidRPr="00D973C4">
          <w:rPr>
            <w:rFonts w:ascii="宋体" w:eastAsia="宋体" w:hAnsi="宋体" w:hint="eastAsia"/>
            <w:sz w:val="22"/>
            <w:szCs w:val="24"/>
            <w:rPrChange w:id="46" w:author="linxl" w:date="2019-09-05T14:23:00Z">
              <w:rPr>
                <w:rFonts w:ascii="宋体" w:eastAsia="宋体" w:hAnsi="宋体" w:hint="eastAsia"/>
                <w:sz w:val="24"/>
                <w:szCs w:val="24"/>
              </w:rPr>
            </w:rPrChange>
          </w:rPr>
          <w:t>其中</w:t>
        </w:r>
      </w:ins>
      <w:ins w:id="47" w:author="linxl" w:date="2019-09-05T10:33:00Z">
        <w:r w:rsidR="002F3E43" w:rsidRPr="00D973C4">
          <w:rPr>
            <w:rFonts w:ascii="宋体" w:eastAsia="宋体" w:hAnsi="宋体" w:hint="eastAsia"/>
            <w:sz w:val="22"/>
            <w:szCs w:val="24"/>
            <w:rPrChange w:id="48" w:author="linxl" w:date="2019-09-05T14:23:00Z">
              <w:rPr>
                <w:rFonts w:ascii="宋体" w:eastAsia="宋体" w:hAnsi="宋体" w:hint="eastAsia"/>
                <w:sz w:val="24"/>
                <w:szCs w:val="24"/>
              </w:rPr>
            </w:rPrChange>
          </w:rPr>
          <w:t>位置跟踪</w:t>
        </w:r>
      </w:ins>
      <w:ins w:id="49" w:author="linxl" w:date="2019-09-05T10:41:00Z">
        <w:r w:rsidR="00683B38" w:rsidRPr="00D973C4">
          <w:rPr>
            <w:rFonts w:ascii="宋体" w:eastAsia="宋体" w:hAnsi="宋体" w:hint="eastAsia"/>
            <w:sz w:val="22"/>
            <w:szCs w:val="24"/>
            <w:rPrChange w:id="50" w:author="linxl" w:date="2019-09-05T14:23:00Z">
              <w:rPr>
                <w:rFonts w:ascii="宋体" w:eastAsia="宋体" w:hAnsi="宋体" w:hint="eastAsia"/>
                <w:sz w:val="24"/>
                <w:szCs w:val="24"/>
              </w:rPr>
            </w:rPrChange>
          </w:rPr>
          <w:t>源于航海……</w:t>
        </w:r>
        <w:r w:rsidR="00683B38" w:rsidRPr="00D973C4">
          <w:rPr>
            <w:rFonts w:ascii="宋体" w:eastAsia="宋体" w:hAnsi="宋体" w:hint="eastAsia"/>
            <w:sz w:val="22"/>
            <w:szCs w:val="24"/>
            <w:rPrChange w:id="51" w:author="linxl" w:date="2019-09-05T14:23:00Z">
              <w:rPr>
                <w:rFonts w:ascii="宋体" w:eastAsia="宋体" w:hAnsi="宋体" w:hint="eastAsia"/>
                <w:sz w:val="24"/>
                <w:szCs w:val="24"/>
              </w:rPr>
            </w:rPrChange>
          </w:rPr>
          <w:t>，</w:t>
        </w:r>
      </w:ins>
      <w:ins w:id="52" w:author="linxl" w:date="2019-09-05T10:33:00Z">
        <w:r w:rsidR="002F3E43" w:rsidRPr="00D973C4">
          <w:rPr>
            <w:rFonts w:ascii="宋体" w:eastAsia="宋体" w:hAnsi="宋体" w:hint="eastAsia"/>
            <w:sz w:val="22"/>
            <w:szCs w:val="24"/>
            <w:rPrChange w:id="53" w:author="linxl" w:date="2019-09-05T14:23:00Z">
              <w:rPr>
                <w:rFonts w:ascii="宋体" w:eastAsia="宋体" w:hAnsi="宋体" w:hint="eastAsia"/>
                <w:sz w:val="24"/>
                <w:szCs w:val="24"/>
              </w:rPr>
            </w:rPrChange>
          </w:rPr>
          <w:t>旨</w:t>
        </w:r>
      </w:ins>
      <w:ins w:id="54" w:author="linxl" w:date="2019-09-05T10:37:00Z">
        <w:r w:rsidR="002F3E43" w:rsidRPr="00D973C4">
          <w:rPr>
            <w:rFonts w:ascii="宋体" w:eastAsia="宋体" w:hAnsi="宋体" w:hint="eastAsia"/>
            <w:sz w:val="22"/>
            <w:szCs w:val="24"/>
            <w:rPrChange w:id="55" w:author="linxl" w:date="2019-09-05T14:23:00Z">
              <w:rPr>
                <w:rFonts w:ascii="宋体" w:eastAsia="宋体" w:hAnsi="宋体" w:hint="eastAsia"/>
                <w:sz w:val="24"/>
                <w:szCs w:val="24"/>
              </w:rPr>
            </w:rPrChange>
          </w:rPr>
          <w:t>在以较小的代价</w:t>
        </w:r>
      </w:ins>
      <w:ins w:id="56" w:author="linxl" w:date="2019-09-05T10:35:00Z">
        <w:r w:rsidR="002F3E43" w:rsidRPr="00D973C4">
          <w:rPr>
            <w:rFonts w:ascii="宋体" w:eastAsia="宋体" w:hAnsi="宋体" w:hint="eastAsia"/>
            <w:sz w:val="22"/>
            <w:szCs w:val="24"/>
            <w:rPrChange w:id="57" w:author="linxl" w:date="2019-09-05T14:23:00Z">
              <w:rPr>
                <w:rFonts w:ascii="宋体" w:eastAsia="宋体" w:hAnsi="宋体" w:hint="eastAsia"/>
                <w:sz w:val="24"/>
                <w:szCs w:val="24"/>
              </w:rPr>
            </w:rPrChange>
          </w:rPr>
          <w:t>确定移动对象的当前位置，</w:t>
        </w:r>
      </w:ins>
      <w:ins w:id="58" w:author="linxl" w:date="2019-09-05T10:36:00Z">
        <w:r w:rsidR="002F3E43" w:rsidRPr="00D973C4">
          <w:rPr>
            <w:rFonts w:ascii="宋体" w:eastAsia="宋体" w:hAnsi="宋体" w:hint="eastAsia"/>
            <w:sz w:val="22"/>
            <w:szCs w:val="24"/>
            <w:rPrChange w:id="59" w:author="linxl" w:date="2019-09-05T14:23:00Z">
              <w:rPr>
                <w:rFonts w:ascii="宋体" w:eastAsia="宋体" w:hAnsi="宋体" w:hint="eastAsia"/>
                <w:sz w:val="24"/>
                <w:szCs w:val="24"/>
              </w:rPr>
            </w:rPrChange>
          </w:rPr>
          <w:t>本质上是移动对象（MO）和MOD之间</w:t>
        </w:r>
      </w:ins>
      <w:ins w:id="60" w:author="linxl" w:date="2019-09-05T10:39:00Z">
        <w:r w:rsidR="00683B38" w:rsidRPr="00D973C4">
          <w:rPr>
            <w:rFonts w:ascii="宋体" w:eastAsia="宋体" w:hAnsi="宋体" w:hint="eastAsia"/>
            <w:sz w:val="22"/>
            <w:szCs w:val="24"/>
            <w:rPrChange w:id="61" w:author="linxl" w:date="2019-09-05T14:23:00Z">
              <w:rPr>
                <w:rFonts w:ascii="宋体" w:eastAsia="宋体" w:hAnsi="宋体" w:hint="eastAsia"/>
                <w:sz w:val="24"/>
                <w:szCs w:val="24"/>
              </w:rPr>
            </w:rPrChange>
          </w:rPr>
          <w:t>达成的一种</w:t>
        </w:r>
      </w:ins>
      <w:ins w:id="62" w:author="linxl" w:date="2019-09-05T10:36:00Z">
        <w:r w:rsidR="002F3E43" w:rsidRPr="00D973C4">
          <w:rPr>
            <w:rFonts w:ascii="宋体" w:eastAsia="宋体" w:hAnsi="宋体" w:hint="eastAsia"/>
            <w:sz w:val="22"/>
            <w:szCs w:val="24"/>
            <w:rPrChange w:id="63" w:author="linxl" w:date="2019-09-05T14:23:00Z">
              <w:rPr>
                <w:rFonts w:ascii="宋体" w:eastAsia="宋体" w:hAnsi="宋体" w:hint="eastAsia"/>
                <w:sz w:val="24"/>
                <w:szCs w:val="24"/>
              </w:rPr>
            </w:rPrChange>
          </w:rPr>
          <w:t>协议，</w:t>
        </w:r>
      </w:ins>
      <w:ins w:id="64" w:author="linxl" w:date="2019-09-05T10:39:00Z">
        <w:r w:rsidR="00683B38" w:rsidRPr="00D973C4">
          <w:rPr>
            <w:rFonts w:ascii="宋体" w:eastAsia="宋体" w:hAnsi="宋体" w:hint="eastAsia"/>
            <w:sz w:val="22"/>
            <w:szCs w:val="24"/>
            <w:rPrChange w:id="65" w:author="linxl" w:date="2019-09-05T14:23:00Z">
              <w:rPr>
                <w:rFonts w:ascii="宋体" w:eastAsia="宋体" w:hAnsi="宋体" w:hint="eastAsia"/>
                <w:sz w:val="24"/>
                <w:szCs w:val="24"/>
              </w:rPr>
            </w:rPrChange>
          </w:rPr>
          <w:t>通常是</w:t>
        </w:r>
      </w:ins>
      <w:ins w:id="66" w:author="linxl" w:date="2019-09-05T10:36:00Z">
        <w:r w:rsidR="002F3E43" w:rsidRPr="00D973C4">
          <w:rPr>
            <w:rFonts w:ascii="宋体" w:eastAsia="宋体" w:hAnsi="宋体" w:hint="eastAsia"/>
            <w:sz w:val="22"/>
            <w:szCs w:val="24"/>
            <w:rPrChange w:id="67" w:author="linxl" w:date="2019-09-05T14:23:00Z">
              <w:rPr>
                <w:rFonts w:ascii="宋体" w:eastAsia="宋体" w:hAnsi="宋体" w:hint="eastAsia"/>
                <w:sz w:val="24"/>
                <w:szCs w:val="24"/>
              </w:rPr>
            </w:rPrChange>
          </w:rPr>
          <w:t>双方</w:t>
        </w:r>
      </w:ins>
      <w:ins w:id="68" w:author="linxl" w:date="2019-09-05T10:37:00Z">
        <w:r w:rsidR="002F3E43" w:rsidRPr="00D973C4">
          <w:rPr>
            <w:rFonts w:ascii="宋体" w:eastAsia="宋体" w:hAnsi="宋体" w:hint="eastAsia"/>
            <w:sz w:val="22"/>
            <w:szCs w:val="24"/>
            <w:rPrChange w:id="69" w:author="linxl" w:date="2019-09-05T14:23:00Z">
              <w:rPr>
                <w:rFonts w:ascii="宋体" w:eastAsia="宋体" w:hAnsi="宋体" w:hint="eastAsia"/>
                <w:sz w:val="24"/>
                <w:szCs w:val="24"/>
              </w:rPr>
            </w:rPrChange>
          </w:rPr>
          <w:t>基于</w:t>
        </w:r>
      </w:ins>
      <w:ins w:id="70" w:author="linxl" w:date="2019-09-05T10:33:00Z">
        <w:r w:rsidR="002F3E43" w:rsidRPr="00D973C4">
          <w:rPr>
            <w:rFonts w:ascii="宋体" w:eastAsia="宋体" w:hAnsi="宋体" w:hint="eastAsia"/>
            <w:sz w:val="22"/>
            <w:szCs w:val="24"/>
            <w:rPrChange w:id="71" w:author="linxl" w:date="2019-09-05T14:23:00Z">
              <w:rPr>
                <w:rFonts w:ascii="宋体" w:eastAsia="宋体" w:hAnsi="宋体" w:hint="eastAsia"/>
                <w:sz w:val="24"/>
                <w:szCs w:val="24"/>
              </w:rPr>
            </w:rPrChange>
          </w:rPr>
          <w:t>移动对象</w:t>
        </w:r>
        <w:r w:rsidR="002F3E43" w:rsidRPr="00D973C4">
          <w:rPr>
            <w:rFonts w:ascii="宋体" w:eastAsia="宋体" w:hAnsi="宋体" w:hint="eastAsia"/>
            <w:sz w:val="22"/>
            <w:szCs w:val="24"/>
            <w:rPrChange w:id="72" w:author="linxl" w:date="2019-09-05T14:23:00Z">
              <w:rPr>
                <w:rFonts w:ascii="宋体" w:eastAsia="宋体" w:hAnsi="宋体" w:hint="eastAsia"/>
                <w:sz w:val="24"/>
                <w:szCs w:val="24"/>
              </w:rPr>
            </w:rPrChange>
          </w:rPr>
          <w:t>（Moving</w:t>
        </w:r>
        <w:r w:rsidR="002F3E43" w:rsidRPr="00D973C4">
          <w:rPr>
            <w:rFonts w:ascii="宋体" w:eastAsia="宋体" w:hAnsi="宋体"/>
            <w:sz w:val="22"/>
            <w:szCs w:val="24"/>
            <w:rPrChange w:id="73" w:author="linxl" w:date="2019-09-05T14:23:00Z">
              <w:rPr>
                <w:rFonts w:ascii="宋体" w:eastAsia="宋体" w:hAnsi="宋体"/>
                <w:sz w:val="24"/>
                <w:szCs w:val="24"/>
              </w:rPr>
            </w:rPrChange>
          </w:rPr>
          <w:t xml:space="preserve"> </w:t>
        </w:r>
        <w:r w:rsidR="002F3E43" w:rsidRPr="00D973C4">
          <w:rPr>
            <w:rFonts w:ascii="宋体" w:eastAsia="宋体" w:hAnsi="宋体" w:hint="eastAsia"/>
            <w:sz w:val="22"/>
            <w:szCs w:val="24"/>
            <w:rPrChange w:id="74" w:author="linxl" w:date="2019-09-05T14:23:00Z">
              <w:rPr>
                <w:rFonts w:ascii="宋体" w:eastAsia="宋体" w:hAnsi="宋体" w:hint="eastAsia"/>
                <w:sz w:val="24"/>
                <w:szCs w:val="24"/>
              </w:rPr>
            </w:rPrChange>
          </w:rPr>
          <w:t>object）的历史信息</w:t>
        </w:r>
        <w:r w:rsidR="002F3E43" w:rsidRPr="00D973C4">
          <w:rPr>
            <w:rFonts w:ascii="宋体" w:eastAsia="宋体" w:hAnsi="宋体" w:hint="eastAsia"/>
            <w:sz w:val="22"/>
            <w:szCs w:val="24"/>
            <w:rPrChange w:id="75" w:author="linxl" w:date="2019-09-05T14:23:00Z">
              <w:rPr>
                <w:rFonts w:ascii="宋体" w:eastAsia="宋体" w:hAnsi="宋体" w:hint="eastAsia"/>
                <w:sz w:val="24"/>
                <w:szCs w:val="24"/>
              </w:rPr>
            </w:rPrChange>
          </w:rPr>
          <w:t>（</w:t>
        </w:r>
        <w:r w:rsidR="002F3E43" w:rsidRPr="00D973C4">
          <w:rPr>
            <w:rFonts w:ascii="宋体" w:eastAsia="宋体" w:hAnsi="宋体" w:hint="eastAsia"/>
            <w:sz w:val="22"/>
            <w:szCs w:val="24"/>
            <w:rPrChange w:id="76" w:author="linxl" w:date="2019-09-05T14:23:00Z">
              <w:rPr>
                <w:rFonts w:ascii="宋体" w:eastAsia="宋体" w:hAnsi="宋体" w:hint="eastAsia"/>
                <w:sz w:val="24"/>
                <w:szCs w:val="24"/>
              </w:rPr>
            </w:rPrChange>
          </w:rPr>
          <w:t>位置</w:t>
        </w:r>
        <w:r w:rsidR="002F3E43" w:rsidRPr="00D973C4">
          <w:rPr>
            <w:rFonts w:ascii="宋体" w:eastAsia="宋体" w:hAnsi="宋体" w:hint="eastAsia"/>
            <w:sz w:val="22"/>
            <w:szCs w:val="24"/>
            <w:rPrChange w:id="77" w:author="linxl" w:date="2019-09-05T14:23:00Z">
              <w:rPr>
                <w:rFonts w:ascii="宋体" w:eastAsia="宋体" w:hAnsi="宋体" w:hint="eastAsia"/>
                <w:sz w:val="24"/>
                <w:szCs w:val="24"/>
              </w:rPr>
            </w:rPrChange>
          </w:rPr>
          <w:t>与</w:t>
        </w:r>
        <w:r w:rsidR="002F3E43" w:rsidRPr="00D973C4">
          <w:rPr>
            <w:rFonts w:ascii="宋体" w:eastAsia="宋体" w:hAnsi="宋体" w:hint="eastAsia"/>
            <w:sz w:val="22"/>
            <w:szCs w:val="24"/>
            <w:rPrChange w:id="78" w:author="linxl" w:date="2019-09-05T14:23:00Z">
              <w:rPr>
                <w:rFonts w:ascii="宋体" w:eastAsia="宋体" w:hAnsi="宋体" w:hint="eastAsia"/>
                <w:sz w:val="24"/>
                <w:szCs w:val="24"/>
              </w:rPr>
            </w:rPrChange>
          </w:rPr>
          <w:t>速度等</w:t>
        </w:r>
        <w:r w:rsidR="002F3E43" w:rsidRPr="00D973C4">
          <w:rPr>
            <w:rFonts w:ascii="宋体" w:eastAsia="宋体" w:hAnsi="宋体" w:hint="eastAsia"/>
            <w:sz w:val="22"/>
            <w:szCs w:val="24"/>
            <w:rPrChange w:id="79" w:author="linxl" w:date="2019-09-05T14:23:00Z">
              <w:rPr>
                <w:rFonts w:ascii="宋体" w:eastAsia="宋体" w:hAnsi="宋体" w:hint="eastAsia"/>
                <w:sz w:val="24"/>
                <w:szCs w:val="24"/>
              </w:rPr>
            </w:rPrChange>
          </w:rPr>
          <w:t>）</w:t>
        </w:r>
        <w:r w:rsidR="002F3E43" w:rsidRPr="00D973C4">
          <w:rPr>
            <w:rFonts w:ascii="宋体" w:eastAsia="宋体" w:hAnsi="宋体" w:hint="eastAsia"/>
            <w:sz w:val="22"/>
            <w:szCs w:val="24"/>
            <w:rPrChange w:id="80" w:author="linxl" w:date="2019-09-05T14:23:00Z">
              <w:rPr>
                <w:rFonts w:ascii="宋体" w:eastAsia="宋体" w:hAnsi="宋体" w:hint="eastAsia"/>
                <w:sz w:val="24"/>
                <w:szCs w:val="24"/>
              </w:rPr>
            </w:rPrChange>
          </w:rPr>
          <w:t>来</w:t>
        </w:r>
      </w:ins>
      <w:ins w:id="81" w:author="linxl" w:date="2019-09-05T10:34:00Z">
        <w:r w:rsidR="002F3E43" w:rsidRPr="00D973C4">
          <w:rPr>
            <w:rFonts w:ascii="宋体" w:eastAsia="宋体" w:hAnsi="宋体" w:hint="eastAsia"/>
            <w:sz w:val="22"/>
            <w:szCs w:val="24"/>
            <w:rPrChange w:id="82" w:author="linxl" w:date="2019-09-05T14:23:00Z">
              <w:rPr>
                <w:rFonts w:ascii="宋体" w:eastAsia="宋体" w:hAnsi="宋体" w:hint="eastAsia"/>
                <w:sz w:val="24"/>
                <w:szCs w:val="24"/>
              </w:rPr>
            </w:rPrChange>
          </w:rPr>
          <w:t>推测其</w:t>
        </w:r>
      </w:ins>
      <w:ins w:id="83" w:author="linxl" w:date="2019-09-05T10:33:00Z">
        <w:r w:rsidR="002F3E43" w:rsidRPr="00D973C4">
          <w:rPr>
            <w:rFonts w:ascii="宋体" w:eastAsia="宋体" w:hAnsi="宋体" w:hint="eastAsia"/>
            <w:sz w:val="22"/>
            <w:szCs w:val="24"/>
            <w:rPrChange w:id="84" w:author="linxl" w:date="2019-09-05T14:23:00Z">
              <w:rPr>
                <w:rFonts w:ascii="宋体" w:eastAsia="宋体" w:hAnsi="宋体" w:hint="eastAsia"/>
                <w:sz w:val="24"/>
                <w:szCs w:val="24"/>
              </w:rPr>
            </w:rPrChange>
          </w:rPr>
          <w:t>当前位置</w:t>
        </w:r>
      </w:ins>
      <w:ins w:id="85" w:author="linxl" w:date="2019-09-05T10:34:00Z">
        <w:r w:rsidR="002F3E43" w:rsidRPr="00D973C4">
          <w:rPr>
            <w:rFonts w:ascii="宋体" w:eastAsia="宋体" w:hAnsi="宋体" w:hint="eastAsia"/>
            <w:sz w:val="22"/>
            <w:szCs w:val="24"/>
            <w:rPrChange w:id="86" w:author="linxl" w:date="2019-09-05T14:23:00Z">
              <w:rPr>
                <w:rFonts w:ascii="宋体" w:eastAsia="宋体" w:hAnsi="宋体" w:hint="eastAsia"/>
                <w:sz w:val="24"/>
                <w:szCs w:val="24"/>
              </w:rPr>
            </w:rPrChange>
          </w:rPr>
          <w:t>，从而</w:t>
        </w:r>
      </w:ins>
      <w:ins w:id="87" w:author="linxl" w:date="2019-09-05T10:44:00Z">
        <w:r w:rsidR="00683B38" w:rsidRPr="00D973C4">
          <w:rPr>
            <w:rFonts w:ascii="宋体" w:eastAsia="宋体" w:hAnsi="宋体" w:hint="eastAsia"/>
            <w:sz w:val="22"/>
            <w:szCs w:val="24"/>
            <w:rPrChange w:id="88" w:author="linxl" w:date="2019-09-05T14:23:00Z">
              <w:rPr>
                <w:rFonts w:ascii="宋体" w:eastAsia="宋体" w:hAnsi="宋体" w:hint="eastAsia"/>
                <w:sz w:val="24"/>
                <w:szCs w:val="24"/>
              </w:rPr>
            </w:rPrChange>
          </w:rPr>
          <w:t>减少MO和MOD之间的</w:t>
        </w:r>
      </w:ins>
      <w:ins w:id="89" w:author="linxl" w:date="2019-09-05T10:40:00Z">
        <w:r w:rsidR="00683B38" w:rsidRPr="00D973C4">
          <w:rPr>
            <w:rFonts w:ascii="宋体" w:eastAsia="宋体" w:hAnsi="宋体" w:hint="eastAsia"/>
            <w:sz w:val="22"/>
            <w:szCs w:val="24"/>
            <w:rPrChange w:id="90" w:author="linxl" w:date="2019-09-05T14:23:00Z">
              <w:rPr>
                <w:rFonts w:ascii="宋体" w:eastAsia="宋体" w:hAnsi="宋体" w:hint="eastAsia"/>
                <w:sz w:val="24"/>
                <w:szCs w:val="24"/>
              </w:rPr>
            </w:rPrChange>
          </w:rPr>
          <w:t>信息交换</w:t>
        </w:r>
      </w:ins>
      <w:ins w:id="91" w:author="linxl" w:date="2019-09-05T10:44:00Z">
        <w:r w:rsidR="00683B38" w:rsidRPr="00D973C4">
          <w:rPr>
            <w:rFonts w:ascii="宋体" w:eastAsia="宋体" w:hAnsi="宋体" w:hint="eastAsia"/>
            <w:sz w:val="22"/>
            <w:szCs w:val="24"/>
            <w:rPrChange w:id="92" w:author="linxl" w:date="2019-09-05T14:23:00Z">
              <w:rPr>
                <w:rFonts w:ascii="宋体" w:eastAsia="宋体" w:hAnsi="宋体" w:hint="eastAsia"/>
                <w:sz w:val="24"/>
                <w:szCs w:val="24"/>
              </w:rPr>
            </w:rPrChange>
          </w:rPr>
          <w:t>量</w:t>
        </w:r>
      </w:ins>
      <w:ins w:id="93" w:author="linxl" w:date="2019-09-05T10:40:00Z">
        <w:r w:rsidR="00683B38" w:rsidRPr="00D973C4">
          <w:rPr>
            <w:rFonts w:ascii="宋体" w:eastAsia="宋体" w:hAnsi="宋体" w:hint="eastAsia"/>
            <w:sz w:val="22"/>
            <w:szCs w:val="24"/>
            <w:rPrChange w:id="94" w:author="linxl" w:date="2019-09-05T14:23:00Z">
              <w:rPr>
                <w:rFonts w:ascii="宋体" w:eastAsia="宋体" w:hAnsi="宋体" w:hint="eastAsia"/>
                <w:sz w:val="24"/>
                <w:szCs w:val="24"/>
              </w:rPr>
            </w:rPrChange>
          </w:rPr>
          <w:t>。</w:t>
        </w:r>
      </w:ins>
      <w:ins w:id="95" w:author="linxl" w:date="2019-09-05T10:44:00Z">
        <w:r w:rsidR="00683B38" w:rsidRPr="00D973C4">
          <w:rPr>
            <w:rFonts w:ascii="宋体" w:eastAsia="宋体" w:hAnsi="宋体" w:hint="eastAsia"/>
            <w:sz w:val="22"/>
            <w:szCs w:val="24"/>
            <w:rPrChange w:id="96" w:author="linxl" w:date="2019-09-05T14:23:00Z">
              <w:rPr>
                <w:rFonts w:ascii="宋体" w:eastAsia="宋体" w:hAnsi="宋体" w:hint="eastAsia"/>
                <w:sz w:val="24"/>
                <w:szCs w:val="24"/>
              </w:rPr>
            </w:rPrChange>
          </w:rPr>
          <w:t>随着智能手机、智能手表、车载系统的普及以及定位技术（如GPS等）在移动设备中的广泛应用</w:t>
        </w:r>
        <w:r w:rsidR="00683B38" w:rsidRPr="00D973C4">
          <w:rPr>
            <w:rFonts w:ascii="宋体" w:eastAsia="宋体" w:hAnsi="宋体"/>
            <w:sz w:val="22"/>
            <w:szCs w:val="24"/>
            <w:rPrChange w:id="97" w:author="linxl" w:date="2019-09-05T14:23:00Z">
              <w:rPr>
                <w:rFonts w:ascii="宋体" w:eastAsia="宋体" w:hAnsi="宋体"/>
                <w:sz w:val="24"/>
                <w:szCs w:val="24"/>
              </w:rPr>
            </w:rPrChange>
          </w:rPr>
          <w:t>，</w:t>
        </w:r>
        <w:r w:rsidR="00683B38" w:rsidRPr="00D973C4">
          <w:rPr>
            <w:rFonts w:ascii="宋体" w:eastAsia="宋体" w:hAnsi="宋体" w:hint="eastAsia"/>
            <w:sz w:val="22"/>
            <w:szCs w:val="24"/>
            <w:rPrChange w:id="98" w:author="linxl" w:date="2019-09-05T14:23:00Z">
              <w:rPr>
                <w:rFonts w:ascii="宋体" w:eastAsia="宋体" w:hAnsi="宋体" w:hint="eastAsia"/>
                <w:sz w:val="24"/>
                <w:szCs w:val="24"/>
              </w:rPr>
            </w:rPrChange>
          </w:rPr>
          <w:t>使得我们可以更加便捷的跟踪移动物体（Moving</w:t>
        </w:r>
        <w:r w:rsidR="00683B38" w:rsidRPr="00D973C4">
          <w:rPr>
            <w:rFonts w:ascii="宋体" w:eastAsia="宋体" w:hAnsi="宋体"/>
            <w:sz w:val="22"/>
            <w:szCs w:val="24"/>
            <w:rPrChange w:id="99" w:author="linxl" w:date="2019-09-05T14:23:00Z">
              <w:rPr>
                <w:rFonts w:ascii="宋体" w:eastAsia="宋体" w:hAnsi="宋体"/>
                <w:sz w:val="24"/>
                <w:szCs w:val="24"/>
              </w:rPr>
            </w:rPrChange>
          </w:rPr>
          <w:t xml:space="preserve"> </w:t>
        </w:r>
        <w:r w:rsidR="00683B38" w:rsidRPr="00D973C4">
          <w:rPr>
            <w:rFonts w:ascii="宋体" w:eastAsia="宋体" w:hAnsi="宋体" w:hint="eastAsia"/>
            <w:sz w:val="22"/>
            <w:szCs w:val="24"/>
            <w:rPrChange w:id="100" w:author="linxl" w:date="2019-09-05T14:23:00Z">
              <w:rPr>
                <w:rFonts w:ascii="宋体" w:eastAsia="宋体" w:hAnsi="宋体" w:hint="eastAsia"/>
                <w:sz w:val="24"/>
                <w:szCs w:val="24"/>
              </w:rPr>
            </w:rPrChange>
          </w:rPr>
          <w:t>object）（卫星、船舶、车辆、行人等）的位置</w:t>
        </w:r>
        <w:r w:rsidR="00683B38" w:rsidRPr="00D973C4">
          <w:rPr>
            <w:rFonts w:ascii="宋体" w:eastAsia="宋体" w:hAnsi="宋体"/>
            <w:sz w:val="22"/>
            <w:szCs w:val="24"/>
            <w:rPrChange w:id="101" w:author="linxl" w:date="2019-09-05T14:23:00Z">
              <w:rPr>
                <w:rFonts w:ascii="宋体" w:eastAsia="宋体" w:hAnsi="宋体"/>
                <w:sz w:val="24"/>
                <w:szCs w:val="24"/>
              </w:rPr>
            </w:rPrChange>
          </w:rPr>
          <w:t>。</w:t>
        </w:r>
      </w:ins>
    </w:p>
    <w:p w14:paraId="72289B27" w14:textId="77777777" w:rsidR="00B46347" w:rsidRPr="00D973C4" w:rsidRDefault="00B46347" w:rsidP="00B46347">
      <w:pPr>
        <w:ind w:firstLine="420"/>
        <w:rPr>
          <w:ins w:id="102" w:author="linxl" w:date="2019-09-05T11:01:00Z"/>
          <w:rFonts w:ascii="宋体" w:eastAsia="宋体" w:hAnsi="宋体"/>
          <w:strike/>
          <w:sz w:val="22"/>
          <w:szCs w:val="24"/>
          <w:rPrChange w:id="103" w:author="linxl" w:date="2019-09-05T14:23:00Z">
            <w:rPr>
              <w:ins w:id="104" w:author="linxl" w:date="2019-09-05T11:01:00Z"/>
              <w:rFonts w:ascii="宋体" w:eastAsia="宋体" w:hAnsi="宋体"/>
              <w:strike/>
              <w:sz w:val="24"/>
              <w:szCs w:val="24"/>
            </w:rPr>
          </w:rPrChange>
        </w:rPr>
      </w:pPr>
      <w:ins w:id="105" w:author="linxl" w:date="2019-09-05T11:01:00Z">
        <w:r w:rsidRPr="00D973C4">
          <w:rPr>
            <w:rFonts w:ascii="宋体" w:eastAsia="宋体" w:hAnsi="宋体" w:hint="eastAsia"/>
            <w:strike/>
            <w:sz w:val="22"/>
            <w:szCs w:val="24"/>
            <w:rPrChange w:id="106" w:author="linxl" w:date="2019-09-05T14:23:00Z">
              <w:rPr>
                <w:rFonts w:ascii="宋体" w:eastAsia="宋体" w:hAnsi="宋体" w:hint="eastAsia"/>
                <w:strike/>
                <w:sz w:val="24"/>
                <w:szCs w:val="24"/>
              </w:rPr>
            </w:rPrChange>
          </w:rPr>
          <w:t>MOD对MO的轨迹跟踪则需要MO持续地将其当前位置点信息通过无线网络传输给MOD。一种比较极端的做法就是MO不断的将其GPS设备采集到的所有位置点传输给MOD，MOD通过其轨迹信息对其历史位置进行查询，并通过最近得到的位置点求出其速度从而对当前位置点进行预测。</w:t>
        </w:r>
      </w:ins>
    </w:p>
    <w:p w14:paraId="1AD523DB" w14:textId="77777777" w:rsidR="002F3E43" w:rsidRPr="00D973C4" w:rsidRDefault="002B7043" w:rsidP="009A6536">
      <w:pPr>
        <w:ind w:firstLine="420"/>
        <w:rPr>
          <w:ins w:id="107" w:author="linxl" w:date="2019-09-05T10:32:00Z"/>
          <w:rFonts w:ascii="宋体" w:eastAsia="宋体" w:hAnsi="宋体"/>
          <w:sz w:val="22"/>
          <w:szCs w:val="24"/>
          <w:rPrChange w:id="108" w:author="linxl" w:date="2019-09-05T14:23:00Z">
            <w:rPr>
              <w:ins w:id="109" w:author="linxl" w:date="2019-09-05T10:32:00Z"/>
              <w:rFonts w:ascii="宋体" w:eastAsia="宋体" w:hAnsi="宋体"/>
              <w:sz w:val="24"/>
              <w:szCs w:val="24"/>
            </w:rPr>
          </w:rPrChange>
        </w:rPr>
      </w:pPr>
      <w:ins w:id="110" w:author="linxl" w:date="2019-09-05T10:45:00Z">
        <w:r w:rsidRPr="00D973C4">
          <w:rPr>
            <w:rFonts w:ascii="宋体" w:eastAsia="宋体" w:hAnsi="宋体" w:hint="eastAsia"/>
            <w:sz w:val="22"/>
            <w:szCs w:val="24"/>
            <w:rPrChange w:id="111" w:author="linxl" w:date="2019-09-05T14:23:00Z">
              <w:rPr>
                <w:rFonts w:ascii="宋体" w:eastAsia="宋体" w:hAnsi="宋体" w:hint="eastAsia"/>
                <w:sz w:val="24"/>
                <w:szCs w:val="24"/>
              </w:rPr>
            </w:rPrChange>
          </w:rPr>
          <w:t>另一方面，</w:t>
        </w:r>
      </w:ins>
      <w:ins w:id="112" w:author="linxl" w:date="2019-09-05T10:56:00Z">
        <w:r w:rsidR="00F870AF" w:rsidRPr="00D973C4">
          <w:rPr>
            <w:rFonts w:ascii="宋体" w:eastAsia="宋体" w:hAnsi="宋体" w:hint="eastAsia"/>
            <w:sz w:val="22"/>
            <w:szCs w:val="24"/>
            <w:rPrChange w:id="113" w:author="linxl" w:date="2019-09-05T14:23:00Z">
              <w:rPr>
                <w:rFonts w:ascii="宋体" w:eastAsia="宋体" w:hAnsi="宋体" w:hint="eastAsia"/>
                <w:sz w:val="24"/>
                <w:szCs w:val="24"/>
              </w:rPr>
            </w:rPrChange>
          </w:rPr>
          <w:t>轨迹压缩技术则是</w:t>
        </w:r>
      </w:ins>
      <w:ins w:id="114" w:author="linxl" w:date="2019-09-05T10:57:00Z">
        <w:r w:rsidR="00F870AF" w:rsidRPr="00D973C4">
          <w:rPr>
            <w:rFonts w:ascii="宋体" w:eastAsia="宋体" w:hAnsi="宋体" w:hint="eastAsia"/>
            <w:sz w:val="22"/>
            <w:szCs w:val="24"/>
            <w:rPrChange w:id="115" w:author="linxl" w:date="2019-09-05T14:23:00Z">
              <w:rPr>
                <w:rFonts w:ascii="宋体" w:eastAsia="宋体" w:hAnsi="宋体" w:hint="eastAsia"/>
                <w:sz w:val="24"/>
                <w:szCs w:val="24"/>
              </w:rPr>
            </w:rPrChange>
          </w:rPr>
          <w:t>通过</w:t>
        </w:r>
      </w:ins>
      <w:ins w:id="116" w:author="linxl" w:date="2019-09-05T10:56:00Z">
        <w:r w:rsidR="00F870AF" w:rsidRPr="00D973C4">
          <w:rPr>
            <w:rFonts w:ascii="宋体" w:eastAsia="宋体" w:hAnsi="宋体" w:hint="eastAsia"/>
            <w:sz w:val="22"/>
            <w:szCs w:val="24"/>
            <w:rPrChange w:id="117" w:author="linxl" w:date="2019-09-05T14:23:00Z">
              <w:rPr>
                <w:rFonts w:ascii="宋体" w:eastAsia="宋体" w:hAnsi="宋体" w:hint="eastAsia"/>
                <w:sz w:val="24"/>
                <w:szCs w:val="24"/>
              </w:rPr>
            </w:rPrChange>
          </w:rPr>
          <w:t>去除物体（Moving</w:t>
        </w:r>
        <w:r w:rsidR="00F870AF" w:rsidRPr="00D973C4">
          <w:rPr>
            <w:rFonts w:ascii="宋体" w:eastAsia="宋体" w:hAnsi="宋体"/>
            <w:sz w:val="22"/>
            <w:szCs w:val="24"/>
            <w:rPrChange w:id="118" w:author="linxl" w:date="2019-09-05T14:23:00Z">
              <w:rPr>
                <w:rFonts w:ascii="宋体" w:eastAsia="宋体" w:hAnsi="宋体"/>
                <w:sz w:val="24"/>
                <w:szCs w:val="24"/>
              </w:rPr>
            </w:rPrChange>
          </w:rPr>
          <w:t xml:space="preserve"> </w:t>
        </w:r>
        <w:r w:rsidR="00F870AF" w:rsidRPr="00D973C4">
          <w:rPr>
            <w:rFonts w:ascii="宋体" w:eastAsia="宋体" w:hAnsi="宋体" w:hint="eastAsia"/>
            <w:sz w:val="22"/>
            <w:szCs w:val="24"/>
            <w:rPrChange w:id="119" w:author="linxl" w:date="2019-09-05T14:23:00Z">
              <w:rPr>
                <w:rFonts w:ascii="宋体" w:eastAsia="宋体" w:hAnsi="宋体" w:hint="eastAsia"/>
                <w:sz w:val="24"/>
                <w:szCs w:val="24"/>
              </w:rPr>
            </w:rPrChange>
          </w:rPr>
          <w:t>object）历史轨迹中的冗余点，减少了</w:t>
        </w:r>
      </w:ins>
      <w:ins w:id="120" w:author="linxl" w:date="2019-09-05T10:57:00Z">
        <w:r w:rsidR="00F870AF" w:rsidRPr="00D973C4">
          <w:rPr>
            <w:rFonts w:ascii="宋体" w:eastAsia="宋体" w:hAnsi="宋体" w:hint="eastAsia"/>
            <w:sz w:val="22"/>
            <w:szCs w:val="24"/>
            <w:rPrChange w:id="121" w:author="linxl" w:date="2019-09-05T14:23:00Z">
              <w:rPr>
                <w:rFonts w:ascii="宋体" w:eastAsia="宋体" w:hAnsi="宋体" w:hint="eastAsia"/>
                <w:sz w:val="24"/>
                <w:szCs w:val="24"/>
              </w:rPr>
            </w:rPrChange>
          </w:rPr>
          <w:t>位置</w:t>
        </w:r>
      </w:ins>
      <w:ins w:id="122" w:author="linxl" w:date="2019-09-05T10:56:00Z">
        <w:r w:rsidR="00F870AF" w:rsidRPr="00D973C4">
          <w:rPr>
            <w:rFonts w:ascii="宋体" w:eastAsia="宋体" w:hAnsi="宋体" w:hint="eastAsia"/>
            <w:sz w:val="22"/>
            <w:szCs w:val="24"/>
            <w:rPrChange w:id="123" w:author="linxl" w:date="2019-09-05T14:23:00Z">
              <w:rPr>
                <w:rFonts w:ascii="宋体" w:eastAsia="宋体" w:hAnsi="宋体" w:hint="eastAsia"/>
                <w:sz w:val="24"/>
                <w:szCs w:val="24"/>
              </w:rPr>
            </w:rPrChange>
          </w:rPr>
          <w:t>信息的传输和存储开销。</w:t>
        </w:r>
      </w:ins>
      <w:ins w:id="124" w:author="linxl" w:date="2019-09-05T10:57:00Z">
        <w:r w:rsidR="00F870AF" w:rsidRPr="00D973C4">
          <w:rPr>
            <w:rFonts w:ascii="宋体" w:eastAsia="宋体" w:hAnsi="宋体" w:hint="eastAsia"/>
            <w:sz w:val="22"/>
            <w:szCs w:val="24"/>
            <w:rPrChange w:id="125" w:author="linxl" w:date="2019-09-05T14:23:00Z">
              <w:rPr>
                <w:rFonts w:ascii="宋体" w:eastAsia="宋体" w:hAnsi="宋体" w:hint="eastAsia"/>
                <w:sz w:val="24"/>
                <w:szCs w:val="24"/>
              </w:rPr>
            </w:rPrChange>
          </w:rPr>
          <w:t>轨迹</w:t>
        </w:r>
        <w:r w:rsidR="00F870AF" w:rsidRPr="00D973C4">
          <w:rPr>
            <w:rFonts w:ascii="宋体" w:eastAsia="宋体" w:hAnsi="宋体" w:hint="eastAsia"/>
            <w:sz w:val="22"/>
            <w:szCs w:val="24"/>
            <w:rPrChange w:id="126" w:author="linxl" w:date="2019-09-05T14:23:00Z">
              <w:rPr>
                <w:rFonts w:ascii="宋体" w:eastAsia="宋体" w:hAnsi="宋体" w:hint="eastAsia"/>
                <w:sz w:val="24"/>
                <w:szCs w:val="24"/>
              </w:rPr>
            </w:rPrChange>
          </w:rPr>
          <w:t>轨迹是</w:t>
        </w:r>
      </w:ins>
      <w:ins w:id="127" w:author="linxl" w:date="2019-09-05T10:45:00Z">
        <w:r w:rsidRPr="00D973C4">
          <w:rPr>
            <w:rFonts w:ascii="宋体" w:eastAsia="宋体" w:hAnsi="宋体" w:hint="eastAsia"/>
            <w:sz w:val="22"/>
            <w:szCs w:val="24"/>
            <w:rPrChange w:id="128" w:author="linxl" w:date="2019-09-05T14:23:00Z">
              <w:rPr>
                <w:rFonts w:ascii="宋体" w:eastAsia="宋体" w:hAnsi="宋体" w:hint="eastAsia"/>
                <w:sz w:val="24"/>
                <w:szCs w:val="24"/>
              </w:rPr>
            </w:rPrChange>
          </w:rPr>
          <w:t>MO</w:t>
        </w:r>
      </w:ins>
      <w:ins w:id="129" w:author="linxl" w:date="2019-09-05T10:58:00Z">
        <w:r w:rsidR="006A5878" w:rsidRPr="00D973C4">
          <w:rPr>
            <w:rFonts w:ascii="宋体" w:eastAsia="宋体" w:hAnsi="宋体" w:hint="eastAsia"/>
            <w:sz w:val="22"/>
            <w:szCs w:val="24"/>
            <w:rPrChange w:id="130" w:author="linxl" w:date="2019-09-05T14:23:00Z">
              <w:rPr>
                <w:rFonts w:ascii="宋体" w:eastAsia="宋体" w:hAnsi="宋体" w:hint="eastAsia"/>
                <w:sz w:val="24"/>
                <w:szCs w:val="24"/>
              </w:rPr>
            </w:rPrChange>
          </w:rPr>
          <w:t>历史</w:t>
        </w:r>
      </w:ins>
      <w:ins w:id="131" w:author="linxl" w:date="2019-09-05T10:45:00Z">
        <w:r w:rsidRPr="00D973C4">
          <w:rPr>
            <w:rFonts w:ascii="宋体" w:eastAsia="宋体" w:hAnsi="宋体" w:hint="eastAsia"/>
            <w:sz w:val="22"/>
            <w:szCs w:val="24"/>
            <w:rPrChange w:id="132" w:author="linxl" w:date="2019-09-05T14:23:00Z">
              <w:rPr>
                <w:rFonts w:ascii="宋体" w:eastAsia="宋体" w:hAnsi="宋体" w:hint="eastAsia"/>
                <w:sz w:val="24"/>
                <w:szCs w:val="24"/>
              </w:rPr>
            </w:rPrChange>
          </w:rPr>
          <w:t>位置</w:t>
        </w:r>
      </w:ins>
      <w:ins w:id="133" w:author="linxl" w:date="2019-09-05T10:58:00Z">
        <w:r w:rsidR="00F870AF" w:rsidRPr="00D973C4">
          <w:rPr>
            <w:rFonts w:ascii="宋体" w:eastAsia="宋体" w:hAnsi="宋体" w:hint="eastAsia"/>
            <w:sz w:val="22"/>
            <w:szCs w:val="24"/>
            <w:rPrChange w:id="134" w:author="linxl" w:date="2019-09-05T14:23:00Z">
              <w:rPr>
                <w:rFonts w:ascii="宋体" w:eastAsia="宋体" w:hAnsi="宋体" w:hint="eastAsia"/>
                <w:sz w:val="24"/>
                <w:szCs w:val="24"/>
              </w:rPr>
            </w:rPrChange>
          </w:rPr>
          <w:t>按时间排序</w:t>
        </w:r>
      </w:ins>
      <w:ins w:id="135" w:author="linxl" w:date="2019-09-05T10:45:00Z">
        <w:r w:rsidRPr="00D973C4">
          <w:rPr>
            <w:rFonts w:ascii="宋体" w:eastAsia="宋体" w:hAnsi="宋体" w:hint="eastAsia"/>
            <w:sz w:val="22"/>
            <w:szCs w:val="24"/>
            <w:rPrChange w:id="136" w:author="linxl" w:date="2019-09-05T14:23:00Z">
              <w:rPr>
                <w:rFonts w:ascii="宋体" w:eastAsia="宋体" w:hAnsi="宋体" w:hint="eastAsia"/>
                <w:sz w:val="24"/>
                <w:szCs w:val="24"/>
              </w:rPr>
            </w:rPrChange>
          </w:rPr>
          <w:t>的序列。将</w:t>
        </w:r>
      </w:ins>
      <w:ins w:id="137" w:author="linxl" w:date="2019-09-05T10:58:00Z">
        <w:r w:rsidR="006A5878" w:rsidRPr="00D973C4">
          <w:rPr>
            <w:rFonts w:ascii="宋体" w:eastAsia="宋体" w:hAnsi="宋体" w:hint="eastAsia"/>
            <w:sz w:val="22"/>
            <w:szCs w:val="24"/>
            <w:rPrChange w:id="138" w:author="linxl" w:date="2019-09-05T14:23:00Z">
              <w:rPr>
                <w:rFonts w:ascii="宋体" w:eastAsia="宋体" w:hAnsi="宋体" w:hint="eastAsia"/>
                <w:sz w:val="24"/>
                <w:szCs w:val="24"/>
              </w:rPr>
            </w:rPrChange>
          </w:rPr>
          <w:t>MO</w:t>
        </w:r>
      </w:ins>
      <w:ins w:id="139" w:author="linxl" w:date="2019-09-05T10:45:00Z">
        <w:r w:rsidRPr="00D973C4">
          <w:rPr>
            <w:rFonts w:ascii="宋体" w:eastAsia="宋体" w:hAnsi="宋体" w:hint="eastAsia"/>
            <w:sz w:val="22"/>
            <w:szCs w:val="24"/>
            <w:rPrChange w:id="140" w:author="linxl" w:date="2019-09-05T14:23:00Z">
              <w:rPr>
                <w:rFonts w:ascii="宋体" w:eastAsia="宋体" w:hAnsi="宋体" w:hint="eastAsia"/>
                <w:sz w:val="24"/>
                <w:szCs w:val="24"/>
              </w:rPr>
            </w:rPrChange>
          </w:rPr>
          <w:t>的</w:t>
        </w:r>
      </w:ins>
      <w:ins w:id="141" w:author="linxl" w:date="2019-09-05T10:58:00Z">
        <w:r w:rsidR="006A5878" w:rsidRPr="00D973C4">
          <w:rPr>
            <w:rFonts w:ascii="宋体" w:eastAsia="宋体" w:hAnsi="宋体" w:hint="eastAsia"/>
            <w:sz w:val="22"/>
            <w:szCs w:val="24"/>
            <w:rPrChange w:id="142" w:author="linxl" w:date="2019-09-05T14:23:00Z">
              <w:rPr>
                <w:rFonts w:ascii="宋体" w:eastAsia="宋体" w:hAnsi="宋体" w:hint="eastAsia"/>
                <w:sz w:val="24"/>
                <w:szCs w:val="24"/>
              </w:rPr>
            </w:rPrChange>
          </w:rPr>
          <w:t>轨迹数据</w:t>
        </w:r>
      </w:ins>
      <w:ins w:id="143" w:author="linxl" w:date="2019-09-05T10:45:00Z">
        <w:r w:rsidRPr="00D973C4">
          <w:rPr>
            <w:rFonts w:ascii="宋体" w:eastAsia="宋体" w:hAnsi="宋体" w:hint="eastAsia"/>
            <w:sz w:val="22"/>
            <w:szCs w:val="24"/>
            <w:rPrChange w:id="144" w:author="linxl" w:date="2019-09-05T14:23:00Z">
              <w:rPr>
                <w:rFonts w:ascii="宋体" w:eastAsia="宋体" w:hAnsi="宋体" w:hint="eastAsia"/>
                <w:sz w:val="24"/>
                <w:szCs w:val="24"/>
              </w:rPr>
            </w:rPrChange>
          </w:rPr>
          <w:t>存储下来可以进行很多研究，例如可以对object</w:t>
        </w:r>
        <w:r w:rsidR="00F870AF" w:rsidRPr="00D973C4">
          <w:rPr>
            <w:rFonts w:ascii="宋体" w:eastAsia="宋体" w:hAnsi="宋体" w:hint="eastAsia"/>
            <w:sz w:val="22"/>
            <w:szCs w:val="24"/>
            <w:rPrChange w:id="145" w:author="linxl" w:date="2019-09-05T14:23:00Z">
              <w:rPr>
                <w:rFonts w:ascii="宋体" w:eastAsia="宋体" w:hAnsi="宋体" w:hint="eastAsia"/>
                <w:sz w:val="24"/>
                <w:szCs w:val="24"/>
              </w:rPr>
            </w:rPrChange>
          </w:rPr>
          <w:t>的历史位置进行查询</w:t>
        </w:r>
      </w:ins>
      <w:ins w:id="146" w:author="linxl" w:date="2019-09-05T10:55:00Z">
        <w:r w:rsidR="00F870AF" w:rsidRPr="00D973C4">
          <w:rPr>
            <w:rFonts w:ascii="宋体" w:eastAsia="宋体" w:hAnsi="宋体" w:hint="eastAsia"/>
            <w:sz w:val="22"/>
            <w:szCs w:val="24"/>
            <w:rPrChange w:id="147" w:author="linxl" w:date="2019-09-05T14:23:00Z">
              <w:rPr>
                <w:rFonts w:ascii="宋体" w:eastAsia="宋体" w:hAnsi="宋体" w:hint="eastAsia"/>
                <w:sz w:val="24"/>
                <w:szCs w:val="24"/>
              </w:rPr>
            </w:rPrChange>
          </w:rPr>
          <w:t>、分析</w:t>
        </w:r>
      </w:ins>
      <w:ins w:id="148" w:author="linxl" w:date="2019-09-05T10:45:00Z">
        <w:r w:rsidRPr="00D973C4">
          <w:rPr>
            <w:rFonts w:ascii="宋体" w:eastAsia="宋体" w:hAnsi="宋体" w:hint="eastAsia"/>
            <w:sz w:val="22"/>
            <w:szCs w:val="24"/>
            <w:rPrChange w:id="149" w:author="linxl" w:date="2019-09-05T14:23:00Z">
              <w:rPr>
                <w:rFonts w:ascii="宋体" w:eastAsia="宋体" w:hAnsi="宋体" w:hint="eastAsia"/>
                <w:sz w:val="24"/>
                <w:szCs w:val="24"/>
              </w:rPr>
            </w:rPrChange>
          </w:rPr>
          <w:t>等</w:t>
        </w:r>
      </w:ins>
      <w:ins w:id="150" w:author="linxl" w:date="2019-09-05T10:59:00Z">
        <w:r w:rsidR="006A5878" w:rsidRPr="00D973C4">
          <w:rPr>
            <w:rFonts w:ascii="宋体" w:eastAsia="宋体" w:hAnsi="宋体" w:hint="eastAsia"/>
            <w:sz w:val="22"/>
            <w:szCs w:val="24"/>
            <w:rPrChange w:id="151" w:author="linxl" w:date="2019-09-05T14:23:00Z">
              <w:rPr>
                <w:rFonts w:ascii="宋体" w:eastAsia="宋体" w:hAnsi="宋体" w:hint="eastAsia"/>
                <w:sz w:val="24"/>
                <w:szCs w:val="24"/>
              </w:rPr>
            </w:rPrChange>
          </w:rPr>
          <w:t>，因此车辆信息服务、位置服务上都需要保存MO的轨迹信息</w:t>
        </w:r>
      </w:ins>
      <w:ins w:id="152" w:author="linxl" w:date="2019-09-05T10:45:00Z">
        <w:r w:rsidRPr="00D973C4">
          <w:rPr>
            <w:rFonts w:ascii="宋体" w:eastAsia="宋体" w:hAnsi="宋体" w:hint="eastAsia"/>
            <w:sz w:val="22"/>
            <w:szCs w:val="24"/>
            <w:rPrChange w:id="153" w:author="linxl" w:date="2019-09-05T14:23:00Z">
              <w:rPr>
                <w:rFonts w:ascii="宋体" w:eastAsia="宋体" w:hAnsi="宋体" w:hint="eastAsia"/>
                <w:sz w:val="24"/>
                <w:szCs w:val="24"/>
              </w:rPr>
            </w:rPrChange>
          </w:rPr>
          <w:t>。</w:t>
        </w:r>
        <w:r w:rsidRPr="00D973C4">
          <w:rPr>
            <w:rFonts w:ascii="宋体" w:eastAsia="宋体" w:hAnsi="宋体" w:hint="eastAsia"/>
            <w:sz w:val="22"/>
            <w:szCs w:val="24"/>
            <w:rPrChange w:id="154" w:author="linxl" w:date="2019-09-05T14:23:00Z">
              <w:rPr>
                <w:rFonts w:ascii="宋体" w:eastAsia="宋体" w:hAnsi="宋体" w:hint="eastAsia"/>
                <w:sz w:val="24"/>
                <w:szCs w:val="24"/>
              </w:rPr>
            </w:rPrChange>
          </w:rPr>
          <w:t>但是随着现如今GPS采样频率的增加，传输大量的采样点会对网络带宽和MOD的存储空间造成很大的压力。如果</w:t>
        </w:r>
        <w:r w:rsidRPr="00D973C4">
          <w:rPr>
            <w:rFonts w:ascii="宋体" w:eastAsia="宋体" w:hAnsi="宋体" w:hint="eastAsia"/>
            <w:sz w:val="22"/>
            <w:szCs w:val="24"/>
            <w:rPrChange w:id="155" w:author="linxl" w:date="2019-09-05T14:23:00Z">
              <w:rPr>
                <w:rFonts w:ascii="宋体" w:eastAsia="宋体" w:hAnsi="宋体" w:hint="eastAsia"/>
                <w:sz w:val="24"/>
                <w:szCs w:val="24"/>
              </w:rPr>
            </w:rPrChange>
          </w:rPr>
          <w:t>简单粗暴地</w:t>
        </w:r>
        <w:r w:rsidRPr="00D973C4">
          <w:rPr>
            <w:rFonts w:ascii="宋体" w:eastAsia="宋体" w:hAnsi="宋体" w:hint="eastAsia"/>
            <w:sz w:val="22"/>
            <w:szCs w:val="24"/>
            <w:rPrChange w:id="156" w:author="linxl" w:date="2019-09-05T14:23:00Z">
              <w:rPr>
                <w:rFonts w:ascii="宋体" w:eastAsia="宋体" w:hAnsi="宋体" w:hint="eastAsia"/>
                <w:sz w:val="24"/>
                <w:szCs w:val="24"/>
              </w:rPr>
            </w:rPrChange>
          </w:rPr>
          <w:t>直接降低采样频率来减少传输的轨迹点的</w:t>
        </w:r>
        <w:r w:rsidRPr="00D973C4">
          <w:rPr>
            <w:rFonts w:ascii="宋体" w:eastAsia="宋体" w:hAnsi="宋体" w:hint="eastAsia"/>
            <w:sz w:val="22"/>
            <w:szCs w:val="24"/>
            <w:rPrChange w:id="157" w:author="linxl" w:date="2019-09-05T14:23:00Z">
              <w:rPr>
                <w:rFonts w:ascii="宋体" w:eastAsia="宋体" w:hAnsi="宋体" w:hint="eastAsia"/>
                <w:sz w:val="24"/>
                <w:szCs w:val="24"/>
              </w:rPr>
            </w:rPrChange>
          </w:rPr>
          <w:t>数量，那么我们所保留的轨迹会与物体真实运动轨迹之间</w:t>
        </w:r>
      </w:ins>
      <w:ins w:id="158" w:author="linxl" w:date="2019-09-05T12:00:00Z">
        <w:r w:rsidR="0095427D" w:rsidRPr="00D973C4">
          <w:rPr>
            <w:rFonts w:ascii="宋体" w:eastAsia="宋体" w:hAnsi="宋体" w:hint="eastAsia"/>
            <w:sz w:val="22"/>
            <w:szCs w:val="24"/>
            <w:rPrChange w:id="159" w:author="linxl" w:date="2019-09-05T14:23:00Z">
              <w:rPr>
                <w:rFonts w:ascii="宋体" w:eastAsia="宋体" w:hAnsi="宋体" w:hint="eastAsia"/>
                <w:sz w:val="24"/>
                <w:szCs w:val="24"/>
              </w:rPr>
            </w:rPrChange>
          </w:rPr>
          <w:t>将</w:t>
        </w:r>
      </w:ins>
      <w:ins w:id="160" w:author="linxl" w:date="2019-09-05T10:45:00Z">
        <w:r w:rsidRPr="00D973C4">
          <w:rPr>
            <w:rFonts w:ascii="宋体" w:eastAsia="宋体" w:hAnsi="宋体" w:hint="eastAsia"/>
            <w:sz w:val="22"/>
            <w:szCs w:val="24"/>
            <w:rPrChange w:id="161" w:author="linxl" w:date="2019-09-05T14:23:00Z">
              <w:rPr>
                <w:rFonts w:ascii="宋体" w:eastAsia="宋体" w:hAnsi="宋体" w:hint="eastAsia"/>
                <w:sz w:val="24"/>
                <w:szCs w:val="24"/>
              </w:rPr>
            </w:rPrChange>
          </w:rPr>
          <w:t>存在较大的</w:t>
        </w:r>
      </w:ins>
      <w:ins w:id="162" w:author="linxl" w:date="2019-09-05T10:46:00Z">
        <w:r w:rsidRPr="00D973C4">
          <w:rPr>
            <w:rFonts w:ascii="宋体" w:eastAsia="宋体" w:hAnsi="宋体" w:hint="eastAsia"/>
            <w:sz w:val="22"/>
            <w:szCs w:val="24"/>
            <w:rPrChange w:id="163" w:author="linxl" w:date="2019-09-05T14:23:00Z">
              <w:rPr>
                <w:rFonts w:ascii="宋体" w:eastAsia="宋体" w:hAnsi="宋体" w:hint="eastAsia"/>
                <w:sz w:val="24"/>
                <w:szCs w:val="24"/>
              </w:rPr>
            </w:rPrChange>
          </w:rPr>
          <w:t>偏差</w:t>
        </w:r>
      </w:ins>
      <w:ins w:id="164" w:author="linxl" w:date="2019-09-05T10:45:00Z">
        <w:r w:rsidRPr="00D973C4">
          <w:rPr>
            <w:rFonts w:ascii="宋体" w:eastAsia="宋体" w:hAnsi="宋体" w:hint="eastAsia"/>
            <w:sz w:val="22"/>
            <w:szCs w:val="24"/>
            <w:rPrChange w:id="165" w:author="linxl" w:date="2019-09-05T14:23:00Z">
              <w:rPr>
                <w:rFonts w:ascii="宋体" w:eastAsia="宋体" w:hAnsi="宋体" w:hint="eastAsia"/>
                <w:sz w:val="24"/>
                <w:szCs w:val="24"/>
              </w:rPr>
            </w:rPrChange>
          </w:rPr>
          <w:t>。</w:t>
        </w:r>
      </w:ins>
      <w:ins w:id="166" w:author="linxl" w:date="2019-09-05T10:33:00Z">
        <w:r w:rsidR="002F3E43" w:rsidRPr="00D973C4">
          <w:rPr>
            <w:rFonts w:ascii="宋体" w:eastAsia="宋体" w:hAnsi="宋体" w:hint="eastAsia"/>
            <w:sz w:val="22"/>
            <w:szCs w:val="24"/>
            <w:rPrChange w:id="167" w:author="linxl" w:date="2019-09-05T14:23:00Z">
              <w:rPr>
                <w:rFonts w:ascii="宋体" w:eastAsia="宋体" w:hAnsi="宋体" w:hint="eastAsia"/>
                <w:sz w:val="24"/>
                <w:szCs w:val="24"/>
              </w:rPr>
            </w:rPrChange>
          </w:rPr>
          <w:t>轨迹压缩</w:t>
        </w:r>
      </w:ins>
      <w:ins w:id="168" w:author="linxl" w:date="2019-09-05T10:45:00Z">
        <w:r w:rsidRPr="00D973C4">
          <w:rPr>
            <w:rFonts w:ascii="宋体" w:eastAsia="宋体" w:hAnsi="宋体" w:hint="eastAsia"/>
            <w:sz w:val="22"/>
            <w:szCs w:val="24"/>
            <w:rPrChange w:id="169" w:author="linxl" w:date="2019-09-05T14:23:00Z">
              <w:rPr>
                <w:rFonts w:ascii="宋体" w:eastAsia="宋体" w:hAnsi="宋体" w:hint="eastAsia"/>
                <w:sz w:val="24"/>
                <w:szCs w:val="24"/>
              </w:rPr>
            </w:rPrChange>
          </w:rPr>
          <w:t>技术则是</w:t>
        </w:r>
      </w:ins>
      <w:ins w:id="170" w:author="linxl" w:date="2019-09-05T10:46:00Z">
        <w:r w:rsidRPr="00D973C4">
          <w:rPr>
            <w:rFonts w:ascii="宋体" w:eastAsia="宋体" w:hAnsi="宋体" w:hint="eastAsia"/>
            <w:sz w:val="22"/>
            <w:szCs w:val="24"/>
            <w:rPrChange w:id="171" w:author="linxl" w:date="2019-09-05T14:23:00Z">
              <w:rPr>
                <w:rFonts w:ascii="宋体" w:eastAsia="宋体" w:hAnsi="宋体" w:hint="eastAsia"/>
                <w:sz w:val="24"/>
                <w:szCs w:val="24"/>
              </w:rPr>
            </w:rPrChange>
          </w:rPr>
          <w:t>为此而提出</w:t>
        </w:r>
      </w:ins>
      <w:ins w:id="172" w:author="linxl" w:date="2019-09-05T10:47:00Z">
        <w:r w:rsidRPr="00D973C4">
          <w:rPr>
            <w:rFonts w:ascii="宋体" w:eastAsia="宋体" w:hAnsi="宋体" w:hint="eastAsia"/>
            <w:sz w:val="22"/>
            <w:szCs w:val="24"/>
            <w:rPrChange w:id="173" w:author="linxl" w:date="2019-09-05T14:23:00Z">
              <w:rPr>
                <w:rFonts w:ascii="宋体" w:eastAsia="宋体" w:hAnsi="宋体" w:hint="eastAsia"/>
                <w:sz w:val="24"/>
                <w:szCs w:val="24"/>
              </w:rPr>
            </w:rPrChange>
          </w:rPr>
          <w:t>。</w:t>
        </w:r>
      </w:ins>
    </w:p>
    <w:p w14:paraId="7DCD3656" w14:textId="77777777" w:rsidR="0038430A" w:rsidRPr="00D973C4" w:rsidDel="0038430A" w:rsidRDefault="009839A8" w:rsidP="00683B38">
      <w:pPr>
        <w:ind w:firstLine="420"/>
        <w:rPr>
          <w:del w:id="174" w:author="linxl" w:date="2019-09-05T09:42:00Z"/>
          <w:rFonts w:ascii="宋体" w:eastAsia="宋体" w:hAnsi="宋体" w:hint="eastAsia"/>
          <w:sz w:val="22"/>
          <w:szCs w:val="24"/>
          <w:rPrChange w:id="175" w:author="linxl" w:date="2019-09-05T14:23:00Z">
            <w:rPr>
              <w:del w:id="176" w:author="linxl" w:date="2019-09-05T09:42:00Z"/>
              <w:rFonts w:ascii="宋体" w:eastAsia="宋体" w:hAnsi="宋体" w:hint="eastAsia"/>
              <w:sz w:val="24"/>
              <w:szCs w:val="24"/>
            </w:rPr>
          </w:rPrChange>
        </w:rPr>
        <w:pPrChange w:id="177" w:author="linxl" w:date="2019-09-05T10:44:00Z">
          <w:pPr>
            <w:ind w:firstLine="420"/>
          </w:pPr>
        </w:pPrChange>
      </w:pPr>
      <w:ins w:id="178" w:author="linxl" w:date="2019-09-05T10:51:00Z">
        <w:r w:rsidRPr="00D973C4">
          <w:rPr>
            <w:rFonts w:ascii="宋体" w:eastAsia="宋体" w:hAnsi="宋体" w:hint="eastAsia"/>
            <w:sz w:val="22"/>
            <w:szCs w:val="24"/>
            <w:rPrChange w:id="179" w:author="linxl" w:date="2019-09-05T14:23:00Z">
              <w:rPr>
                <w:rFonts w:ascii="宋体" w:eastAsia="宋体" w:hAnsi="宋体" w:hint="eastAsia"/>
                <w:sz w:val="24"/>
                <w:szCs w:val="24"/>
              </w:rPr>
            </w:rPrChange>
          </w:rPr>
          <w:t>如上所述，</w:t>
        </w:r>
        <w:r w:rsidRPr="00D973C4">
          <w:rPr>
            <w:rFonts w:ascii="宋体" w:eastAsia="宋体" w:hAnsi="宋体"/>
            <w:sz w:val="22"/>
            <w:szCs w:val="24"/>
            <w:rPrChange w:id="180" w:author="linxl" w:date="2019-09-05T14:23:00Z">
              <w:rPr>
                <w:rFonts w:ascii="宋体" w:eastAsia="宋体" w:hAnsi="宋体"/>
                <w:sz w:val="24"/>
                <w:szCs w:val="24"/>
              </w:rPr>
            </w:rPrChange>
          </w:rPr>
          <w:t>Position Tracking</w:t>
        </w:r>
        <w:r w:rsidRPr="00D973C4">
          <w:rPr>
            <w:rFonts w:ascii="宋体" w:eastAsia="宋体" w:hAnsi="宋体" w:hint="eastAsia"/>
            <w:sz w:val="22"/>
            <w:szCs w:val="24"/>
            <w:rPrChange w:id="181" w:author="linxl" w:date="2019-09-05T14:23:00Z">
              <w:rPr>
                <w:rFonts w:ascii="宋体" w:eastAsia="宋体" w:hAnsi="宋体" w:hint="eastAsia"/>
                <w:sz w:val="24"/>
                <w:szCs w:val="24"/>
              </w:rPr>
            </w:rPrChange>
          </w:rPr>
          <w:t>旨在以较小的信息交换达到追踪MO的目的，T</w:t>
        </w:r>
        <w:r w:rsidRPr="00D973C4">
          <w:rPr>
            <w:rFonts w:ascii="宋体" w:eastAsia="宋体" w:hAnsi="宋体"/>
            <w:sz w:val="22"/>
            <w:szCs w:val="24"/>
            <w:rPrChange w:id="182" w:author="linxl" w:date="2019-09-05T14:23:00Z">
              <w:rPr>
                <w:rFonts w:ascii="宋体" w:eastAsia="宋体" w:hAnsi="宋体"/>
                <w:sz w:val="24"/>
                <w:szCs w:val="24"/>
              </w:rPr>
            </w:rPrChange>
          </w:rPr>
          <w:t>rajectory</w:t>
        </w:r>
        <w:r w:rsidRPr="00D973C4">
          <w:rPr>
            <w:rFonts w:ascii="宋体" w:eastAsia="宋体" w:hAnsi="宋体" w:hint="eastAsia"/>
            <w:sz w:val="22"/>
            <w:szCs w:val="24"/>
            <w:rPrChange w:id="183" w:author="linxl" w:date="2019-09-05T14:23:00Z">
              <w:rPr>
                <w:rFonts w:ascii="宋体" w:eastAsia="宋体" w:hAnsi="宋体" w:hint="eastAsia"/>
                <w:sz w:val="24"/>
                <w:szCs w:val="24"/>
              </w:rPr>
            </w:rPrChange>
          </w:rPr>
          <w:t>旨在减小轨迹的规模</w:t>
        </w:r>
      </w:ins>
      <w:ins w:id="184" w:author="linxl" w:date="2019-09-05T11:00:00Z">
        <w:r w:rsidR="00160A02" w:rsidRPr="00D973C4">
          <w:rPr>
            <w:rFonts w:ascii="宋体" w:eastAsia="宋体" w:hAnsi="宋体" w:hint="eastAsia"/>
            <w:sz w:val="22"/>
            <w:szCs w:val="24"/>
            <w:rPrChange w:id="185" w:author="linxl" w:date="2019-09-05T14:23:00Z">
              <w:rPr>
                <w:rFonts w:ascii="宋体" w:eastAsia="宋体" w:hAnsi="宋体" w:hint="eastAsia"/>
                <w:sz w:val="24"/>
                <w:szCs w:val="24"/>
              </w:rPr>
            </w:rPrChange>
          </w:rPr>
          <w:t>,</w:t>
        </w:r>
      </w:ins>
    </w:p>
    <w:p w14:paraId="44AA80C5" w14:textId="77777777" w:rsidR="009A6536" w:rsidRPr="00D973C4" w:rsidRDefault="009A6536" w:rsidP="00C96CC6">
      <w:pPr>
        <w:ind w:firstLine="420"/>
        <w:rPr>
          <w:rFonts w:ascii="宋体" w:eastAsia="宋体" w:hAnsi="宋体"/>
          <w:sz w:val="22"/>
          <w:szCs w:val="24"/>
          <w:rPrChange w:id="186" w:author="linxl" w:date="2019-09-05T14:23:00Z">
            <w:rPr>
              <w:rFonts w:ascii="宋体" w:eastAsia="宋体" w:hAnsi="宋体"/>
              <w:sz w:val="24"/>
              <w:szCs w:val="24"/>
            </w:rPr>
          </w:rPrChange>
        </w:rPr>
        <w:pPrChange w:id="187" w:author="linxl" w:date="2019-09-05T10:25:00Z">
          <w:pPr>
            <w:ind w:firstLine="420"/>
          </w:pPr>
        </w:pPrChange>
      </w:pPr>
      <w:del w:id="188" w:author="linxl" w:date="2019-09-05T10:44:00Z">
        <w:r w:rsidRPr="00D973C4" w:rsidDel="00683B38">
          <w:rPr>
            <w:rFonts w:ascii="宋体" w:eastAsia="宋体" w:hAnsi="宋体" w:hint="eastAsia"/>
            <w:sz w:val="22"/>
            <w:szCs w:val="24"/>
            <w:rPrChange w:id="189" w:author="linxl" w:date="2019-09-05T14:23:00Z">
              <w:rPr>
                <w:rFonts w:ascii="宋体" w:eastAsia="宋体" w:hAnsi="宋体" w:hint="eastAsia"/>
                <w:sz w:val="24"/>
                <w:szCs w:val="24"/>
              </w:rPr>
            </w:rPrChange>
          </w:rPr>
          <w:delText>随着</w:delText>
        </w:r>
      </w:del>
      <w:del w:id="190" w:author="linxl" w:date="2019-09-05T10:15:00Z">
        <w:r w:rsidRPr="00D973C4" w:rsidDel="007A2BE4">
          <w:rPr>
            <w:rFonts w:ascii="宋体" w:eastAsia="宋体" w:hAnsi="宋体" w:hint="eastAsia"/>
            <w:sz w:val="22"/>
            <w:szCs w:val="24"/>
            <w:rPrChange w:id="191" w:author="linxl" w:date="2019-09-05T14:23:00Z">
              <w:rPr>
                <w:rFonts w:ascii="宋体" w:eastAsia="宋体" w:hAnsi="宋体" w:hint="eastAsia"/>
                <w:sz w:val="24"/>
                <w:szCs w:val="24"/>
              </w:rPr>
            </w:rPrChange>
          </w:rPr>
          <w:delText>GPS传感器</w:delText>
        </w:r>
      </w:del>
      <w:del w:id="192" w:author="linxl" w:date="2019-09-05T10:44:00Z">
        <w:r w:rsidRPr="00D973C4" w:rsidDel="00683B38">
          <w:rPr>
            <w:rFonts w:ascii="宋体" w:eastAsia="宋体" w:hAnsi="宋体" w:hint="eastAsia"/>
            <w:sz w:val="22"/>
            <w:szCs w:val="24"/>
            <w:rPrChange w:id="193" w:author="linxl" w:date="2019-09-05T14:23:00Z">
              <w:rPr>
                <w:rFonts w:ascii="宋体" w:eastAsia="宋体" w:hAnsi="宋体" w:hint="eastAsia"/>
                <w:sz w:val="24"/>
                <w:szCs w:val="24"/>
              </w:rPr>
            </w:rPrChange>
          </w:rPr>
          <w:delText>在移动设备中的</w:delText>
        </w:r>
      </w:del>
      <w:del w:id="194" w:author="linxl" w:date="2019-09-05T10:15:00Z">
        <w:r w:rsidRPr="00D973C4" w:rsidDel="007A2BE4">
          <w:rPr>
            <w:rFonts w:ascii="宋体" w:eastAsia="宋体" w:hAnsi="宋体" w:hint="eastAsia"/>
            <w:sz w:val="22"/>
            <w:szCs w:val="24"/>
            <w:rPrChange w:id="195" w:author="linxl" w:date="2019-09-05T14:23:00Z">
              <w:rPr>
                <w:rFonts w:ascii="宋体" w:eastAsia="宋体" w:hAnsi="宋体" w:hint="eastAsia"/>
                <w:sz w:val="24"/>
                <w:szCs w:val="24"/>
              </w:rPr>
            </w:rPrChange>
          </w:rPr>
          <w:delText>普及，例如智能手机、智能手表、车载导航等</w:delText>
        </w:r>
      </w:del>
      <w:del w:id="196" w:author="linxl" w:date="2019-09-05T09:50:00Z">
        <w:r w:rsidRPr="00D973C4" w:rsidDel="00EF5DE8">
          <w:rPr>
            <w:rFonts w:ascii="宋体" w:eastAsia="宋体" w:hAnsi="宋体" w:hint="eastAsia"/>
            <w:sz w:val="22"/>
            <w:szCs w:val="24"/>
            <w:rPrChange w:id="197" w:author="linxl" w:date="2019-09-05T14:23:00Z">
              <w:rPr>
                <w:rFonts w:ascii="宋体" w:eastAsia="宋体" w:hAnsi="宋体" w:hint="eastAsia"/>
                <w:sz w:val="24"/>
                <w:szCs w:val="24"/>
              </w:rPr>
            </w:rPrChange>
          </w:rPr>
          <w:delText>。</w:delText>
        </w:r>
      </w:del>
      <w:del w:id="198" w:author="linxl" w:date="2019-09-05T10:44:00Z">
        <w:r w:rsidRPr="00D973C4" w:rsidDel="00683B38">
          <w:rPr>
            <w:rFonts w:ascii="宋体" w:eastAsia="宋体" w:hAnsi="宋体" w:hint="eastAsia"/>
            <w:sz w:val="22"/>
            <w:szCs w:val="24"/>
            <w:rPrChange w:id="199" w:author="linxl" w:date="2019-09-05T14:23:00Z">
              <w:rPr>
                <w:rFonts w:ascii="宋体" w:eastAsia="宋体" w:hAnsi="宋体" w:hint="eastAsia"/>
                <w:sz w:val="24"/>
                <w:szCs w:val="24"/>
              </w:rPr>
            </w:rPrChange>
          </w:rPr>
          <w:delText>使得我们</w:delText>
        </w:r>
      </w:del>
      <w:del w:id="200" w:author="linxl" w:date="2019-09-05T09:51:00Z">
        <w:r w:rsidRPr="00D973C4" w:rsidDel="00EF5DE8">
          <w:rPr>
            <w:rFonts w:ascii="宋体" w:eastAsia="宋体" w:hAnsi="宋体" w:hint="eastAsia"/>
            <w:sz w:val="22"/>
            <w:szCs w:val="24"/>
            <w:rPrChange w:id="201" w:author="linxl" w:date="2019-09-05T14:23:00Z">
              <w:rPr>
                <w:rFonts w:ascii="宋体" w:eastAsia="宋体" w:hAnsi="宋体" w:hint="eastAsia"/>
                <w:sz w:val="24"/>
                <w:szCs w:val="24"/>
              </w:rPr>
            </w:rPrChange>
          </w:rPr>
          <w:delText>通过Moving objects databases(MOD)对</w:delText>
        </w:r>
      </w:del>
      <w:del w:id="202" w:author="linxl" w:date="2019-09-05T10:44:00Z">
        <w:r w:rsidRPr="00D973C4" w:rsidDel="00683B38">
          <w:rPr>
            <w:rFonts w:ascii="宋体" w:eastAsia="宋体" w:hAnsi="宋体" w:hint="eastAsia"/>
            <w:sz w:val="22"/>
            <w:szCs w:val="24"/>
            <w:rPrChange w:id="203" w:author="linxl" w:date="2019-09-05T14:23:00Z">
              <w:rPr>
                <w:rFonts w:ascii="宋体" w:eastAsia="宋体" w:hAnsi="宋体" w:hint="eastAsia"/>
                <w:sz w:val="24"/>
                <w:szCs w:val="24"/>
              </w:rPr>
            </w:rPrChange>
          </w:rPr>
          <w:delText>移动物体（Moving object）（车辆、行人</w:delText>
        </w:r>
      </w:del>
      <w:del w:id="204" w:author="linxl" w:date="2019-09-05T09:51:00Z">
        <w:r w:rsidRPr="00D973C4" w:rsidDel="00EF5DE8">
          <w:rPr>
            <w:rFonts w:ascii="宋体" w:eastAsia="宋体" w:hAnsi="宋体" w:hint="eastAsia"/>
            <w:sz w:val="22"/>
            <w:szCs w:val="24"/>
            <w:rPrChange w:id="205" w:author="linxl" w:date="2019-09-05T14:23:00Z">
              <w:rPr>
                <w:rFonts w:ascii="宋体" w:eastAsia="宋体" w:hAnsi="宋体" w:hint="eastAsia"/>
                <w:sz w:val="24"/>
                <w:szCs w:val="24"/>
              </w:rPr>
            </w:rPrChange>
          </w:rPr>
          <w:delText>、动物</w:delText>
        </w:r>
      </w:del>
      <w:del w:id="206" w:author="linxl" w:date="2019-09-05T10:44:00Z">
        <w:r w:rsidRPr="00D973C4" w:rsidDel="00683B38">
          <w:rPr>
            <w:rFonts w:ascii="宋体" w:eastAsia="宋体" w:hAnsi="宋体" w:hint="eastAsia"/>
            <w:sz w:val="22"/>
            <w:szCs w:val="24"/>
            <w:rPrChange w:id="207" w:author="linxl" w:date="2019-09-05T14:23:00Z">
              <w:rPr>
                <w:rFonts w:ascii="宋体" w:eastAsia="宋体" w:hAnsi="宋体" w:hint="eastAsia"/>
                <w:sz w:val="24"/>
                <w:szCs w:val="24"/>
              </w:rPr>
            </w:rPrChange>
          </w:rPr>
          <w:delText>等）的位置</w:delText>
        </w:r>
      </w:del>
      <w:del w:id="208" w:author="linxl" w:date="2019-09-05T09:51:00Z">
        <w:r w:rsidRPr="00D973C4" w:rsidDel="00EF5DE8">
          <w:rPr>
            <w:rFonts w:ascii="宋体" w:eastAsia="宋体" w:hAnsi="宋体" w:hint="eastAsia"/>
            <w:sz w:val="22"/>
            <w:szCs w:val="24"/>
            <w:rPrChange w:id="209" w:author="linxl" w:date="2019-09-05T14:23:00Z">
              <w:rPr>
                <w:rFonts w:ascii="宋体" w:eastAsia="宋体" w:hAnsi="宋体" w:hint="eastAsia"/>
                <w:sz w:val="24"/>
                <w:szCs w:val="24"/>
              </w:rPr>
            </w:rPrChange>
          </w:rPr>
          <w:delText>信息管理成为可能</w:delText>
        </w:r>
      </w:del>
      <w:del w:id="210" w:author="linxl" w:date="2019-09-05T09:52:00Z">
        <w:r w:rsidRPr="00D973C4" w:rsidDel="00EF5DE8">
          <w:rPr>
            <w:rFonts w:ascii="宋体" w:eastAsia="宋体" w:hAnsi="宋体" w:hint="eastAsia"/>
            <w:sz w:val="22"/>
            <w:szCs w:val="24"/>
            <w:rPrChange w:id="211" w:author="linxl" w:date="2019-09-05T14:23:00Z">
              <w:rPr>
                <w:rFonts w:ascii="宋体" w:eastAsia="宋体" w:hAnsi="宋体" w:hint="eastAsia"/>
                <w:sz w:val="24"/>
                <w:szCs w:val="24"/>
              </w:rPr>
            </w:rPrChange>
          </w:rPr>
          <w:delText>。</w:delText>
        </w:r>
      </w:del>
      <w:del w:id="212" w:author="linxl" w:date="2019-09-05T10:25:00Z">
        <w:r w:rsidRPr="00D973C4" w:rsidDel="00C96CC6">
          <w:rPr>
            <w:rFonts w:ascii="宋体" w:eastAsia="宋体" w:hAnsi="宋体" w:hint="eastAsia"/>
            <w:sz w:val="22"/>
            <w:szCs w:val="24"/>
            <w:rPrChange w:id="213" w:author="linxl" w:date="2019-09-05T14:23:00Z">
              <w:rPr>
                <w:rFonts w:ascii="宋体" w:eastAsia="宋体" w:hAnsi="宋体" w:hint="eastAsia"/>
                <w:sz w:val="24"/>
                <w:szCs w:val="24"/>
              </w:rPr>
            </w:rPrChange>
          </w:rPr>
          <w:delText>MOD</w:delText>
        </w:r>
      </w:del>
      <w:del w:id="214" w:author="linxl" w:date="2019-09-05T10:45:00Z">
        <w:r w:rsidRPr="00D973C4" w:rsidDel="002B7043">
          <w:rPr>
            <w:rFonts w:ascii="宋体" w:eastAsia="宋体" w:hAnsi="宋体" w:hint="eastAsia"/>
            <w:sz w:val="22"/>
            <w:szCs w:val="24"/>
            <w:rPrChange w:id="215" w:author="linxl" w:date="2019-09-05T14:23:00Z">
              <w:rPr>
                <w:rFonts w:ascii="宋体" w:eastAsia="宋体" w:hAnsi="宋体" w:hint="eastAsia"/>
                <w:sz w:val="24"/>
                <w:szCs w:val="24"/>
              </w:rPr>
            </w:rPrChange>
          </w:rPr>
          <w:delText>将objects的历史空间位置信息存储下来可以进行很多研究，例如可以对object的历史位置进行查询，并通过历史位置信息对当前位置进行预测等。</w:delText>
        </w:r>
      </w:del>
      <w:moveToRangeStart w:id="216" w:author="linxl" w:date="2019-09-05T10:26:00Z" w:name="move18571603"/>
      <w:moveTo w:id="217" w:author="linxl" w:date="2019-09-05T10:26:00Z">
        <w:del w:id="218" w:author="linxl" w:date="2019-09-05T10:45:00Z">
          <w:r w:rsidR="00C96CC6" w:rsidRPr="00D973C4" w:rsidDel="002B7043">
            <w:rPr>
              <w:rFonts w:ascii="宋体" w:eastAsia="宋体" w:hAnsi="宋体" w:hint="eastAsia"/>
              <w:sz w:val="22"/>
              <w:szCs w:val="24"/>
              <w:rPrChange w:id="219" w:author="linxl" w:date="2019-09-05T14:23:00Z">
                <w:rPr>
                  <w:rFonts w:ascii="宋体" w:eastAsia="宋体" w:hAnsi="宋体" w:hint="eastAsia"/>
                  <w:sz w:val="24"/>
                  <w:szCs w:val="24"/>
                </w:rPr>
              </w:rPrChange>
            </w:rPr>
            <w:delText>但是随着现如今GPS采样频率的增加，传输大量的采样点会对网络带宽和MOD的存储空间造成很大的压力。</w:delText>
          </w:r>
        </w:del>
      </w:moveTo>
      <w:moveToRangeStart w:id="220" w:author="linxl" w:date="2019-09-05T10:27:00Z" w:name="move18571639"/>
      <w:moveToRangeEnd w:id="216"/>
      <w:moveTo w:id="221" w:author="linxl" w:date="2019-09-05T10:27:00Z">
        <w:del w:id="222" w:author="linxl" w:date="2019-09-05T10:45:00Z">
          <w:r w:rsidR="00C96CC6" w:rsidRPr="00D973C4" w:rsidDel="002B7043">
            <w:rPr>
              <w:rFonts w:ascii="宋体" w:eastAsia="宋体" w:hAnsi="宋体" w:hint="eastAsia"/>
              <w:sz w:val="22"/>
              <w:szCs w:val="24"/>
              <w:rPrChange w:id="223" w:author="linxl" w:date="2019-09-05T14:23:00Z">
                <w:rPr>
                  <w:rFonts w:ascii="宋体" w:eastAsia="宋体" w:hAnsi="宋体" w:hint="eastAsia"/>
                  <w:sz w:val="24"/>
                  <w:szCs w:val="24"/>
                </w:rPr>
              </w:rPrChange>
            </w:rPr>
            <w:delText>如果直接</w:delText>
          </w:r>
        </w:del>
        <w:del w:id="224" w:author="linxl" w:date="2019-09-05T10:28:00Z">
          <w:r w:rsidR="00C96CC6" w:rsidRPr="00D973C4" w:rsidDel="00C96CC6">
            <w:rPr>
              <w:rFonts w:ascii="宋体" w:eastAsia="宋体" w:hAnsi="宋体" w:hint="eastAsia"/>
              <w:sz w:val="22"/>
              <w:szCs w:val="24"/>
              <w:rPrChange w:id="225" w:author="linxl" w:date="2019-09-05T14:23:00Z">
                <w:rPr>
                  <w:rFonts w:ascii="宋体" w:eastAsia="宋体" w:hAnsi="宋体" w:hint="eastAsia"/>
                  <w:sz w:val="24"/>
                  <w:szCs w:val="24"/>
                </w:rPr>
              </w:rPrChange>
            </w:rPr>
            <w:delText>通过</w:delText>
          </w:r>
        </w:del>
        <w:del w:id="226" w:author="linxl" w:date="2019-09-05T10:45:00Z">
          <w:r w:rsidR="00C96CC6" w:rsidRPr="00D973C4" w:rsidDel="002B7043">
            <w:rPr>
              <w:rFonts w:ascii="宋体" w:eastAsia="宋体" w:hAnsi="宋体" w:hint="eastAsia"/>
              <w:sz w:val="22"/>
              <w:szCs w:val="24"/>
              <w:rPrChange w:id="227" w:author="linxl" w:date="2019-09-05T14:23:00Z">
                <w:rPr>
                  <w:rFonts w:ascii="宋体" w:eastAsia="宋体" w:hAnsi="宋体" w:hint="eastAsia"/>
                  <w:sz w:val="24"/>
                  <w:szCs w:val="24"/>
                </w:rPr>
              </w:rPrChange>
            </w:rPr>
            <w:delText>降低采样频率</w:delText>
          </w:r>
        </w:del>
        <w:del w:id="228" w:author="linxl" w:date="2019-09-05T10:28:00Z">
          <w:r w:rsidR="00C96CC6" w:rsidRPr="00D973C4" w:rsidDel="00C96CC6">
            <w:rPr>
              <w:rFonts w:ascii="宋体" w:eastAsia="宋体" w:hAnsi="宋体" w:hint="eastAsia"/>
              <w:sz w:val="22"/>
              <w:szCs w:val="24"/>
              <w:rPrChange w:id="229" w:author="linxl" w:date="2019-09-05T14:23:00Z">
                <w:rPr>
                  <w:rFonts w:ascii="宋体" w:eastAsia="宋体" w:hAnsi="宋体" w:hint="eastAsia"/>
                  <w:sz w:val="24"/>
                  <w:szCs w:val="24"/>
                </w:rPr>
              </w:rPrChange>
            </w:rPr>
            <w:delText>的方式</w:delText>
          </w:r>
        </w:del>
        <w:del w:id="230" w:author="linxl" w:date="2019-09-05T10:45:00Z">
          <w:r w:rsidR="00C96CC6" w:rsidRPr="00D973C4" w:rsidDel="002B7043">
            <w:rPr>
              <w:rFonts w:ascii="宋体" w:eastAsia="宋体" w:hAnsi="宋体" w:hint="eastAsia"/>
              <w:sz w:val="22"/>
              <w:szCs w:val="24"/>
              <w:rPrChange w:id="231" w:author="linxl" w:date="2019-09-05T14:23:00Z">
                <w:rPr>
                  <w:rFonts w:ascii="宋体" w:eastAsia="宋体" w:hAnsi="宋体" w:hint="eastAsia"/>
                  <w:sz w:val="24"/>
                  <w:szCs w:val="24"/>
                </w:rPr>
              </w:rPrChange>
            </w:rPr>
            <w:delText>来减少传输的轨迹点的数量，那么我们所保留的轨迹会与物体真实运动轨迹之间存在较大的误差</w:delText>
          </w:r>
        </w:del>
        <w:del w:id="232" w:author="linxl" w:date="2019-09-05T10:28:00Z">
          <w:r w:rsidR="00C96CC6" w:rsidRPr="00D973C4" w:rsidDel="002F3E43">
            <w:rPr>
              <w:rFonts w:ascii="宋体" w:eastAsia="宋体" w:hAnsi="宋体" w:hint="eastAsia"/>
              <w:sz w:val="22"/>
              <w:szCs w:val="24"/>
              <w:rPrChange w:id="233" w:author="linxl" w:date="2019-09-05T14:23:00Z">
                <w:rPr>
                  <w:rFonts w:ascii="宋体" w:eastAsia="宋体" w:hAnsi="宋体" w:hint="eastAsia"/>
                  <w:sz w:val="24"/>
                  <w:szCs w:val="24"/>
                </w:rPr>
              </w:rPrChange>
            </w:rPr>
            <w:delText>。</w:delText>
          </w:r>
        </w:del>
      </w:moveTo>
      <w:moveToRangeEnd w:id="220"/>
      <w:ins w:id="234" w:author="linxl" w:date="2019-09-05T10:52:00Z">
        <w:r w:rsidR="009839A8" w:rsidRPr="00D973C4">
          <w:rPr>
            <w:rFonts w:ascii="宋体" w:eastAsia="宋体" w:hAnsi="宋体" w:hint="eastAsia"/>
            <w:sz w:val="22"/>
            <w:szCs w:val="24"/>
            <w:rPrChange w:id="235" w:author="linxl" w:date="2019-09-05T14:23:00Z">
              <w:rPr>
                <w:rFonts w:ascii="宋体" w:eastAsia="宋体" w:hAnsi="宋体" w:hint="eastAsia"/>
                <w:sz w:val="24"/>
                <w:szCs w:val="24"/>
              </w:rPr>
            </w:rPrChange>
          </w:rPr>
          <w:t>它们</w:t>
        </w:r>
      </w:ins>
      <w:ins w:id="236" w:author="linxl" w:date="2019-09-05T10:48:00Z">
        <w:r w:rsidR="009839A8" w:rsidRPr="00D973C4">
          <w:rPr>
            <w:rFonts w:ascii="宋体" w:eastAsia="宋体" w:hAnsi="宋体" w:hint="eastAsia"/>
            <w:sz w:val="22"/>
            <w:szCs w:val="24"/>
            <w:rPrChange w:id="237" w:author="linxl" w:date="2019-09-05T14:23:00Z">
              <w:rPr>
                <w:rFonts w:ascii="宋体" w:eastAsia="宋体" w:hAnsi="宋体" w:hint="eastAsia"/>
                <w:sz w:val="24"/>
                <w:szCs w:val="24"/>
              </w:rPr>
            </w:rPrChange>
          </w:rPr>
          <w:t>原本是独立的两项技术</w:t>
        </w:r>
      </w:ins>
      <w:ins w:id="238" w:author="linxl" w:date="2019-09-05T10:51:00Z">
        <w:r w:rsidR="009839A8" w:rsidRPr="00D973C4">
          <w:rPr>
            <w:rFonts w:ascii="宋体" w:eastAsia="宋体" w:hAnsi="宋体" w:hint="eastAsia"/>
            <w:sz w:val="22"/>
            <w:szCs w:val="24"/>
            <w:rPrChange w:id="239" w:author="linxl" w:date="2019-09-05T14:23:00Z">
              <w:rPr>
                <w:rFonts w:ascii="宋体" w:eastAsia="宋体" w:hAnsi="宋体" w:hint="eastAsia"/>
                <w:sz w:val="24"/>
                <w:szCs w:val="24"/>
              </w:rPr>
            </w:rPrChange>
          </w:rPr>
          <w:t>。</w:t>
        </w:r>
      </w:ins>
      <w:ins w:id="240" w:author="linxl" w:date="2019-09-05T10:49:00Z">
        <w:r w:rsidR="009839A8" w:rsidRPr="00D973C4">
          <w:rPr>
            <w:rFonts w:ascii="宋体" w:eastAsia="宋体" w:hAnsi="宋体" w:hint="eastAsia"/>
            <w:sz w:val="22"/>
            <w:szCs w:val="24"/>
            <w:rPrChange w:id="241" w:author="linxl" w:date="2019-09-05T14:23:00Z">
              <w:rPr>
                <w:rFonts w:ascii="宋体" w:eastAsia="宋体" w:hAnsi="宋体" w:hint="eastAsia"/>
                <w:sz w:val="24"/>
                <w:szCs w:val="24"/>
              </w:rPr>
            </w:rPrChange>
          </w:rPr>
          <w:t>但是学者</w:t>
        </w:r>
      </w:ins>
      <w:ins w:id="242" w:author="linxl" w:date="2019-09-05T10:55:00Z">
        <w:r w:rsidR="00F870AF" w:rsidRPr="00D973C4">
          <w:rPr>
            <w:rFonts w:ascii="宋体" w:eastAsia="宋体" w:hAnsi="宋体" w:hint="eastAsia"/>
            <w:sz w:val="22"/>
            <w:szCs w:val="24"/>
            <w:rPrChange w:id="243" w:author="linxl" w:date="2019-09-05T14:23:00Z">
              <w:rPr>
                <w:rFonts w:ascii="宋体" w:eastAsia="宋体" w:hAnsi="宋体" w:hint="eastAsia"/>
                <w:sz w:val="24"/>
                <w:szCs w:val="24"/>
              </w:rPr>
            </w:rPrChange>
          </w:rPr>
          <w:t>[</w:t>
        </w:r>
        <w:r w:rsidR="00F870AF" w:rsidRPr="00D973C4">
          <w:rPr>
            <w:rFonts w:ascii="宋体" w:eastAsia="宋体" w:hAnsi="宋体"/>
            <w:sz w:val="22"/>
            <w:szCs w:val="24"/>
            <w:rPrChange w:id="244" w:author="linxl" w:date="2019-09-05T14:23:00Z">
              <w:rPr>
                <w:rFonts w:ascii="宋体" w:eastAsia="宋体" w:hAnsi="宋体"/>
                <w:sz w:val="24"/>
                <w:szCs w:val="24"/>
              </w:rPr>
            </w:rPrChange>
          </w:rPr>
          <w:t>]</w:t>
        </w:r>
      </w:ins>
      <w:ins w:id="245" w:author="linxl" w:date="2019-09-05T10:49:00Z">
        <w:r w:rsidR="009839A8" w:rsidRPr="00D973C4">
          <w:rPr>
            <w:rFonts w:ascii="宋体" w:eastAsia="宋体" w:hAnsi="宋体" w:hint="eastAsia"/>
            <w:sz w:val="22"/>
            <w:szCs w:val="24"/>
            <w:rPrChange w:id="246" w:author="linxl" w:date="2019-09-05T14:23:00Z">
              <w:rPr>
                <w:rFonts w:ascii="宋体" w:eastAsia="宋体" w:hAnsi="宋体" w:hint="eastAsia"/>
                <w:sz w:val="24"/>
                <w:szCs w:val="24"/>
              </w:rPr>
            </w:rPrChange>
          </w:rPr>
          <w:t>发现</w:t>
        </w:r>
      </w:ins>
      <w:ins w:id="247" w:author="linxl" w:date="2019-09-05T10:52:00Z">
        <w:r w:rsidR="00F870AF" w:rsidRPr="00D973C4">
          <w:rPr>
            <w:rFonts w:ascii="宋体" w:eastAsia="宋体" w:hAnsi="宋体" w:hint="eastAsia"/>
            <w:sz w:val="22"/>
            <w:szCs w:val="24"/>
            <w:rPrChange w:id="248" w:author="linxl" w:date="2019-09-05T14:23:00Z">
              <w:rPr>
                <w:rFonts w:ascii="宋体" w:eastAsia="宋体" w:hAnsi="宋体" w:hint="eastAsia"/>
                <w:sz w:val="24"/>
                <w:szCs w:val="24"/>
              </w:rPr>
            </w:rPrChange>
          </w:rPr>
          <w:t>，如果把</w:t>
        </w:r>
      </w:ins>
      <w:ins w:id="249" w:author="linxl" w:date="2019-09-05T10:53:00Z">
        <w:r w:rsidR="00F870AF" w:rsidRPr="00D973C4">
          <w:rPr>
            <w:rFonts w:ascii="宋体" w:eastAsia="宋体" w:hAnsi="宋体" w:hint="eastAsia"/>
            <w:sz w:val="22"/>
            <w:szCs w:val="24"/>
            <w:rPrChange w:id="250" w:author="linxl" w:date="2019-09-05T14:23:00Z">
              <w:rPr>
                <w:rFonts w:ascii="宋体" w:eastAsia="宋体" w:hAnsi="宋体" w:hint="eastAsia"/>
                <w:sz w:val="24"/>
                <w:szCs w:val="24"/>
              </w:rPr>
            </w:rPrChange>
          </w:rPr>
          <w:t>两项技术相结合，则既可以追踪移动对象的位置</w:t>
        </w:r>
      </w:ins>
      <w:ins w:id="251" w:author="linxl" w:date="2019-09-05T10:54:00Z">
        <w:r w:rsidR="00F870AF" w:rsidRPr="00D973C4">
          <w:rPr>
            <w:rFonts w:ascii="宋体" w:eastAsia="宋体" w:hAnsi="宋体" w:hint="eastAsia"/>
            <w:sz w:val="22"/>
            <w:szCs w:val="24"/>
            <w:rPrChange w:id="252" w:author="linxl" w:date="2019-09-05T14:23:00Z">
              <w:rPr>
                <w:rFonts w:ascii="宋体" w:eastAsia="宋体" w:hAnsi="宋体" w:hint="eastAsia"/>
                <w:sz w:val="24"/>
                <w:szCs w:val="24"/>
              </w:rPr>
            </w:rPrChange>
          </w:rPr>
          <w:t>，</w:t>
        </w:r>
      </w:ins>
      <w:ins w:id="253" w:author="linxl" w:date="2019-09-05T10:53:00Z">
        <w:r w:rsidR="00F870AF" w:rsidRPr="00D973C4">
          <w:rPr>
            <w:rFonts w:ascii="宋体" w:eastAsia="宋体" w:hAnsi="宋体" w:hint="eastAsia"/>
            <w:sz w:val="22"/>
            <w:szCs w:val="24"/>
            <w:rPrChange w:id="254" w:author="linxl" w:date="2019-09-05T14:23:00Z">
              <w:rPr>
                <w:rFonts w:ascii="宋体" w:eastAsia="宋体" w:hAnsi="宋体" w:hint="eastAsia"/>
                <w:sz w:val="24"/>
                <w:szCs w:val="24"/>
              </w:rPr>
            </w:rPrChange>
          </w:rPr>
          <w:t>又可以减少</w:t>
        </w:r>
      </w:ins>
      <w:ins w:id="255" w:author="linxl" w:date="2019-09-05T10:54:00Z">
        <w:r w:rsidR="00F870AF" w:rsidRPr="00D973C4">
          <w:rPr>
            <w:rFonts w:ascii="宋体" w:eastAsia="宋体" w:hAnsi="宋体" w:hint="eastAsia"/>
            <w:sz w:val="22"/>
            <w:szCs w:val="24"/>
            <w:rPrChange w:id="256" w:author="linxl" w:date="2019-09-05T14:23:00Z">
              <w:rPr>
                <w:rFonts w:ascii="宋体" w:eastAsia="宋体" w:hAnsi="宋体" w:hint="eastAsia"/>
                <w:sz w:val="24"/>
                <w:szCs w:val="24"/>
              </w:rPr>
            </w:rPrChange>
          </w:rPr>
          <w:t>信息传输和存在的代价。</w:t>
        </w:r>
      </w:ins>
    </w:p>
    <w:p w14:paraId="5C1AE566" w14:textId="77777777" w:rsidR="009A6536" w:rsidRPr="00D973C4" w:rsidDel="00B46347" w:rsidRDefault="009A6536" w:rsidP="009A6536">
      <w:pPr>
        <w:ind w:firstLine="420"/>
        <w:rPr>
          <w:del w:id="257" w:author="linxl" w:date="2019-09-05T11:01:00Z"/>
          <w:rFonts w:ascii="宋体" w:eastAsia="宋体" w:hAnsi="宋体"/>
          <w:strike/>
          <w:sz w:val="22"/>
          <w:szCs w:val="24"/>
          <w:rPrChange w:id="258" w:author="linxl" w:date="2019-09-05T14:23:00Z">
            <w:rPr>
              <w:del w:id="259" w:author="linxl" w:date="2019-09-05T11:01:00Z"/>
              <w:rFonts w:ascii="宋体" w:eastAsia="宋体" w:hAnsi="宋体"/>
              <w:sz w:val="24"/>
              <w:szCs w:val="24"/>
            </w:rPr>
          </w:rPrChange>
        </w:rPr>
      </w:pPr>
      <w:del w:id="260" w:author="linxl" w:date="2019-09-05T10:21:00Z">
        <w:r w:rsidRPr="00D973C4" w:rsidDel="00C96CC6">
          <w:rPr>
            <w:rFonts w:ascii="宋体" w:eastAsia="宋体" w:hAnsi="宋体" w:hint="eastAsia"/>
            <w:strike/>
            <w:sz w:val="22"/>
            <w:szCs w:val="24"/>
            <w:rPrChange w:id="261" w:author="linxl" w:date="2019-09-05T14:23:00Z">
              <w:rPr>
                <w:rFonts w:ascii="宋体" w:eastAsia="宋体" w:hAnsi="宋体" w:hint="eastAsia"/>
                <w:sz w:val="24"/>
                <w:szCs w:val="24"/>
              </w:rPr>
            </w:rPrChange>
          </w:rPr>
          <w:delText>通常，MO的连续位置信息构成的序列被称为轨迹。</w:delText>
        </w:r>
      </w:del>
      <w:del w:id="262" w:author="linxl" w:date="2019-09-05T11:01:00Z">
        <w:r w:rsidRPr="00D973C4" w:rsidDel="00B46347">
          <w:rPr>
            <w:rFonts w:ascii="宋体" w:eastAsia="宋体" w:hAnsi="宋体" w:hint="eastAsia"/>
            <w:strike/>
            <w:sz w:val="22"/>
            <w:szCs w:val="24"/>
            <w:rPrChange w:id="263" w:author="linxl" w:date="2019-09-05T14:23:00Z">
              <w:rPr>
                <w:rFonts w:ascii="宋体" w:eastAsia="宋体" w:hAnsi="宋体" w:hint="eastAsia"/>
                <w:sz w:val="24"/>
                <w:szCs w:val="24"/>
              </w:rPr>
            </w:rPrChange>
          </w:rPr>
          <w:delText>MOD对MO的轨迹跟踪则需要MO持续地将其</w:delText>
        </w:r>
      </w:del>
      <w:del w:id="264" w:author="linxl" w:date="2019-09-05T10:21:00Z">
        <w:r w:rsidRPr="00D973C4" w:rsidDel="00C96CC6">
          <w:rPr>
            <w:rFonts w:ascii="宋体" w:eastAsia="宋体" w:hAnsi="宋体" w:hint="eastAsia"/>
            <w:strike/>
            <w:sz w:val="22"/>
            <w:szCs w:val="24"/>
            <w:rPrChange w:id="265" w:author="linxl" w:date="2019-09-05T14:23:00Z">
              <w:rPr>
                <w:rFonts w:ascii="宋体" w:eastAsia="宋体" w:hAnsi="宋体" w:hint="eastAsia"/>
                <w:sz w:val="24"/>
                <w:szCs w:val="24"/>
              </w:rPr>
            </w:rPrChange>
          </w:rPr>
          <w:delText>GPS</w:delText>
        </w:r>
      </w:del>
      <w:del w:id="266" w:author="linxl" w:date="2019-09-05T11:01:00Z">
        <w:r w:rsidRPr="00D973C4" w:rsidDel="00B46347">
          <w:rPr>
            <w:rFonts w:ascii="宋体" w:eastAsia="宋体" w:hAnsi="宋体" w:hint="eastAsia"/>
            <w:strike/>
            <w:sz w:val="22"/>
            <w:szCs w:val="24"/>
            <w:rPrChange w:id="267" w:author="linxl" w:date="2019-09-05T14:23:00Z">
              <w:rPr>
                <w:rFonts w:ascii="宋体" w:eastAsia="宋体" w:hAnsi="宋体" w:hint="eastAsia"/>
                <w:sz w:val="24"/>
                <w:szCs w:val="24"/>
              </w:rPr>
            </w:rPrChange>
          </w:rPr>
          <w:delText>位置点信息通过无线网络传输给MOD。一种比较极端的做法就是MO不断的将其GPS设备采集到的所有位置点传输给MOD，MOD通过其轨迹信息对其历史位置进行查询，并通过最近得到的位置点求出其速度从而对当前位置点进行预测。</w:delText>
        </w:r>
      </w:del>
      <w:moveFromRangeStart w:id="268" w:author="linxl" w:date="2019-09-05T10:26:00Z" w:name="move18571603"/>
      <w:moveFrom w:id="269" w:author="linxl" w:date="2019-09-05T10:26:00Z">
        <w:del w:id="270" w:author="linxl" w:date="2019-09-05T11:01:00Z">
          <w:r w:rsidRPr="00D973C4" w:rsidDel="00B46347">
            <w:rPr>
              <w:rFonts w:ascii="宋体" w:eastAsia="宋体" w:hAnsi="宋体" w:hint="eastAsia"/>
              <w:strike/>
              <w:sz w:val="22"/>
              <w:szCs w:val="24"/>
              <w:rPrChange w:id="271" w:author="linxl" w:date="2019-09-05T14:23:00Z">
                <w:rPr>
                  <w:rFonts w:ascii="宋体" w:eastAsia="宋体" w:hAnsi="宋体" w:hint="eastAsia"/>
                  <w:sz w:val="24"/>
                  <w:szCs w:val="24"/>
                </w:rPr>
              </w:rPrChange>
            </w:rPr>
            <w:delText>但是随着现如今GPS采样频率的增加，传输大量的采样点会对网络带宽和MOD的存储空间造成很大的压力。</w:delText>
          </w:r>
        </w:del>
      </w:moveFrom>
      <w:moveFromRangeEnd w:id="268"/>
    </w:p>
    <w:p w14:paraId="21F29E44" w14:textId="36A00536" w:rsidR="00C940E4" w:rsidRPr="00D973C4" w:rsidRDefault="009A6536" w:rsidP="009A6536">
      <w:pPr>
        <w:ind w:firstLine="420"/>
        <w:rPr>
          <w:ins w:id="272" w:author="linxl" w:date="2019-09-05T12:21:00Z"/>
          <w:rFonts w:ascii="宋体" w:eastAsia="宋体" w:hAnsi="宋体"/>
          <w:sz w:val="22"/>
          <w:szCs w:val="24"/>
          <w:rPrChange w:id="273" w:author="linxl" w:date="2019-09-05T14:23:00Z">
            <w:rPr>
              <w:ins w:id="274" w:author="linxl" w:date="2019-09-05T12:21:00Z"/>
              <w:rFonts w:ascii="宋体" w:eastAsia="宋体" w:hAnsi="宋体"/>
              <w:sz w:val="24"/>
              <w:szCs w:val="24"/>
            </w:rPr>
          </w:rPrChange>
        </w:rPr>
      </w:pPr>
      <w:moveFromRangeStart w:id="275" w:author="linxl" w:date="2019-09-05T10:27:00Z" w:name="move18571639"/>
      <w:moveFrom w:id="276" w:author="linxl" w:date="2019-09-05T10:27:00Z">
        <w:r w:rsidRPr="00D973C4" w:rsidDel="00C96CC6">
          <w:rPr>
            <w:rFonts w:ascii="宋体" w:eastAsia="宋体" w:hAnsi="宋体" w:hint="eastAsia"/>
            <w:sz w:val="22"/>
            <w:szCs w:val="24"/>
            <w:rPrChange w:id="277" w:author="linxl" w:date="2019-09-05T14:23:00Z">
              <w:rPr>
                <w:rFonts w:ascii="宋体" w:eastAsia="宋体" w:hAnsi="宋体" w:hint="eastAsia"/>
                <w:sz w:val="24"/>
                <w:szCs w:val="24"/>
              </w:rPr>
            </w:rPrChange>
          </w:rPr>
          <w:t>如果直接通过降低采样频率的方式来减少传输的轨迹点的数量，那么我们所保留的轨迹会与物体真实运动轨迹之间存在较大的误差。</w:t>
        </w:r>
      </w:moveFrom>
      <w:moveFromRangeEnd w:id="275"/>
      <w:r w:rsidRPr="00D973C4">
        <w:rPr>
          <w:rFonts w:ascii="宋体" w:eastAsia="宋体" w:hAnsi="宋体" w:hint="eastAsia"/>
          <w:sz w:val="22"/>
          <w:szCs w:val="24"/>
          <w:rPrChange w:id="278" w:author="linxl" w:date="2019-09-05T14:23:00Z">
            <w:rPr>
              <w:rFonts w:ascii="宋体" w:eastAsia="宋体" w:hAnsi="宋体" w:hint="eastAsia"/>
              <w:sz w:val="24"/>
              <w:szCs w:val="24"/>
            </w:rPr>
          </w:rPrChange>
        </w:rPr>
        <w:t>在论文[</w:t>
      </w:r>
      <w:r w:rsidRPr="00D973C4">
        <w:rPr>
          <w:rFonts w:ascii="宋体" w:eastAsia="宋体" w:hAnsi="宋体"/>
          <w:sz w:val="22"/>
          <w:szCs w:val="24"/>
          <w:rPrChange w:id="279" w:author="linxl" w:date="2019-09-05T14:23:00Z">
            <w:rPr>
              <w:rFonts w:ascii="宋体" w:eastAsia="宋体" w:hAnsi="宋体"/>
              <w:sz w:val="24"/>
              <w:szCs w:val="24"/>
            </w:rPr>
          </w:rPrChange>
        </w:rPr>
        <w:t>1]</w:t>
      </w:r>
      <w:r w:rsidRPr="00D973C4">
        <w:rPr>
          <w:rFonts w:ascii="宋体" w:eastAsia="宋体" w:hAnsi="宋体" w:hint="eastAsia"/>
          <w:sz w:val="22"/>
          <w:szCs w:val="24"/>
          <w:rPrChange w:id="280" w:author="linxl" w:date="2019-09-05T14:23:00Z">
            <w:rPr>
              <w:rFonts w:ascii="宋体" w:eastAsia="宋体" w:hAnsi="宋体" w:hint="eastAsia"/>
              <w:sz w:val="24"/>
              <w:szCs w:val="24"/>
            </w:rPr>
          </w:rPrChange>
        </w:rPr>
        <w:t>中，作者</w:t>
      </w:r>
      <w:ins w:id="281" w:author="linxl" w:date="2019-09-05T11:02:00Z">
        <w:r w:rsidR="00B46347" w:rsidRPr="00D973C4">
          <w:rPr>
            <w:rFonts w:ascii="宋体" w:eastAsia="宋体" w:hAnsi="宋体" w:hint="eastAsia"/>
            <w:sz w:val="22"/>
            <w:szCs w:val="24"/>
            <w:rPrChange w:id="282" w:author="linxl" w:date="2019-09-05T14:23:00Z">
              <w:rPr>
                <w:rFonts w:ascii="宋体" w:eastAsia="宋体" w:hAnsi="宋体" w:hint="eastAsia"/>
                <w:sz w:val="24"/>
                <w:szCs w:val="24"/>
              </w:rPr>
            </w:rPrChange>
          </w:rPr>
          <w:t>通过修改</w:t>
        </w:r>
      </w:ins>
      <w:del w:id="283" w:author="linxl" w:date="2019-09-05T11:02:00Z">
        <w:r w:rsidRPr="00D973C4" w:rsidDel="00B46347">
          <w:rPr>
            <w:rFonts w:ascii="宋体" w:eastAsia="宋体" w:hAnsi="宋体" w:hint="eastAsia"/>
            <w:sz w:val="22"/>
            <w:szCs w:val="24"/>
            <w:rPrChange w:id="284" w:author="linxl" w:date="2019-09-05T14:23:00Z">
              <w:rPr>
                <w:rFonts w:ascii="宋体" w:eastAsia="宋体" w:hAnsi="宋体" w:hint="eastAsia"/>
                <w:sz w:val="24"/>
                <w:szCs w:val="24"/>
              </w:rPr>
            </w:rPrChange>
          </w:rPr>
          <w:delText>提出根据</w:delText>
        </w:r>
      </w:del>
      <w:ins w:id="285" w:author="linxl" w:date="2019-09-05T11:02:00Z">
        <w:r w:rsidR="00B46347" w:rsidRPr="00D973C4">
          <w:rPr>
            <w:rFonts w:ascii="宋体" w:eastAsia="宋体" w:hAnsi="宋体" w:hint="eastAsia"/>
            <w:sz w:val="22"/>
            <w:szCs w:val="24"/>
            <w:rPrChange w:id="286" w:author="linxl" w:date="2019-09-05T14:23:00Z">
              <w:rPr>
                <w:rFonts w:ascii="宋体" w:eastAsia="宋体" w:hAnsi="宋体" w:hint="eastAsia"/>
                <w:sz w:val="24"/>
                <w:szCs w:val="24"/>
              </w:rPr>
            </w:rPrChange>
          </w:rPr>
          <w:t>Line</w:t>
        </w:r>
        <w:r w:rsidR="00B46347" w:rsidRPr="00D973C4">
          <w:rPr>
            <w:rFonts w:ascii="宋体" w:eastAsia="宋体" w:hAnsi="宋体"/>
            <w:sz w:val="22"/>
            <w:szCs w:val="24"/>
            <w:rPrChange w:id="287" w:author="linxl" w:date="2019-09-05T14:23:00Z">
              <w:rPr>
                <w:rFonts w:ascii="宋体" w:eastAsia="宋体" w:hAnsi="宋体"/>
                <w:sz w:val="24"/>
                <w:szCs w:val="24"/>
              </w:rPr>
            </w:rPrChange>
          </w:rPr>
          <w:t xml:space="preserve"> </w:t>
        </w:r>
      </w:ins>
      <w:r w:rsidRPr="00D973C4">
        <w:rPr>
          <w:rFonts w:ascii="宋体" w:eastAsia="宋体" w:hAnsi="宋体"/>
          <w:sz w:val="22"/>
          <w:szCs w:val="24"/>
          <w:rPrChange w:id="288" w:author="linxl" w:date="2019-09-05T14:23:00Z">
            <w:rPr>
              <w:rFonts w:ascii="宋体" w:eastAsia="宋体" w:hAnsi="宋体"/>
              <w:sz w:val="24"/>
              <w:szCs w:val="24"/>
            </w:rPr>
          </w:rPrChange>
        </w:rPr>
        <w:t>D</w:t>
      </w:r>
      <w:r w:rsidRPr="00D973C4">
        <w:rPr>
          <w:rFonts w:ascii="宋体" w:eastAsia="宋体" w:hAnsi="宋体" w:hint="eastAsia"/>
          <w:sz w:val="22"/>
          <w:szCs w:val="24"/>
          <w:rPrChange w:id="289" w:author="linxl" w:date="2019-09-05T14:23:00Z">
            <w:rPr>
              <w:rFonts w:ascii="宋体" w:eastAsia="宋体" w:hAnsi="宋体" w:hint="eastAsia"/>
              <w:sz w:val="24"/>
              <w:szCs w:val="24"/>
            </w:rPr>
          </w:rPrChange>
        </w:rPr>
        <w:t>ead</w:t>
      </w:r>
      <w:r w:rsidRPr="00D973C4">
        <w:rPr>
          <w:rFonts w:ascii="宋体" w:eastAsia="宋体" w:hAnsi="宋体"/>
          <w:sz w:val="22"/>
          <w:szCs w:val="24"/>
          <w:rPrChange w:id="290" w:author="linxl" w:date="2019-09-05T14:23:00Z">
            <w:rPr>
              <w:rFonts w:ascii="宋体" w:eastAsia="宋体" w:hAnsi="宋体"/>
              <w:sz w:val="24"/>
              <w:szCs w:val="24"/>
            </w:rPr>
          </w:rPrChange>
        </w:rPr>
        <w:t>-Reckoning</w:t>
      </w:r>
      <w:r w:rsidRPr="00D973C4">
        <w:rPr>
          <w:rFonts w:ascii="宋体" w:eastAsia="宋体" w:hAnsi="宋体"/>
          <w:strike/>
          <w:sz w:val="22"/>
          <w:szCs w:val="24"/>
          <w:rPrChange w:id="291" w:author="linxl" w:date="2019-09-05T14:23:00Z">
            <w:rPr>
              <w:rFonts w:ascii="宋体" w:eastAsia="宋体" w:hAnsi="宋体"/>
              <w:sz w:val="24"/>
              <w:szCs w:val="24"/>
            </w:rPr>
          </w:rPrChange>
        </w:rPr>
        <w:t>(</w:t>
      </w:r>
      <w:r w:rsidRPr="00D973C4">
        <w:rPr>
          <w:rFonts w:ascii="宋体" w:eastAsia="宋体" w:hAnsi="宋体" w:hint="eastAsia"/>
          <w:strike/>
          <w:sz w:val="22"/>
          <w:szCs w:val="24"/>
          <w:rPrChange w:id="292" w:author="linxl" w:date="2019-09-05T14:23:00Z">
            <w:rPr>
              <w:rFonts w:ascii="宋体" w:eastAsia="宋体" w:hAnsi="宋体" w:hint="eastAsia"/>
              <w:sz w:val="24"/>
              <w:szCs w:val="24"/>
            </w:rPr>
          </w:rPrChange>
        </w:rPr>
        <w:t>一种最早用于轮船航迹追踪的方法</w:t>
      </w:r>
      <w:r w:rsidRPr="00D973C4">
        <w:rPr>
          <w:rFonts w:ascii="宋体" w:eastAsia="宋体" w:hAnsi="宋体"/>
          <w:strike/>
          <w:sz w:val="22"/>
          <w:szCs w:val="24"/>
          <w:rPrChange w:id="293" w:author="linxl" w:date="2019-09-05T14:23:00Z">
            <w:rPr>
              <w:rFonts w:ascii="宋体" w:eastAsia="宋体" w:hAnsi="宋体"/>
              <w:sz w:val="24"/>
              <w:szCs w:val="24"/>
            </w:rPr>
          </w:rPrChange>
        </w:rPr>
        <w:t>)</w:t>
      </w:r>
      <w:r w:rsidRPr="00D973C4">
        <w:rPr>
          <w:rFonts w:ascii="宋体" w:eastAsia="宋体" w:hAnsi="宋体" w:hint="eastAsia"/>
          <w:strike/>
          <w:sz w:val="22"/>
          <w:szCs w:val="24"/>
          <w:rPrChange w:id="294" w:author="linxl" w:date="2019-09-05T14:23:00Z">
            <w:rPr>
              <w:rFonts w:ascii="宋体" w:eastAsia="宋体" w:hAnsi="宋体" w:hint="eastAsia"/>
              <w:sz w:val="24"/>
              <w:szCs w:val="24"/>
            </w:rPr>
          </w:rPrChange>
        </w:rPr>
        <w:t>提出了LDR方法，实现了对MO不超过给定误差范围</w:t>
      </w:r>
      <m:oMath>
        <m:r>
          <m:rPr>
            <m:sty m:val="p"/>
          </m:rPr>
          <w:rPr>
            <w:rFonts w:ascii="Cambria Math" w:eastAsia="宋体" w:hAnsi="Cambria Math"/>
            <w:strike/>
            <w:sz w:val="22"/>
            <w:szCs w:val="24"/>
            <w:rPrChange w:id="295" w:author="linxl" w:date="2019-09-05T14:23:00Z">
              <w:rPr>
                <w:rFonts w:ascii="Cambria Math" w:eastAsia="宋体" w:hAnsi="Cambria Math"/>
                <w:sz w:val="24"/>
                <w:szCs w:val="24"/>
              </w:rPr>
            </w:rPrChange>
          </w:rPr>
          <m:t>ε</m:t>
        </m:r>
      </m:oMath>
      <w:r w:rsidRPr="00D973C4">
        <w:rPr>
          <w:rFonts w:ascii="宋体" w:eastAsia="宋体" w:hAnsi="宋体" w:hint="eastAsia"/>
          <w:strike/>
          <w:sz w:val="22"/>
          <w:szCs w:val="24"/>
          <w:rPrChange w:id="296" w:author="linxl" w:date="2019-09-05T14:23:00Z">
            <w:rPr>
              <w:rFonts w:ascii="宋体" w:eastAsia="宋体" w:hAnsi="宋体" w:hint="eastAsia"/>
              <w:sz w:val="24"/>
              <w:szCs w:val="24"/>
            </w:rPr>
          </w:rPrChange>
        </w:rPr>
        <w:t>的位置追踪，但是其压缩后的轨迹与原始轨迹</w:t>
      </w:r>
      <w:r w:rsidRPr="00D973C4">
        <w:rPr>
          <w:rFonts w:ascii="宋体" w:eastAsia="宋体" w:hAnsi="宋体" w:hint="eastAsia"/>
          <w:strike/>
          <w:sz w:val="22"/>
          <w:szCs w:val="24"/>
          <w:rPrChange w:id="297" w:author="linxl" w:date="2019-09-05T14:23:00Z">
            <w:rPr>
              <w:rFonts w:ascii="宋体" w:eastAsia="宋体" w:hAnsi="宋体" w:hint="eastAsia"/>
              <w:sz w:val="24"/>
              <w:szCs w:val="24"/>
            </w:rPr>
          </w:rPrChange>
        </w:rPr>
        <w:lastRenderedPageBreak/>
        <w:t>可能会超出</w:t>
      </w:r>
      <m:oMath>
        <m:r>
          <m:rPr>
            <m:sty m:val="p"/>
          </m:rPr>
          <w:rPr>
            <w:rFonts w:ascii="Cambria Math" w:eastAsia="宋体" w:hAnsi="Cambria Math"/>
            <w:strike/>
            <w:sz w:val="22"/>
            <w:szCs w:val="24"/>
            <w:rPrChange w:id="298" w:author="linxl" w:date="2019-09-05T14:23:00Z">
              <w:rPr>
                <w:rFonts w:ascii="Cambria Math" w:eastAsia="宋体" w:hAnsi="Cambria Math"/>
                <w:sz w:val="24"/>
                <w:szCs w:val="24"/>
              </w:rPr>
            </w:rPrChange>
          </w:rPr>
          <m:t>ε</m:t>
        </m:r>
      </m:oMath>
      <w:r w:rsidRPr="00D973C4">
        <w:rPr>
          <w:rFonts w:ascii="宋体" w:eastAsia="宋体" w:hAnsi="宋体" w:hint="eastAsia"/>
          <w:strike/>
          <w:sz w:val="22"/>
          <w:szCs w:val="24"/>
          <w:rPrChange w:id="299" w:author="linxl" w:date="2019-09-05T14:23:00Z">
            <w:rPr>
              <w:rFonts w:ascii="宋体" w:eastAsia="宋体" w:hAnsi="宋体" w:hint="eastAsia"/>
              <w:sz w:val="24"/>
              <w:szCs w:val="24"/>
            </w:rPr>
          </w:rPrChange>
        </w:rPr>
        <w:t>。随后，作者证明LDR压缩后轨迹与原始轨迹误差不会超过2</w:t>
      </w:r>
      <m:oMath>
        <m:r>
          <m:rPr>
            <m:sty m:val="p"/>
          </m:rPr>
          <w:rPr>
            <w:rFonts w:ascii="Cambria Math" w:eastAsia="宋体" w:hAnsi="Cambria Math"/>
            <w:strike/>
            <w:sz w:val="22"/>
            <w:szCs w:val="24"/>
            <w:rPrChange w:id="300" w:author="linxl" w:date="2019-09-05T14:23:00Z">
              <w:rPr>
                <w:rFonts w:ascii="Cambria Math" w:eastAsia="宋体" w:hAnsi="Cambria Math"/>
                <w:sz w:val="24"/>
                <w:szCs w:val="24"/>
              </w:rPr>
            </w:rPrChange>
          </w:rPr>
          <m:t>ε</m:t>
        </m:r>
      </m:oMath>
      <w:r w:rsidRPr="00D973C4">
        <w:rPr>
          <w:rFonts w:ascii="宋体" w:eastAsia="宋体" w:hAnsi="宋体" w:hint="eastAsia"/>
          <w:strike/>
          <w:sz w:val="22"/>
          <w:szCs w:val="24"/>
          <w:rPrChange w:id="301" w:author="linxl" w:date="2019-09-05T14:23:00Z">
            <w:rPr>
              <w:rFonts w:ascii="宋体" w:eastAsia="宋体" w:hAnsi="宋体" w:hint="eastAsia"/>
              <w:sz w:val="24"/>
              <w:szCs w:val="24"/>
            </w:rPr>
          </w:rPrChange>
        </w:rPr>
        <w:t>，于是将其位置跟踪阈值设为</w:t>
      </w:r>
      <m:oMath>
        <m:f>
          <m:fPr>
            <m:type m:val="lin"/>
            <m:ctrlPr>
              <w:rPr>
                <w:rFonts w:ascii="Cambria Math" w:eastAsia="宋体" w:hAnsi="Cambria Math"/>
                <w:strike/>
                <w:sz w:val="22"/>
                <w:szCs w:val="24"/>
                <w:rPrChange w:id="302" w:author="linxl" w:date="2019-09-05T14:23:00Z">
                  <w:rPr>
                    <w:rFonts w:ascii="Cambria Math" w:eastAsia="宋体" w:hAnsi="Cambria Math"/>
                    <w:sz w:val="24"/>
                    <w:szCs w:val="24"/>
                  </w:rPr>
                </w:rPrChange>
              </w:rPr>
            </m:ctrlPr>
          </m:fPr>
          <m:num>
            <m:r>
              <m:rPr>
                <m:sty m:val="p"/>
              </m:rPr>
              <w:rPr>
                <w:rFonts w:ascii="Cambria Math" w:eastAsia="宋体" w:hAnsi="Cambria Math"/>
                <w:strike/>
                <w:sz w:val="22"/>
                <w:szCs w:val="24"/>
                <w:rPrChange w:id="303" w:author="linxl" w:date="2019-09-05T14:23:00Z">
                  <w:rPr>
                    <w:rFonts w:ascii="Cambria Math" w:eastAsia="宋体" w:hAnsi="Cambria Math"/>
                    <w:sz w:val="24"/>
                    <w:szCs w:val="24"/>
                  </w:rPr>
                </w:rPrChange>
              </w:rPr>
              <m:t>ϵ</m:t>
            </m:r>
          </m:num>
          <m:den>
            <m:r>
              <m:rPr>
                <m:sty m:val="p"/>
              </m:rPr>
              <w:rPr>
                <w:rFonts w:ascii="Cambria Math" w:eastAsia="宋体" w:hAnsi="Cambria Math"/>
                <w:strike/>
                <w:sz w:val="22"/>
                <w:szCs w:val="24"/>
                <w:rPrChange w:id="304" w:author="linxl" w:date="2019-09-05T14:23:00Z">
                  <w:rPr>
                    <w:rFonts w:ascii="Cambria Math" w:eastAsia="宋体" w:hAnsi="Cambria Math"/>
                    <w:sz w:val="24"/>
                    <w:szCs w:val="24"/>
                  </w:rPr>
                </w:rPrChange>
              </w:rPr>
              <m:t>2</m:t>
            </m:r>
          </m:den>
        </m:f>
      </m:oMath>
      <w:r w:rsidRPr="00D973C4">
        <w:rPr>
          <w:rFonts w:ascii="宋体" w:eastAsia="宋体" w:hAnsi="宋体" w:hint="eastAsia"/>
          <w:strike/>
          <w:sz w:val="22"/>
          <w:szCs w:val="24"/>
          <w:rPrChange w:id="305" w:author="linxl" w:date="2019-09-05T14:23:00Z">
            <w:rPr>
              <w:rFonts w:ascii="宋体" w:eastAsia="宋体" w:hAnsi="宋体" w:hint="eastAsia"/>
              <w:sz w:val="24"/>
              <w:szCs w:val="24"/>
            </w:rPr>
          </w:rPrChange>
        </w:rPr>
        <w:t>，得到了迹与原始轨迹误差不超过</w:t>
      </w:r>
      <m:oMath>
        <m:r>
          <m:rPr>
            <m:sty m:val="p"/>
          </m:rPr>
          <w:rPr>
            <w:rFonts w:ascii="Cambria Math" w:eastAsia="宋体" w:hAnsi="Cambria Math"/>
            <w:strike/>
            <w:sz w:val="22"/>
            <w:szCs w:val="24"/>
            <w:rPrChange w:id="306" w:author="linxl" w:date="2019-09-05T14:23:00Z">
              <w:rPr>
                <w:rFonts w:ascii="Cambria Math" w:eastAsia="宋体" w:hAnsi="Cambria Math"/>
                <w:sz w:val="24"/>
                <w:szCs w:val="24"/>
              </w:rPr>
            </w:rPrChange>
          </w:rPr>
          <m:t>ε</m:t>
        </m:r>
      </m:oMath>
      <w:r w:rsidRPr="00D973C4">
        <w:rPr>
          <w:rFonts w:ascii="宋体" w:eastAsia="宋体" w:hAnsi="宋体" w:hint="eastAsia"/>
          <w:strike/>
          <w:sz w:val="22"/>
          <w:szCs w:val="24"/>
          <w:rPrChange w:id="307" w:author="linxl" w:date="2019-09-05T14:23:00Z">
            <w:rPr>
              <w:rFonts w:ascii="宋体" w:eastAsia="宋体" w:hAnsi="宋体" w:hint="eastAsia"/>
              <w:sz w:val="24"/>
              <w:szCs w:val="24"/>
            </w:rPr>
          </w:rPrChange>
        </w:rPr>
        <w:t>的压缩轨迹，这就是改进后的LDRH算法</w:t>
      </w:r>
      <w:r w:rsidRPr="00D973C4">
        <w:rPr>
          <w:rFonts w:ascii="宋体" w:eastAsia="宋体" w:hAnsi="宋体" w:hint="eastAsia"/>
          <w:sz w:val="22"/>
          <w:szCs w:val="24"/>
          <w:rPrChange w:id="308" w:author="linxl" w:date="2019-09-05T14:23:00Z">
            <w:rPr>
              <w:rFonts w:ascii="宋体" w:eastAsia="宋体" w:hAnsi="宋体" w:hint="eastAsia"/>
              <w:sz w:val="24"/>
              <w:szCs w:val="24"/>
            </w:rPr>
          </w:rPrChange>
        </w:rPr>
        <w:t>。</w:t>
      </w:r>
      <w:ins w:id="309" w:author="linxl" w:date="2019-09-05T11:03:00Z">
        <w:r w:rsidR="00B46347" w:rsidRPr="00D973C4">
          <w:rPr>
            <w:rFonts w:ascii="宋体" w:eastAsia="宋体" w:hAnsi="宋体" w:hint="eastAsia"/>
            <w:sz w:val="22"/>
            <w:szCs w:val="24"/>
            <w:rPrChange w:id="310" w:author="linxl" w:date="2019-09-05T14:23:00Z">
              <w:rPr>
                <w:rFonts w:ascii="宋体" w:eastAsia="宋体" w:hAnsi="宋体" w:hint="eastAsia"/>
                <w:sz w:val="24"/>
                <w:szCs w:val="24"/>
              </w:rPr>
            </w:rPrChange>
          </w:rPr>
          <w:t>提出了LDRH算法，并证明该算法可以</w:t>
        </w:r>
      </w:ins>
      <w:ins w:id="311" w:author="linxl" w:date="2019-09-05T11:04:00Z">
        <w:r w:rsidR="00B46347" w:rsidRPr="00D973C4">
          <w:rPr>
            <w:rFonts w:ascii="宋体" w:eastAsia="宋体" w:hAnsi="宋体" w:hint="eastAsia"/>
            <w:sz w:val="22"/>
            <w:szCs w:val="24"/>
            <w:rPrChange w:id="312" w:author="linxl" w:date="2019-09-05T14:23:00Z">
              <w:rPr>
                <w:rFonts w:ascii="宋体" w:eastAsia="宋体" w:hAnsi="宋体" w:hint="eastAsia"/>
                <w:sz w:val="24"/>
                <w:szCs w:val="24"/>
              </w:rPr>
            </w:rPrChange>
          </w:rPr>
          <w:t>同时</w:t>
        </w:r>
      </w:ins>
      <w:ins w:id="313" w:author="linxl" w:date="2019-09-05T11:03:00Z">
        <w:r w:rsidR="00B46347" w:rsidRPr="00D973C4">
          <w:rPr>
            <w:rFonts w:ascii="宋体" w:eastAsia="宋体" w:hAnsi="宋体" w:hint="eastAsia"/>
            <w:sz w:val="22"/>
            <w:szCs w:val="24"/>
            <w:rPrChange w:id="314" w:author="linxl" w:date="2019-09-05T14:23:00Z">
              <w:rPr>
                <w:rFonts w:ascii="宋体" w:eastAsia="宋体" w:hAnsi="宋体" w:hint="eastAsia"/>
                <w:sz w:val="24"/>
                <w:szCs w:val="24"/>
              </w:rPr>
            </w:rPrChange>
          </w:rPr>
          <w:t>跟踪MO的位置</w:t>
        </w:r>
      </w:ins>
      <w:ins w:id="315" w:author="linxl" w:date="2019-09-05T11:04:00Z">
        <w:r w:rsidR="00B46347" w:rsidRPr="00D973C4">
          <w:rPr>
            <w:rFonts w:ascii="宋体" w:eastAsia="宋体" w:hAnsi="宋体" w:hint="eastAsia"/>
            <w:sz w:val="22"/>
            <w:szCs w:val="24"/>
            <w:rPrChange w:id="316" w:author="linxl" w:date="2019-09-05T14:23:00Z">
              <w:rPr>
                <w:rFonts w:ascii="宋体" w:eastAsia="宋体" w:hAnsi="宋体" w:hint="eastAsia"/>
                <w:sz w:val="24"/>
                <w:szCs w:val="24"/>
              </w:rPr>
            </w:rPrChange>
          </w:rPr>
          <w:t>和</w:t>
        </w:r>
      </w:ins>
      <w:ins w:id="317" w:author="linxl" w:date="2019-09-05T11:03:00Z">
        <w:r w:rsidR="00B46347" w:rsidRPr="00D973C4">
          <w:rPr>
            <w:rFonts w:ascii="宋体" w:eastAsia="宋体" w:hAnsi="宋体" w:hint="eastAsia"/>
            <w:sz w:val="22"/>
            <w:szCs w:val="24"/>
            <w:rPrChange w:id="318" w:author="linxl" w:date="2019-09-05T14:23:00Z">
              <w:rPr>
                <w:rFonts w:ascii="宋体" w:eastAsia="宋体" w:hAnsi="宋体" w:hint="eastAsia"/>
                <w:sz w:val="24"/>
                <w:szCs w:val="24"/>
              </w:rPr>
            </w:rPrChange>
          </w:rPr>
          <w:t>压缩</w:t>
        </w:r>
      </w:ins>
      <w:ins w:id="319" w:author="linxl" w:date="2019-09-05T11:04:00Z">
        <w:r w:rsidR="00B46347" w:rsidRPr="00D973C4">
          <w:rPr>
            <w:rFonts w:ascii="宋体" w:eastAsia="宋体" w:hAnsi="宋体" w:hint="eastAsia"/>
            <w:sz w:val="22"/>
            <w:szCs w:val="24"/>
            <w:rPrChange w:id="320" w:author="linxl" w:date="2019-09-05T14:23:00Z">
              <w:rPr>
                <w:rFonts w:ascii="宋体" w:eastAsia="宋体" w:hAnsi="宋体" w:hint="eastAsia"/>
                <w:sz w:val="24"/>
                <w:szCs w:val="24"/>
              </w:rPr>
            </w:rPrChange>
          </w:rPr>
          <w:t>轨迹数据。</w:t>
        </w:r>
      </w:ins>
      <w:r w:rsidRPr="00D973C4">
        <w:rPr>
          <w:rFonts w:ascii="宋体" w:eastAsia="宋体" w:hAnsi="宋体" w:hint="eastAsia"/>
          <w:strike/>
          <w:sz w:val="22"/>
          <w:szCs w:val="24"/>
          <w:rPrChange w:id="321" w:author="linxl" w:date="2019-09-05T14:23:00Z">
            <w:rPr>
              <w:rFonts w:ascii="宋体" w:eastAsia="宋体" w:hAnsi="宋体" w:hint="eastAsia"/>
              <w:sz w:val="24"/>
              <w:szCs w:val="24"/>
            </w:rPr>
          </w:rPrChange>
        </w:rPr>
        <w:t>但是LDRH在跟踪过程</w:t>
      </w:r>
      <m:oMath>
        <m:f>
          <m:fPr>
            <m:type m:val="lin"/>
            <m:ctrlPr>
              <w:rPr>
                <w:rFonts w:ascii="Cambria Math" w:eastAsia="宋体" w:hAnsi="Cambria Math"/>
                <w:strike/>
                <w:sz w:val="22"/>
                <w:szCs w:val="24"/>
                <w:rPrChange w:id="322" w:author="linxl" w:date="2019-09-05T14:23:00Z">
                  <w:rPr>
                    <w:rFonts w:ascii="Cambria Math" w:eastAsia="宋体" w:hAnsi="Cambria Math"/>
                    <w:sz w:val="24"/>
                    <w:szCs w:val="24"/>
                  </w:rPr>
                </w:rPrChange>
              </w:rPr>
            </m:ctrlPr>
          </m:fPr>
          <m:num>
            <m:r>
              <m:rPr>
                <m:sty m:val="p"/>
              </m:rPr>
              <w:rPr>
                <w:rFonts w:ascii="Cambria Math" w:eastAsia="宋体" w:hAnsi="Cambria Math"/>
                <w:strike/>
                <w:sz w:val="22"/>
                <w:szCs w:val="24"/>
                <w:rPrChange w:id="323" w:author="linxl" w:date="2019-09-05T14:23:00Z">
                  <w:rPr>
                    <w:rFonts w:ascii="Cambria Math" w:eastAsia="宋体" w:hAnsi="Cambria Math"/>
                    <w:sz w:val="24"/>
                    <w:szCs w:val="24"/>
                  </w:rPr>
                </w:rPrChange>
              </w:rPr>
              <m:t>ϵ</m:t>
            </m:r>
          </m:num>
          <m:den>
            <m:r>
              <m:rPr>
                <m:sty m:val="p"/>
              </m:rPr>
              <w:rPr>
                <w:rFonts w:ascii="Cambria Math" w:eastAsia="宋体" w:hAnsi="Cambria Math"/>
                <w:strike/>
                <w:sz w:val="22"/>
                <w:szCs w:val="24"/>
                <w:rPrChange w:id="324" w:author="linxl" w:date="2019-09-05T14:23:00Z">
                  <w:rPr>
                    <w:rFonts w:ascii="Cambria Math" w:eastAsia="宋体" w:hAnsi="Cambria Math"/>
                    <w:sz w:val="24"/>
                    <w:szCs w:val="24"/>
                  </w:rPr>
                </w:rPrChange>
              </w:rPr>
              <m:t>2</m:t>
            </m:r>
          </m:den>
        </m:f>
      </m:oMath>
      <w:r w:rsidRPr="00D973C4">
        <w:rPr>
          <w:rFonts w:ascii="宋体" w:eastAsia="宋体" w:hAnsi="宋体" w:hint="eastAsia"/>
          <w:strike/>
          <w:sz w:val="22"/>
          <w:szCs w:val="24"/>
          <w:rPrChange w:id="325" w:author="linxl" w:date="2019-09-05T14:23:00Z">
            <w:rPr>
              <w:rFonts w:ascii="宋体" w:eastAsia="宋体" w:hAnsi="宋体" w:hint="eastAsia"/>
              <w:sz w:val="24"/>
              <w:szCs w:val="24"/>
            </w:rPr>
          </w:rPrChange>
        </w:rPr>
        <w:t>过于严格，导致轨迹压缩效果不好</w:t>
      </w:r>
      <w:r w:rsidRPr="00D973C4">
        <w:rPr>
          <w:rFonts w:ascii="宋体" w:eastAsia="宋体" w:hAnsi="宋体" w:hint="eastAsia"/>
          <w:sz w:val="22"/>
          <w:szCs w:val="24"/>
          <w:rPrChange w:id="326" w:author="linxl" w:date="2019-09-05T14:23:00Z">
            <w:rPr>
              <w:rFonts w:ascii="宋体" w:eastAsia="宋体" w:hAnsi="宋体" w:hint="eastAsia"/>
              <w:sz w:val="24"/>
              <w:szCs w:val="24"/>
            </w:rPr>
          </w:rPrChange>
        </w:rPr>
        <w:t>。</w:t>
      </w:r>
      <w:ins w:id="327" w:author="linxl" w:date="2019-09-05T11:04:00Z">
        <w:r w:rsidR="00B46347" w:rsidRPr="00D973C4">
          <w:rPr>
            <w:rFonts w:ascii="宋体" w:eastAsia="宋体" w:hAnsi="宋体" w:hint="eastAsia"/>
            <w:sz w:val="22"/>
            <w:szCs w:val="24"/>
            <w:rPrChange w:id="328" w:author="linxl" w:date="2019-09-05T14:23:00Z">
              <w:rPr>
                <w:rFonts w:ascii="宋体" w:eastAsia="宋体" w:hAnsi="宋体" w:hint="eastAsia"/>
                <w:sz w:val="24"/>
                <w:szCs w:val="24"/>
              </w:rPr>
            </w:rPrChange>
          </w:rPr>
          <w:t>LDRH</w:t>
        </w:r>
      </w:ins>
      <w:ins w:id="329" w:author="linxl" w:date="2019-09-05T12:30:00Z">
        <w:r w:rsidR="0054376B" w:rsidRPr="00D973C4">
          <w:rPr>
            <w:rFonts w:ascii="宋体" w:eastAsia="宋体" w:hAnsi="宋体" w:hint="eastAsia"/>
            <w:sz w:val="22"/>
            <w:szCs w:val="24"/>
            <w:rPrChange w:id="330" w:author="linxl" w:date="2019-09-05T14:23:00Z">
              <w:rPr>
                <w:rFonts w:ascii="宋体" w:eastAsia="宋体" w:hAnsi="宋体" w:hint="eastAsia"/>
                <w:sz w:val="24"/>
                <w:szCs w:val="24"/>
              </w:rPr>
            </w:rPrChange>
          </w:rPr>
          <w:t>是个非常轻量的协议，具有</w:t>
        </w:r>
      </w:ins>
      <w:ins w:id="331" w:author="linxl" w:date="2019-09-05T12:31:00Z">
        <w:r w:rsidR="0054376B" w:rsidRPr="00D973C4">
          <w:rPr>
            <w:rFonts w:ascii="宋体" w:eastAsia="宋体" w:hAnsi="宋体" w:hint="eastAsia"/>
            <w:sz w:val="22"/>
            <w:szCs w:val="24"/>
            <w:rPrChange w:id="332" w:author="linxl" w:date="2019-09-05T14:23:00Z">
              <w:rPr>
                <w:rFonts w:ascii="宋体" w:eastAsia="宋体" w:hAnsi="宋体" w:hint="eastAsia"/>
                <w:sz w:val="24"/>
                <w:szCs w:val="24"/>
              </w:rPr>
            </w:rPrChange>
          </w:rPr>
          <w:t>O(</w:t>
        </w:r>
        <w:r w:rsidR="0054376B" w:rsidRPr="00D973C4">
          <w:rPr>
            <w:rFonts w:ascii="宋体" w:eastAsia="宋体" w:hAnsi="宋体"/>
            <w:sz w:val="22"/>
            <w:szCs w:val="24"/>
            <w:rPrChange w:id="333" w:author="linxl" w:date="2019-09-05T14:23:00Z">
              <w:rPr>
                <w:rFonts w:ascii="宋体" w:eastAsia="宋体" w:hAnsi="宋体"/>
                <w:sz w:val="24"/>
                <w:szCs w:val="24"/>
              </w:rPr>
            </w:rPrChange>
          </w:rPr>
          <w:t>1)</w:t>
        </w:r>
        <w:r w:rsidR="0054376B" w:rsidRPr="00D973C4">
          <w:rPr>
            <w:rFonts w:ascii="宋体" w:eastAsia="宋体" w:hAnsi="宋体" w:hint="eastAsia"/>
            <w:sz w:val="22"/>
            <w:szCs w:val="24"/>
            <w:rPrChange w:id="334" w:author="linxl" w:date="2019-09-05T14:23:00Z">
              <w:rPr>
                <w:rFonts w:ascii="宋体" w:eastAsia="宋体" w:hAnsi="宋体" w:hint="eastAsia"/>
                <w:sz w:val="24"/>
                <w:szCs w:val="24"/>
              </w:rPr>
            </w:rPrChange>
          </w:rPr>
          <w:t>的</w:t>
        </w:r>
      </w:ins>
      <w:ins w:id="335" w:author="linxl" w:date="2019-09-05T12:30:00Z">
        <w:r w:rsidR="0054376B" w:rsidRPr="00D973C4">
          <w:rPr>
            <w:rFonts w:ascii="宋体" w:eastAsia="宋体" w:hAnsi="宋体" w:hint="eastAsia"/>
            <w:sz w:val="22"/>
            <w:szCs w:val="24"/>
            <w:rPrChange w:id="336" w:author="linxl" w:date="2019-09-05T14:23:00Z">
              <w:rPr>
                <w:rFonts w:ascii="宋体" w:eastAsia="宋体" w:hAnsi="宋体" w:hint="eastAsia"/>
                <w:sz w:val="24"/>
                <w:szCs w:val="24"/>
              </w:rPr>
            </w:rPrChange>
          </w:rPr>
          <w:t>空间复杂度</w:t>
        </w:r>
      </w:ins>
      <w:ins w:id="337" w:author="linxl" w:date="2019-09-05T12:31:00Z">
        <w:r w:rsidR="0054376B" w:rsidRPr="00D973C4">
          <w:rPr>
            <w:rFonts w:ascii="宋体" w:eastAsia="宋体" w:hAnsi="宋体" w:hint="eastAsia"/>
            <w:sz w:val="22"/>
            <w:szCs w:val="24"/>
            <w:rPrChange w:id="338" w:author="linxl" w:date="2019-09-05T14:23:00Z">
              <w:rPr>
                <w:rFonts w:ascii="宋体" w:eastAsia="宋体" w:hAnsi="宋体" w:hint="eastAsia"/>
                <w:sz w:val="24"/>
                <w:szCs w:val="24"/>
              </w:rPr>
            </w:rPrChange>
          </w:rPr>
          <w:t>和O</w:t>
        </w:r>
        <w:r w:rsidR="0054376B" w:rsidRPr="00D973C4">
          <w:rPr>
            <w:rFonts w:ascii="宋体" w:eastAsia="宋体" w:hAnsi="宋体"/>
            <w:sz w:val="22"/>
            <w:szCs w:val="24"/>
            <w:rPrChange w:id="339" w:author="linxl" w:date="2019-09-05T14:23:00Z">
              <w:rPr>
                <w:rFonts w:ascii="宋体" w:eastAsia="宋体" w:hAnsi="宋体"/>
                <w:sz w:val="24"/>
                <w:szCs w:val="24"/>
              </w:rPr>
            </w:rPrChange>
          </w:rPr>
          <w:t>(n)</w:t>
        </w:r>
        <w:r w:rsidR="0054376B" w:rsidRPr="00D973C4">
          <w:rPr>
            <w:rFonts w:ascii="宋体" w:eastAsia="宋体" w:hAnsi="宋体" w:hint="eastAsia"/>
            <w:sz w:val="22"/>
            <w:szCs w:val="24"/>
            <w:rPrChange w:id="340" w:author="linxl" w:date="2019-09-05T14:23:00Z">
              <w:rPr>
                <w:rFonts w:ascii="宋体" w:eastAsia="宋体" w:hAnsi="宋体" w:hint="eastAsia"/>
                <w:sz w:val="24"/>
                <w:szCs w:val="24"/>
              </w:rPr>
            </w:rPrChange>
          </w:rPr>
          <w:t>的时间复杂度。其不足之处是</w:t>
        </w:r>
      </w:ins>
      <w:ins w:id="341" w:author="linxl" w:date="2019-09-05T11:05:00Z">
        <w:r w:rsidR="00B46347" w:rsidRPr="00D973C4">
          <w:rPr>
            <w:rFonts w:ascii="宋体" w:eastAsia="宋体" w:hAnsi="宋体" w:hint="eastAsia"/>
            <w:sz w:val="22"/>
            <w:szCs w:val="24"/>
            <w:rPrChange w:id="342" w:author="linxl" w:date="2019-09-05T14:23:00Z">
              <w:rPr>
                <w:rFonts w:ascii="宋体" w:eastAsia="宋体" w:hAnsi="宋体" w:hint="eastAsia"/>
                <w:sz w:val="24"/>
                <w:szCs w:val="24"/>
              </w:rPr>
            </w:rPrChange>
          </w:rPr>
          <w:t>压缩效果</w:t>
        </w:r>
        <w:r w:rsidR="00B46347" w:rsidRPr="00D973C4">
          <w:rPr>
            <w:rFonts w:ascii="宋体" w:eastAsia="宋体" w:hAnsi="宋体" w:hint="eastAsia"/>
            <w:sz w:val="22"/>
            <w:szCs w:val="24"/>
            <w:rPrChange w:id="343" w:author="linxl" w:date="2019-09-05T14:23:00Z">
              <w:rPr>
                <w:rFonts w:ascii="宋体" w:eastAsia="宋体" w:hAnsi="宋体" w:hint="eastAsia"/>
                <w:sz w:val="24"/>
                <w:szCs w:val="24"/>
              </w:rPr>
            </w:rPrChange>
          </w:rPr>
          <w:t>（压缩率）</w:t>
        </w:r>
        <w:r w:rsidR="00B46347" w:rsidRPr="00D973C4">
          <w:rPr>
            <w:rFonts w:ascii="宋体" w:eastAsia="宋体" w:hAnsi="宋体" w:hint="eastAsia"/>
            <w:sz w:val="22"/>
            <w:szCs w:val="24"/>
            <w:rPrChange w:id="344" w:author="linxl" w:date="2019-09-05T14:23:00Z">
              <w:rPr>
                <w:rFonts w:ascii="宋体" w:eastAsia="宋体" w:hAnsi="宋体" w:hint="eastAsia"/>
                <w:sz w:val="24"/>
                <w:szCs w:val="24"/>
              </w:rPr>
            </w:rPrChange>
          </w:rPr>
          <w:t>差，意味着MO和MOD任然需要传输和保存较多的数据。</w:t>
        </w:r>
      </w:ins>
      <w:del w:id="345" w:author="linxl" w:date="2019-09-05T11:06:00Z">
        <w:r w:rsidRPr="00D973C4" w:rsidDel="00B46347">
          <w:rPr>
            <w:rFonts w:ascii="宋体" w:eastAsia="宋体" w:hAnsi="宋体" w:hint="eastAsia"/>
            <w:sz w:val="22"/>
            <w:szCs w:val="24"/>
            <w:rPrChange w:id="346" w:author="linxl" w:date="2019-09-05T14:23:00Z">
              <w:rPr>
                <w:rFonts w:ascii="宋体" w:eastAsia="宋体" w:hAnsi="宋体" w:hint="eastAsia"/>
                <w:sz w:val="24"/>
                <w:szCs w:val="24"/>
              </w:rPr>
            </w:rPrChange>
          </w:rPr>
          <w:delText>在论文[</w:delText>
        </w:r>
        <w:r w:rsidRPr="00D973C4" w:rsidDel="00B46347">
          <w:rPr>
            <w:rFonts w:ascii="宋体" w:eastAsia="宋体" w:hAnsi="宋体"/>
            <w:sz w:val="22"/>
            <w:szCs w:val="24"/>
            <w:rPrChange w:id="347" w:author="linxl" w:date="2019-09-05T14:23:00Z">
              <w:rPr>
                <w:rFonts w:ascii="宋体" w:eastAsia="宋体" w:hAnsi="宋体"/>
                <w:sz w:val="24"/>
                <w:szCs w:val="24"/>
              </w:rPr>
            </w:rPrChange>
          </w:rPr>
          <w:delText>2]</w:delText>
        </w:r>
        <w:r w:rsidRPr="00D973C4" w:rsidDel="00B46347">
          <w:rPr>
            <w:rFonts w:ascii="宋体" w:eastAsia="宋体" w:hAnsi="宋体" w:hint="eastAsia"/>
            <w:sz w:val="22"/>
            <w:szCs w:val="24"/>
            <w:rPrChange w:id="348" w:author="linxl" w:date="2019-09-05T14:23:00Z">
              <w:rPr>
                <w:rFonts w:ascii="宋体" w:eastAsia="宋体" w:hAnsi="宋体" w:hint="eastAsia"/>
                <w:sz w:val="24"/>
                <w:szCs w:val="24"/>
              </w:rPr>
            </w:rPrChange>
          </w:rPr>
          <w:delText>和[</w:delText>
        </w:r>
        <w:r w:rsidRPr="00D973C4" w:rsidDel="00B46347">
          <w:rPr>
            <w:rFonts w:ascii="宋体" w:eastAsia="宋体" w:hAnsi="宋体"/>
            <w:sz w:val="22"/>
            <w:szCs w:val="24"/>
            <w:rPrChange w:id="349" w:author="linxl" w:date="2019-09-05T14:23:00Z">
              <w:rPr>
                <w:rFonts w:ascii="宋体" w:eastAsia="宋体" w:hAnsi="宋体"/>
                <w:sz w:val="24"/>
                <w:szCs w:val="24"/>
              </w:rPr>
            </w:rPrChange>
          </w:rPr>
          <w:delText>3]</w:delText>
        </w:r>
      </w:del>
      <w:ins w:id="350" w:author="linxl" w:date="2019-09-05T11:06:00Z">
        <w:r w:rsidR="00B46347" w:rsidRPr="00D973C4">
          <w:rPr>
            <w:rFonts w:ascii="宋体" w:eastAsia="宋体" w:hAnsi="宋体" w:hint="eastAsia"/>
            <w:sz w:val="22"/>
            <w:szCs w:val="24"/>
            <w:rPrChange w:id="351" w:author="linxl" w:date="2019-09-05T14:23:00Z">
              <w:rPr>
                <w:rFonts w:ascii="宋体" w:eastAsia="宋体" w:hAnsi="宋体" w:hint="eastAsia"/>
                <w:sz w:val="24"/>
                <w:szCs w:val="24"/>
              </w:rPr>
            </w:rPrChange>
          </w:rPr>
          <w:t>针对</w:t>
        </w:r>
      </w:ins>
      <w:del w:id="352" w:author="linxl" w:date="2019-09-05T11:06:00Z">
        <w:r w:rsidRPr="00D973C4" w:rsidDel="00B46347">
          <w:rPr>
            <w:rFonts w:ascii="宋体" w:eastAsia="宋体" w:hAnsi="宋体" w:hint="eastAsia"/>
            <w:sz w:val="22"/>
            <w:szCs w:val="24"/>
            <w:rPrChange w:id="353" w:author="linxl" w:date="2019-09-05T14:23:00Z">
              <w:rPr>
                <w:rFonts w:ascii="宋体" w:eastAsia="宋体" w:hAnsi="宋体" w:hint="eastAsia"/>
                <w:sz w:val="24"/>
                <w:szCs w:val="24"/>
              </w:rPr>
            </w:rPrChange>
          </w:rPr>
          <w:delText>对</w:delText>
        </w:r>
      </w:del>
      <w:r w:rsidRPr="00D973C4">
        <w:rPr>
          <w:rFonts w:ascii="宋体" w:eastAsia="宋体" w:hAnsi="宋体" w:hint="eastAsia"/>
          <w:sz w:val="22"/>
          <w:szCs w:val="24"/>
          <w:rPrChange w:id="354" w:author="linxl" w:date="2019-09-05T14:23:00Z">
            <w:rPr>
              <w:rFonts w:ascii="宋体" w:eastAsia="宋体" w:hAnsi="宋体" w:hint="eastAsia"/>
              <w:sz w:val="24"/>
              <w:szCs w:val="24"/>
            </w:rPr>
          </w:rPrChange>
        </w:rPr>
        <w:t>LDR</w:t>
      </w:r>
      <w:ins w:id="355" w:author="linxl" w:date="2019-09-05T11:06:00Z">
        <w:r w:rsidR="00B46347" w:rsidRPr="00D973C4">
          <w:rPr>
            <w:rFonts w:ascii="宋体" w:eastAsia="宋体" w:hAnsi="宋体" w:hint="eastAsia"/>
            <w:sz w:val="22"/>
            <w:szCs w:val="24"/>
            <w:rPrChange w:id="356" w:author="linxl" w:date="2019-09-05T14:23:00Z">
              <w:rPr>
                <w:rFonts w:ascii="宋体" w:eastAsia="宋体" w:hAnsi="宋体" w:hint="eastAsia"/>
                <w:sz w:val="24"/>
                <w:szCs w:val="24"/>
              </w:rPr>
            </w:rPrChange>
          </w:rPr>
          <w:t>H的这个</w:t>
        </w:r>
      </w:ins>
      <w:del w:id="357" w:author="linxl" w:date="2019-09-05T11:06:00Z">
        <w:r w:rsidRPr="00D973C4" w:rsidDel="00B46347">
          <w:rPr>
            <w:rFonts w:ascii="宋体" w:eastAsia="宋体" w:hAnsi="宋体" w:hint="eastAsia"/>
            <w:sz w:val="22"/>
            <w:szCs w:val="24"/>
            <w:rPrChange w:id="358" w:author="linxl" w:date="2019-09-05T14:23:00Z">
              <w:rPr>
                <w:rFonts w:ascii="宋体" w:eastAsia="宋体" w:hAnsi="宋体" w:hint="eastAsia"/>
                <w:sz w:val="24"/>
                <w:szCs w:val="24"/>
              </w:rPr>
            </w:rPrChange>
          </w:rPr>
          <w:delText>保留轨迹会超过阈值的</w:delText>
        </w:r>
      </w:del>
      <w:r w:rsidRPr="00D973C4">
        <w:rPr>
          <w:rFonts w:ascii="宋体" w:eastAsia="宋体" w:hAnsi="宋体" w:hint="eastAsia"/>
          <w:sz w:val="22"/>
          <w:szCs w:val="24"/>
          <w:rPrChange w:id="359" w:author="linxl" w:date="2019-09-05T14:23:00Z">
            <w:rPr>
              <w:rFonts w:ascii="宋体" w:eastAsia="宋体" w:hAnsi="宋体" w:hint="eastAsia"/>
              <w:sz w:val="24"/>
              <w:szCs w:val="24"/>
            </w:rPr>
          </w:rPrChange>
        </w:rPr>
        <w:t>问题，</w:t>
      </w:r>
      <w:ins w:id="360" w:author="linxl" w:date="2019-09-05T11:06:00Z">
        <w:r w:rsidR="00B46347" w:rsidRPr="00D973C4">
          <w:rPr>
            <w:rFonts w:ascii="宋体" w:eastAsia="宋体" w:hAnsi="宋体" w:hint="eastAsia"/>
            <w:sz w:val="22"/>
            <w:szCs w:val="24"/>
            <w:rPrChange w:id="361" w:author="linxl" w:date="2019-09-05T14:23:00Z">
              <w:rPr>
                <w:rFonts w:ascii="宋体" w:eastAsia="宋体" w:hAnsi="宋体" w:hint="eastAsia"/>
                <w:sz w:val="24"/>
                <w:szCs w:val="24"/>
              </w:rPr>
            </w:rPrChange>
          </w:rPr>
          <w:t>论文[</w:t>
        </w:r>
        <w:r w:rsidR="00B46347" w:rsidRPr="00D973C4">
          <w:rPr>
            <w:rFonts w:ascii="宋体" w:eastAsia="宋体" w:hAnsi="宋体"/>
            <w:sz w:val="22"/>
            <w:szCs w:val="24"/>
            <w:rPrChange w:id="362" w:author="linxl" w:date="2019-09-05T14:23:00Z">
              <w:rPr>
                <w:rFonts w:ascii="宋体" w:eastAsia="宋体" w:hAnsi="宋体"/>
                <w:sz w:val="24"/>
                <w:szCs w:val="24"/>
              </w:rPr>
            </w:rPrChange>
          </w:rPr>
          <w:t>2]</w:t>
        </w:r>
        <w:r w:rsidR="00B46347" w:rsidRPr="00D973C4">
          <w:rPr>
            <w:rFonts w:ascii="宋体" w:eastAsia="宋体" w:hAnsi="宋体" w:hint="eastAsia"/>
            <w:sz w:val="22"/>
            <w:szCs w:val="24"/>
            <w:rPrChange w:id="363" w:author="linxl" w:date="2019-09-05T14:23:00Z">
              <w:rPr>
                <w:rFonts w:ascii="宋体" w:eastAsia="宋体" w:hAnsi="宋体" w:hint="eastAsia"/>
                <w:sz w:val="24"/>
                <w:szCs w:val="24"/>
              </w:rPr>
            </w:rPrChange>
          </w:rPr>
          <w:t>和[</w:t>
        </w:r>
        <w:r w:rsidR="00B46347" w:rsidRPr="00D973C4">
          <w:rPr>
            <w:rFonts w:ascii="宋体" w:eastAsia="宋体" w:hAnsi="宋体"/>
            <w:sz w:val="22"/>
            <w:szCs w:val="24"/>
            <w:rPrChange w:id="364" w:author="linxl" w:date="2019-09-05T14:23:00Z">
              <w:rPr>
                <w:rFonts w:ascii="宋体" w:eastAsia="宋体" w:hAnsi="宋体"/>
                <w:sz w:val="24"/>
                <w:szCs w:val="24"/>
              </w:rPr>
            </w:rPrChange>
          </w:rPr>
          <w:t>3]</w:t>
        </w:r>
      </w:ins>
      <w:del w:id="365" w:author="linxl" w:date="2019-09-05T11:06:00Z">
        <w:r w:rsidRPr="00D973C4" w:rsidDel="00B46347">
          <w:rPr>
            <w:rFonts w:ascii="宋体" w:eastAsia="宋体" w:hAnsi="宋体" w:hint="eastAsia"/>
            <w:sz w:val="22"/>
            <w:szCs w:val="24"/>
            <w:rPrChange w:id="366" w:author="linxl" w:date="2019-09-05T14:23:00Z">
              <w:rPr>
                <w:rFonts w:ascii="宋体" w:eastAsia="宋体" w:hAnsi="宋体" w:hint="eastAsia"/>
                <w:sz w:val="24"/>
                <w:szCs w:val="24"/>
              </w:rPr>
            </w:rPrChange>
          </w:rPr>
          <w:delText>作者</w:delText>
        </w:r>
      </w:del>
      <w:r w:rsidRPr="00D973C4">
        <w:rPr>
          <w:rFonts w:ascii="宋体" w:eastAsia="宋体" w:hAnsi="宋体" w:hint="eastAsia"/>
          <w:sz w:val="22"/>
          <w:szCs w:val="24"/>
          <w:rPrChange w:id="367" w:author="linxl" w:date="2019-09-05T14:23:00Z">
            <w:rPr>
              <w:rFonts w:ascii="宋体" w:eastAsia="宋体" w:hAnsi="宋体" w:hint="eastAsia"/>
              <w:sz w:val="24"/>
              <w:szCs w:val="24"/>
            </w:rPr>
          </w:rPrChange>
        </w:rPr>
        <w:t>提出了CDR（Connection-Preserving</w:t>
      </w:r>
      <w:r w:rsidRPr="00D973C4">
        <w:rPr>
          <w:rFonts w:ascii="宋体" w:eastAsia="宋体" w:hAnsi="宋体"/>
          <w:sz w:val="22"/>
          <w:szCs w:val="24"/>
          <w:rPrChange w:id="368" w:author="linxl" w:date="2019-09-05T14:23:00Z">
            <w:rPr>
              <w:rFonts w:ascii="宋体" w:eastAsia="宋体" w:hAnsi="宋体"/>
              <w:sz w:val="24"/>
              <w:szCs w:val="24"/>
            </w:rPr>
          </w:rPrChange>
        </w:rPr>
        <w:t xml:space="preserve"> Dead Reckoning</w:t>
      </w:r>
      <w:r w:rsidRPr="00D973C4">
        <w:rPr>
          <w:rFonts w:ascii="宋体" w:eastAsia="宋体" w:hAnsi="宋体" w:hint="eastAsia"/>
          <w:sz w:val="22"/>
          <w:szCs w:val="24"/>
          <w:rPrChange w:id="369" w:author="linxl" w:date="2019-09-05T14:23:00Z">
            <w:rPr>
              <w:rFonts w:ascii="宋体" w:eastAsia="宋体" w:hAnsi="宋体" w:hint="eastAsia"/>
              <w:sz w:val="24"/>
              <w:szCs w:val="24"/>
            </w:rPr>
          </w:rPrChange>
        </w:rPr>
        <w:t>）算法，</w:t>
      </w:r>
      <w:ins w:id="370" w:author="linxl" w:date="2019-09-05T12:15:00Z">
        <w:r w:rsidR="00023DFE" w:rsidRPr="00D973C4">
          <w:rPr>
            <w:rFonts w:ascii="宋体" w:eastAsia="宋体" w:hAnsi="宋体" w:hint="eastAsia"/>
            <w:sz w:val="22"/>
            <w:szCs w:val="24"/>
            <w:rPrChange w:id="371" w:author="linxl" w:date="2019-09-05T14:23:00Z">
              <w:rPr>
                <w:rFonts w:ascii="宋体" w:eastAsia="宋体" w:hAnsi="宋体" w:hint="eastAsia"/>
                <w:sz w:val="24"/>
                <w:szCs w:val="24"/>
              </w:rPr>
            </w:rPrChange>
          </w:rPr>
          <w:t>它</w:t>
        </w:r>
      </w:ins>
      <w:ins w:id="372" w:author="linxl" w:date="2019-09-05T12:16:00Z">
        <w:r w:rsidR="00023DFE" w:rsidRPr="00D973C4">
          <w:rPr>
            <w:rFonts w:ascii="宋体" w:eastAsia="宋体" w:hAnsi="宋体" w:hint="eastAsia"/>
            <w:sz w:val="22"/>
            <w:szCs w:val="24"/>
            <w:rPrChange w:id="373" w:author="linxl" w:date="2019-09-05T14:23:00Z">
              <w:rPr>
                <w:rFonts w:ascii="宋体" w:eastAsia="宋体" w:hAnsi="宋体" w:hint="eastAsia"/>
                <w:sz w:val="24"/>
                <w:szCs w:val="24"/>
              </w:rPr>
            </w:rPrChange>
          </w:rPr>
          <w:t>通过增加缓存以及</w:t>
        </w:r>
      </w:ins>
      <w:del w:id="374" w:author="linxl" w:date="2019-09-05T12:16:00Z">
        <w:r w:rsidRPr="00D973C4" w:rsidDel="00023DFE">
          <w:rPr>
            <w:rFonts w:ascii="宋体" w:eastAsia="宋体" w:hAnsi="宋体" w:hint="eastAsia"/>
            <w:sz w:val="22"/>
            <w:szCs w:val="24"/>
            <w:rPrChange w:id="375" w:author="linxl" w:date="2019-09-05T14:23:00Z">
              <w:rPr>
                <w:rFonts w:ascii="宋体" w:eastAsia="宋体" w:hAnsi="宋体" w:hint="eastAsia"/>
                <w:sz w:val="24"/>
                <w:szCs w:val="24"/>
              </w:rPr>
            </w:rPrChange>
          </w:rPr>
          <w:delText>使轨迹跟踪过程更新条件</w:delText>
        </w:r>
      </w:del>
      <w:r w:rsidRPr="00D973C4">
        <w:rPr>
          <w:rFonts w:ascii="宋体" w:eastAsia="宋体" w:hAnsi="宋体" w:hint="eastAsia"/>
          <w:sz w:val="22"/>
          <w:szCs w:val="24"/>
          <w:rPrChange w:id="376" w:author="linxl" w:date="2019-09-05T14:23:00Z">
            <w:rPr>
              <w:rFonts w:ascii="宋体" w:eastAsia="宋体" w:hAnsi="宋体" w:hint="eastAsia"/>
              <w:sz w:val="24"/>
              <w:szCs w:val="24"/>
            </w:rPr>
          </w:rPrChange>
        </w:rPr>
        <w:t>更加</w:t>
      </w:r>
      <w:ins w:id="377" w:author="linxl" w:date="2019-09-05T12:16:00Z">
        <w:r w:rsidR="00023DFE" w:rsidRPr="00D973C4">
          <w:rPr>
            <w:rFonts w:ascii="宋体" w:eastAsia="宋体" w:hAnsi="宋体" w:hint="eastAsia"/>
            <w:sz w:val="22"/>
            <w:szCs w:val="24"/>
            <w:rPrChange w:id="378" w:author="linxl" w:date="2019-09-05T14:23:00Z">
              <w:rPr>
                <w:rFonts w:ascii="宋体" w:eastAsia="宋体" w:hAnsi="宋体" w:hint="eastAsia"/>
                <w:strike/>
                <w:sz w:val="24"/>
                <w:szCs w:val="24"/>
              </w:rPr>
            </w:rPrChange>
          </w:rPr>
          <w:t>细致的信息更新</w:t>
        </w:r>
      </w:ins>
      <w:ins w:id="379" w:author="linxl" w:date="2019-09-05T12:19:00Z">
        <w:r w:rsidR="00E04B96" w:rsidRPr="00D973C4">
          <w:rPr>
            <w:rFonts w:ascii="宋体" w:eastAsia="宋体" w:hAnsi="宋体" w:hint="eastAsia"/>
            <w:sz w:val="22"/>
            <w:szCs w:val="24"/>
            <w:rPrChange w:id="380" w:author="linxl" w:date="2019-09-05T14:23:00Z">
              <w:rPr>
                <w:rFonts w:ascii="宋体" w:eastAsia="宋体" w:hAnsi="宋体" w:hint="eastAsia"/>
                <w:sz w:val="24"/>
                <w:szCs w:val="24"/>
              </w:rPr>
            </w:rPrChange>
          </w:rPr>
          <w:t>技术</w:t>
        </w:r>
      </w:ins>
      <w:ins w:id="381" w:author="linxl" w:date="2019-09-05T12:16:00Z">
        <w:r w:rsidR="00023DFE" w:rsidRPr="00D973C4">
          <w:rPr>
            <w:rFonts w:ascii="宋体" w:eastAsia="宋体" w:hAnsi="宋体" w:hint="eastAsia"/>
            <w:sz w:val="22"/>
            <w:szCs w:val="24"/>
            <w:rPrChange w:id="382" w:author="linxl" w:date="2019-09-05T14:23:00Z">
              <w:rPr>
                <w:rFonts w:ascii="宋体" w:eastAsia="宋体" w:hAnsi="宋体" w:hint="eastAsia"/>
                <w:strike/>
                <w:sz w:val="24"/>
                <w:szCs w:val="24"/>
              </w:rPr>
            </w:rPrChange>
          </w:rPr>
          <w:t>，</w:t>
        </w:r>
      </w:ins>
      <w:ins w:id="383" w:author="linxl" w:date="2019-09-05T12:19:00Z">
        <w:r w:rsidR="00E04B96" w:rsidRPr="00D973C4">
          <w:rPr>
            <w:rFonts w:ascii="宋体" w:eastAsia="宋体" w:hAnsi="宋体" w:hint="eastAsia"/>
            <w:sz w:val="22"/>
            <w:szCs w:val="24"/>
            <w:rPrChange w:id="384" w:author="linxl" w:date="2019-09-05T14:23:00Z">
              <w:rPr>
                <w:rFonts w:ascii="宋体" w:eastAsia="宋体" w:hAnsi="宋体" w:hint="eastAsia"/>
                <w:sz w:val="24"/>
                <w:szCs w:val="24"/>
              </w:rPr>
            </w:rPrChange>
          </w:rPr>
          <w:t>一定程度上</w:t>
        </w:r>
      </w:ins>
      <w:del w:id="385" w:author="linxl" w:date="2019-09-05T12:16:00Z">
        <w:r w:rsidRPr="00D973C4" w:rsidDel="00023DFE">
          <w:rPr>
            <w:rFonts w:ascii="宋体" w:eastAsia="宋体" w:hAnsi="宋体" w:hint="eastAsia"/>
            <w:sz w:val="22"/>
            <w:szCs w:val="24"/>
            <w:rPrChange w:id="386" w:author="linxl" w:date="2019-09-05T14:23:00Z">
              <w:rPr>
                <w:rFonts w:ascii="宋体" w:eastAsia="宋体" w:hAnsi="宋体" w:hint="eastAsia"/>
                <w:sz w:val="24"/>
                <w:szCs w:val="24"/>
              </w:rPr>
            </w:rPrChange>
          </w:rPr>
          <w:delText>严格</w:delText>
        </w:r>
        <w:r w:rsidR="00023DFE" w:rsidRPr="00D973C4" w:rsidDel="00023DFE">
          <w:rPr>
            <w:rFonts w:ascii="宋体" w:eastAsia="宋体" w:hAnsi="宋体" w:hint="eastAsia"/>
            <w:sz w:val="22"/>
            <w:szCs w:val="24"/>
            <w:rPrChange w:id="387" w:author="linxl" w:date="2019-09-05T14:23:00Z">
              <w:rPr>
                <w:rFonts w:ascii="宋体" w:eastAsia="宋体" w:hAnsi="宋体" w:hint="eastAsia"/>
                <w:sz w:val="24"/>
                <w:szCs w:val="24"/>
              </w:rPr>
            </w:rPrChange>
          </w:rPr>
          <w:delText>，得到了与原始轨迹误差不超过</w:delText>
        </w:r>
        <m:oMath>
          <m:r>
            <m:rPr>
              <m:sty m:val="p"/>
            </m:rPr>
            <w:rPr>
              <w:rFonts w:ascii="Cambria Math" w:eastAsia="宋体" w:hAnsi="Cambria Math" w:hint="eastAsia"/>
              <w:sz w:val="22"/>
              <w:szCs w:val="24"/>
              <w:rPrChange w:id="388" w:author="linxl" w:date="2019-09-05T14:23:00Z">
                <w:rPr>
                  <w:rFonts w:ascii="Cambria Math" w:eastAsia="宋体" w:hAnsi="Cambria Math"/>
                  <w:sz w:val="24"/>
                  <w:szCs w:val="24"/>
                </w:rPr>
              </w:rPrChange>
            </w:rPr>
            <m:t>ε</m:t>
          </m:r>
        </m:oMath>
        <w:r w:rsidR="00023DFE" w:rsidRPr="00D973C4" w:rsidDel="00023DFE">
          <w:rPr>
            <w:rFonts w:ascii="宋体" w:eastAsia="宋体" w:hAnsi="宋体" w:hint="eastAsia"/>
            <w:sz w:val="22"/>
            <w:szCs w:val="24"/>
            <w:rPrChange w:id="389" w:author="linxl" w:date="2019-09-05T14:23:00Z">
              <w:rPr>
                <w:rFonts w:ascii="宋体" w:eastAsia="宋体" w:hAnsi="宋体" w:hint="eastAsia"/>
                <w:sz w:val="24"/>
                <w:szCs w:val="24"/>
              </w:rPr>
            </w:rPrChange>
          </w:rPr>
          <w:delText>的压缩轨迹，与LDRH相比，CDR保留的轨迹点更少，</w:delText>
        </w:r>
      </w:del>
      <w:ins w:id="390" w:author="linxl" w:date="2019-09-05T12:16:00Z">
        <w:r w:rsidR="00023DFE" w:rsidRPr="00D973C4">
          <w:rPr>
            <w:rFonts w:ascii="宋体" w:eastAsia="宋体" w:hAnsi="宋体" w:hint="eastAsia"/>
            <w:sz w:val="22"/>
            <w:szCs w:val="24"/>
            <w:rPrChange w:id="391" w:author="linxl" w:date="2019-09-05T14:23:00Z">
              <w:rPr>
                <w:rFonts w:ascii="宋体" w:eastAsia="宋体" w:hAnsi="宋体" w:hint="eastAsia"/>
                <w:strike/>
                <w:sz w:val="24"/>
                <w:szCs w:val="24"/>
              </w:rPr>
            </w:rPrChange>
          </w:rPr>
          <w:t>提高了</w:t>
        </w:r>
      </w:ins>
      <w:r w:rsidRPr="00D973C4">
        <w:rPr>
          <w:rFonts w:ascii="宋体" w:eastAsia="宋体" w:hAnsi="宋体" w:hint="eastAsia"/>
          <w:sz w:val="22"/>
          <w:szCs w:val="24"/>
          <w:rPrChange w:id="392" w:author="linxl" w:date="2019-09-05T14:23:00Z">
            <w:rPr>
              <w:rFonts w:ascii="宋体" w:eastAsia="宋体" w:hAnsi="宋体" w:hint="eastAsia"/>
              <w:sz w:val="24"/>
              <w:szCs w:val="24"/>
            </w:rPr>
          </w:rPrChange>
        </w:rPr>
        <w:t>压缩</w:t>
      </w:r>
      <w:del w:id="393" w:author="linxl" w:date="2019-09-05T12:16:00Z">
        <w:r w:rsidRPr="00D973C4" w:rsidDel="00023DFE">
          <w:rPr>
            <w:rFonts w:ascii="宋体" w:eastAsia="宋体" w:hAnsi="宋体" w:hint="eastAsia"/>
            <w:sz w:val="22"/>
            <w:szCs w:val="24"/>
            <w:rPrChange w:id="394" w:author="linxl" w:date="2019-09-05T14:23:00Z">
              <w:rPr>
                <w:rFonts w:ascii="宋体" w:eastAsia="宋体" w:hAnsi="宋体" w:hint="eastAsia"/>
                <w:sz w:val="24"/>
                <w:szCs w:val="24"/>
              </w:rPr>
            </w:rPrChange>
          </w:rPr>
          <w:delText>效果更好</w:delText>
        </w:r>
      </w:del>
      <w:ins w:id="395" w:author="linxl" w:date="2019-09-05T12:17:00Z">
        <w:r w:rsidR="00023DFE" w:rsidRPr="00D973C4">
          <w:rPr>
            <w:rFonts w:ascii="宋体" w:eastAsia="宋体" w:hAnsi="宋体" w:hint="eastAsia"/>
            <w:sz w:val="22"/>
            <w:szCs w:val="24"/>
            <w:rPrChange w:id="396" w:author="linxl" w:date="2019-09-05T14:23:00Z">
              <w:rPr>
                <w:rFonts w:ascii="宋体" w:eastAsia="宋体" w:hAnsi="宋体" w:hint="eastAsia"/>
                <w:sz w:val="24"/>
                <w:szCs w:val="24"/>
              </w:rPr>
            </w:rPrChange>
          </w:rPr>
          <w:t>率</w:t>
        </w:r>
      </w:ins>
      <w:del w:id="397" w:author="linxl" w:date="2019-09-05T12:17:00Z">
        <w:r w:rsidRPr="00D973C4" w:rsidDel="00023DFE">
          <w:rPr>
            <w:rFonts w:ascii="宋体" w:eastAsia="宋体" w:hAnsi="宋体" w:hint="eastAsia"/>
            <w:sz w:val="22"/>
            <w:szCs w:val="24"/>
            <w:rPrChange w:id="398" w:author="linxl" w:date="2019-09-05T14:23:00Z">
              <w:rPr>
                <w:rFonts w:ascii="宋体" w:eastAsia="宋体" w:hAnsi="宋体" w:hint="eastAsia"/>
                <w:sz w:val="24"/>
                <w:szCs w:val="24"/>
              </w:rPr>
            </w:rPrChange>
          </w:rPr>
          <w:delText>，但是需要在MO设置</w:delText>
        </w:r>
        <w:r w:rsidRPr="00D973C4" w:rsidDel="00023DFE">
          <w:rPr>
            <w:rFonts w:ascii="宋体" w:eastAsia="宋体" w:hAnsi="宋体" w:hint="eastAsia"/>
            <w:color w:val="FF0000"/>
            <w:sz w:val="22"/>
            <w:szCs w:val="24"/>
            <w:rPrChange w:id="399" w:author="linxl" w:date="2019-09-05T14:23:00Z">
              <w:rPr>
                <w:rFonts w:ascii="宋体" w:eastAsia="宋体" w:hAnsi="宋体" w:hint="eastAsia"/>
                <w:sz w:val="24"/>
                <w:szCs w:val="24"/>
              </w:rPr>
            </w:rPrChange>
          </w:rPr>
          <w:delText>一定大小的缓存空间</w:delText>
        </w:r>
        <w:r w:rsidRPr="00D973C4" w:rsidDel="00023DFE">
          <w:rPr>
            <w:rFonts w:ascii="宋体" w:eastAsia="宋体" w:hAnsi="宋体" w:hint="eastAsia"/>
            <w:sz w:val="22"/>
            <w:szCs w:val="24"/>
            <w:rPrChange w:id="400" w:author="linxl" w:date="2019-09-05T14:23:00Z">
              <w:rPr>
                <w:rFonts w:ascii="宋体" w:eastAsia="宋体" w:hAnsi="宋体" w:hint="eastAsia"/>
                <w:sz w:val="24"/>
                <w:szCs w:val="24"/>
              </w:rPr>
            </w:rPrChange>
          </w:rPr>
          <w:delText>，付出了空间开销以及计算开销</w:delText>
        </w:r>
      </w:del>
      <w:ins w:id="401" w:author="linxl" w:date="2019-09-05T12:17:00Z">
        <w:r w:rsidR="00023DFE" w:rsidRPr="00D973C4">
          <w:rPr>
            <w:rFonts w:ascii="宋体" w:eastAsia="宋体" w:hAnsi="宋体" w:hint="eastAsia"/>
            <w:sz w:val="22"/>
            <w:szCs w:val="24"/>
            <w:rPrChange w:id="402" w:author="linxl" w:date="2019-09-05T14:23:00Z">
              <w:rPr>
                <w:rFonts w:ascii="宋体" w:eastAsia="宋体" w:hAnsi="宋体" w:hint="eastAsia"/>
                <w:sz w:val="24"/>
                <w:szCs w:val="24"/>
              </w:rPr>
            </w:rPrChange>
          </w:rPr>
          <w:t>。</w:t>
        </w:r>
      </w:ins>
      <w:ins w:id="403" w:author="linxl" w:date="2019-09-05T12:32:00Z">
        <w:r w:rsidR="0054376B" w:rsidRPr="00D973C4">
          <w:rPr>
            <w:rFonts w:ascii="宋体" w:eastAsia="宋体" w:hAnsi="宋体" w:hint="eastAsia"/>
            <w:sz w:val="22"/>
            <w:szCs w:val="24"/>
            <w:rPrChange w:id="404" w:author="linxl" w:date="2019-09-05T14:23:00Z">
              <w:rPr>
                <w:rFonts w:ascii="宋体" w:eastAsia="宋体" w:hAnsi="宋体" w:hint="eastAsia"/>
                <w:sz w:val="24"/>
                <w:szCs w:val="24"/>
              </w:rPr>
            </w:rPrChange>
          </w:rPr>
          <w:t>不过</w:t>
        </w:r>
      </w:ins>
      <w:ins w:id="405" w:author="linxl" w:date="2019-09-05T12:18:00Z">
        <w:r w:rsidR="00023DFE" w:rsidRPr="00D973C4">
          <w:rPr>
            <w:rFonts w:ascii="宋体" w:eastAsia="宋体" w:hAnsi="宋体" w:hint="eastAsia"/>
            <w:sz w:val="22"/>
            <w:szCs w:val="24"/>
            <w:rPrChange w:id="406" w:author="linxl" w:date="2019-09-05T14:23:00Z">
              <w:rPr>
                <w:rFonts w:ascii="宋体" w:eastAsia="宋体" w:hAnsi="宋体" w:hint="eastAsia"/>
                <w:sz w:val="24"/>
                <w:szCs w:val="24"/>
              </w:rPr>
            </w:rPrChange>
          </w:rPr>
          <w:t>CDR</w:t>
        </w:r>
      </w:ins>
      <w:ins w:id="407" w:author="linxl" w:date="2019-09-05T12:32:00Z">
        <w:r w:rsidR="0054376B" w:rsidRPr="00D973C4">
          <w:rPr>
            <w:rFonts w:ascii="宋体" w:eastAsia="宋体" w:hAnsi="宋体" w:hint="eastAsia"/>
            <w:sz w:val="22"/>
            <w:szCs w:val="24"/>
            <w:rPrChange w:id="408" w:author="linxl" w:date="2019-09-05T14:23:00Z">
              <w:rPr>
                <w:rFonts w:ascii="宋体" w:eastAsia="宋体" w:hAnsi="宋体" w:hint="eastAsia"/>
                <w:sz w:val="24"/>
                <w:szCs w:val="24"/>
              </w:rPr>
            </w:rPrChange>
          </w:rPr>
          <w:t>的</w:t>
        </w:r>
      </w:ins>
      <w:ins w:id="409" w:author="linxl" w:date="2019-09-05T12:18:00Z">
        <w:r w:rsidR="00023DFE" w:rsidRPr="00D973C4">
          <w:rPr>
            <w:rFonts w:ascii="宋体" w:eastAsia="宋体" w:hAnsi="宋体" w:hint="eastAsia"/>
            <w:sz w:val="22"/>
            <w:szCs w:val="24"/>
            <w:rPrChange w:id="410" w:author="linxl" w:date="2019-09-05T14:23:00Z">
              <w:rPr>
                <w:rFonts w:ascii="宋体" w:eastAsia="宋体" w:hAnsi="宋体" w:hint="eastAsia"/>
                <w:sz w:val="24"/>
                <w:szCs w:val="24"/>
              </w:rPr>
            </w:rPrChange>
          </w:rPr>
          <w:t>压缩算法</w:t>
        </w:r>
      </w:ins>
      <w:ins w:id="411" w:author="linxl" w:date="2019-09-05T12:32:00Z">
        <w:r w:rsidR="0054376B" w:rsidRPr="00D973C4">
          <w:rPr>
            <w:rFonts w:ascii="宋体" w:eastAsia="宋体" w:hAnsi="宋体" w:hint="eastAsia"/>
            <w:sz w:val="22"/>
            <w:szCs w:val="24"/>
            <w:rPrChange w:id="412" w:author="linxl" w:date="2019-09-05T14:23:00Z">
              <w:rPr>
                <w:rFonts w:ascii="宋体" w:eastAsia="宋体" w:hAnsi="宋体" w:hint="eastAsia"/>
                <w:sz w:val="24"/>
                <w:szCs w:val="24"/>
              </w:rPr>
            </w:rPrChange>
          </w:rPr>
          <w:t>依然</w:t>
        </w:r>
      </w:ins>
      <w:ins w:id="413" w:author="linxl" w:date="2019-09-05T12:18:00Z">
        <w:r w:rsidR="00023DFE" w:rsidRPr="00D973C4">
          <w:rPr>
            <w:rFonts w:ascii="宋体" w:eastAsia="宋体" w:hAnsi="宋体" w:hint="eastAsia"/>
            <w:sz w:val="22"/>
            <w:szCs w:val="24"/>
            <w:rPrChange w:id="414" w:author="linxl" w:date="2019-09-05T14:23:00Z">
              <w:rPr>
                <w:rFonts w:ascii="宋体" w:eastAsia="宋体" w:hAnsi="宋体" w:hint="eastAsia"/>
                <w:sz w:val="24"/>
                <w:szCs w:val="24"/>
              </w:rPr>
            </w:rPrChange>
          </w:rPr>
          <w:t>依赖于LDR，</w:t>
        </w:r>
      </w:ins>
      <w:ins w:id="415" w:author="linxl" w:date="2019-09-05T12:17:00Z">
        <w:r w:rsidR="00023DFE" w:rsidRPr="00D973C4">
          <w:rPr>
            <w:rFonts w:ascii="宋体" w:eastAsia="宋体" w:hAnsi="宋体" w:hint="eastAsia"/>
            <w:sz w:val="22"/>
            <w:szCs w:val="24"/>
            <w:rPrChange w:id="416" w:author="linxl" w:date="2019-09-05T14:23:00Z">
              <w:rPr>
                <w:rFonts w:ascii="宋体" w:eastAsia="宋体" w:hAnsi="宋体" w:hint="eastAsia"/>
                <w:sz w:val="24"/>
                <w:szCs w:val="24"/>
              </w:rPr>
            </w:rPrChange>
          </w:rPr>
          <w:t>存在压缩率低的问题</w:t>
        </w:r>
      </w:ins>
      <w:r w:rsidRPr="00D973C4">
        <w:rPr>
          <w:rFonts w:ascii="宋体" w:eastAsia="宋体" w:hAnsi="宋体" w:hint="eastAsia"/>
          <w:sz w:val="22"/>
          <w:szCs w:val="24"/>
          <w:rPrChange w:id="417" w:author="linxl" w:date="2019-09-05T14:23:00Z">
            <w:rPr>
              <w:rFonts w:ascii="宋体" w:eastAsia="宋体" w:hAnsi="宋体" w:hint="eastAsia"/>
              <w:sz w:val="24"/>
              <w:szCs w:val="24"/>
            </w:rPr>
          </w:rPrChange>
        </w:rPr>
        <w:t>。</w:t>
      </w:r>
      <w:del w:id="418" w:author="linxl" w:date="2019-09-05T12:19:00Z">
        <w:r w:rsidRPr="00D973C4" w:rsidDel="00023DFE">
          <w:rPr>
            <w:rFonts w:ascii="宋体" w:eastAsia="宋体" w:hAnsi="宋体" w:hint="eastAsia"/>
            <w:sz w:val="22"/>
            <w:szCs w:val="24"/>
            <w:rPrChange w:id="419" w:author="linxl" w:date="2019-09-05T14:23:00Z">
              <w:rPr>
                <w:rFonts w:ascii="宋体" w:eastAsia="宋体" w:hAnsi="宋体" w:hint="eastAsia"/>
                <w:sz w:val="24"/>
                <w:szCs w:val="24"/>
              </w:rPr>
            </w:rPrChange>
          </w:rPr>
          <w:delText>随后</w:delText>
        </w:r>
      </w:del>
      <w:ins w:id="420" w:author="linxl" w:date="2019-09-05T12:19:00Z">
        <w:r w:rsidR="00023DFE" w:rsidRPr="00D973C4">
          <w:rPr>
            <w:rFonts w:ascii="宋体" w:eastAsia="宋体" w:hAnsi="宋体" w:hint="eastAsia"/>
            <w:sz w:val="22"/>
            <w:szCs w:val="24"/>
            <w:rPrChange w:id="421" w:author="linxl" w:date="2019-09-05T14:23:00Z">
              <w:rPr>
                <w:rFonts w:ascii="宋体" w:eastAsia="宋体" w:hAnsi="宋体" w:hint="eastAsia"/>
                <w:sz w:val="24"/>
                <w:szCs w:val="24"/>
              </w:rPr>
            </w:rPrChange>
          </w:rPr>
          <w:t>对此</w:t>
        </w:r>
      </w:ins>
      <w:r w:rsidRPr="00D973C4">
        <w:rPr>
          <w:rFonts w:ascii="宋体" w:eastAsia="宋体" w:hAnsi="宋体" w:hint="eastAsia"/>
          <w:sz w:val="22"/>
          <w:szCs w:val="24"/>
          <w:rPrChange w:id="422" w:author="linxl" w:date="2019-09-05T14:23:00Z">
            <w:rPr>
              <w:rFonts w:ascii="宋体" w:eastAsia="宋体" w:hAnsi="宋体" w:hint="eastAsia"/>
              <w:sz w:val="24"/>
              <w:szCs w:val="24"/>
            </w:rPr>
          </w:rPrChange>
        </w:rPr>
        <w:t>，作者</w:t>
      </w:r>
      <w:ins w:id="423" w:author="linxl" w:date="2019-09-05T12:19:00Z">
        <w:r w:rsidR="00023DFE" w:rsidRPr="00D973C4">
          <w:rPr>
            <w:rFonts w:ascii="宋体" w:eastAsia="宋体" w:hAnsi="宋体" w:hint="eastAsia"/>
            <w:sz w:val="22"/>
            <w:szCs w:val="24"/>
            <w:rPrChange w:id="424" w:author="linxl" w:date="2019-09-05T14:23:00Z">
              <w:rPr>
                <w:rFonts w:ascii="宋体" w:eastAsia="宋体" w:hAnsi="宋体" w:hint="eastAsia"/>
                <w:sz w:val="24"/>
                <w:szCs w:val="24"/>
              </w:rPr>
            </w:rPrChange>
          </w:rPr>
          <w:t>进一步</w:t>
        </w:r>
      </w:ins>
      <w:r w:rsidRPr="00D973C4">
        <w:rPr>
          <w:rFonts w:ascii="宋体" w:eastAsia="宋体" w:hAnsi="宋体" w:hint="eastAsia"/>
          <w:sz w:val="22"/>
          <w:szCs w:val="24"/>
          <w:rPrChange w:id="425" w:author="linxl" w:date="2019-09-05T14:23:00Z">
            <w:rPr>
              <w:rFonts w:ascii="宋体" w:eastAsia="宋体" w:hAnsi="宋体" w:hint="eastAsia"/>
              <w:sz w:val="24"/>
              <w:szCs w:val="24"/>
            </w:rPr>
          </w:rPrChange>
        </w:rPr>
        <w:t>提出了GRTS（Generic</w:t>
      </w:r>
      <w:r w:rsidRPr="00D973C4">
        <w:rPr>
          <w:rFonts w:ascii="宋体" w:eastAsia="宋体" w:hAnsi="宋体"/>
          <w:sz w:val="22"/>
          <w:szCs w:val="24"/>
          <w:rPrChange w:id="426"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427" w:author="linxl" w:date="2019-09-05T14:23:00Z">
            <w:rPr>
              <w:rFonts w:ascii="宋体" w:eastAsia="宋体" w:hAnsi="宋体" w:hint="eastAsia"/>
              <w:sz w:val="24"/>
              <w:szCs w:val="24"/>
            </w:rPr>
          </w:rPrChange>
        </w:rPr>
        <w:t>Remote</w:t>
      </w:r>
      <w:r w:rsidRPr="00D973C4">
        <w:rPr>
          <w:rFonts w:ascii="宋体" w:eastAsia="宋体" w:hAnsi="宋体"/>
          <w:sz w:val="22"/>
          <w:szCs w:val="24"/>
          <w:rPrChange w:id="428" w:author="linxl" w:date="2019-09-05T14:23:00Z">
            <w:rPr>
              <w:rFonts w:ascii="宋体" w:eastAsia="宋体" w:hAnsi="宋体"/>
              <w:sz w:val="24"/>
              <w:szCs w:val="24"/>
            </w:rPr>
          </w:rPrChange>
        </w:rPr>
        <w:t xml:space="preserve"> Trajectory Simplification</w:t>
      </w:r>
      <w:r w:rsidRPr="00D973C4">
        <w:rPr>
          <w:rFonts w:ascii="宋体" w:eastAsia="宋体" w:hAnsi="宋体" w:hint="eastAsia"/>
          <w:sz w:val="22"/>
          <w:szCs w:val="24"/>
          <w:rPrChange w:id="429" w:author="linxl" w:date="2019-09-05T14:23:00Z">
            <w:rPr>
              <w:rFonts w:ascii="宋体" w:eastAsia="宋体" w:hAnsi="宋体" w:hint="eastAsia"/>
              <w:sz w:val="24"/>
              <w:szCs w:val="24"/>
            </w:rPr>
          </w:rPrChange>
        </w:rPr>
        <w:t>）框架，</w:t>
      </w:r>
      <w:ins w:id="430" w:author="linxl" w:date="2019-09-05T12:12:00Z">
        <w:r w:rsidR="00251BA3" w:rsidRPr="00D973C4">
          <w:rPr>
            <w:rFonts w:ascii="宋体" w:eastAsia="宋体" w:hAnsi="宋体" w:hint="eastAsia"/>
            <w:sz w:val="22"/>
            <w:szCs w:val="24"/>
            <w:rPrChange w:id="431" w:author="linxl" w:date="2019-09-05T14:23:00Z">
              <w:rPr>
                <w:rFonts w:ascii="宋体" w:eastAsia="宋体" w:hAnsi="宋体" w:hint="eastAsia"/>
                <w:sz w:val="24"/>
                <w:szCs w:val="24"/>
              </w:rPr>
            </w:rPrChange>
          </w:rPr>
          <w:t>它把</w:t>
        </w:r>
      </w:ins>
      <w:del w:id="432" w:author="linxl" w:date="2019-09-05T12:12:00Z">
        <w:r w:rsidRPr="00D973C4" w:rsidDel="00251BA3">
          <w:rPr>
            <w:rFonts w:ascii="宋体" w:eastAsia="宋体" w:hAnsi="宋体" w:hint="eastAsia"/>
            <w:sz w:val="22"/>
            <w:szCs w:val="24"/>
            <w:rPrChange w:id="433" w:author="linxl" w:date="2019-09-05T14:23:00Z">
              <w:rPr>
                <w:rFonts w:ascii="宋体" w:eastAsia="宋体" w:hAnsi="宋体" w:hint="eastAsia"/>
                <w:sz w:val="24"/>
                <w:szCs w:val="24"/>
              </w:rPr>
            </w:rPrChange>
          </w:rPr>
          <w:delText>分离了</w:delText>
        </w:r>
      </w:del>
      <w:r w:rsidRPr="00D973C4">
        <w:rPr>
          <w:rFonts w:ascii="宋体" w:eastAsia="宋体" w:hAnsi="宋体" w:hint="eastAsia"/>
          <w:sz w:val="22"/>
          <w:szCs w:val="24"/>
          <w:rPrChange w:id="434" w:author="linxl" w:date="2019-09-05T14:23:00Z">
            <w:rPr>
              <w:rFonts w:ascii="宋体" w:eastAsia="宋体" w:hAnsi="宋体" w:hint="eastAsia"/>
              <w:sz w:val="24"/>
              <w:szCs w:val="24"/>
            </w:rPr>
          </w:rPrChange>
        </w:rPr>
        <w:t>轨迹压缩和位置跟踪</w:t>
      </w:r>
      <w:ins w:id="435" w:author="linxl" w:date="2019-09-05T12:12:00Z">
        <w:r w:rsidR="00251BA3" w:rsidRPr="00D973C4">
          <w:rPr>
            <w:rFonts w:ascii="宋体" w:eastAsia="宋体" w:hAnsi="宋体" w:hint="eastAsia"/>
            <w:sz w:val="22"/>
            <w:szCs w:val="24"/>
            <w:rPrChange w:id="436" w:author="linxl" w:date="2019-09-05T14:23:00Z">
              <w:rPr>
                <w:rFonts w:ascii="宋体" w:eastAsia="宋体" w:hAnsi="宋体" w:hint="eastAsia"/>
                <w:sz w:val="24"/>
                <w:szCs w:val="24"/>
              </w:rPr>
            </w:rPrChange>
          </w:rPr>
          <w:t>分解为</w:t>
        </w:r>
      </w:ins>
      <w:r w:rsidRPr="00D973C4">
        <w:rPr>
          <w:rFonts w:ascii="宋体" w:eastAsia="宋体" w:hAnsi="宋体" w:hint="eastAsia"/>
          <w:sz w:val="22"/>
          <w:szCs w:val="24"/>
          <w:rPrChange w:id="437" w:author="linxl" w:date="2019-09-05T14:23:00Z">
            <w:rPr>
              <w:rFonts w:ascii="宋体" w:eastAsia="宋体" w:hAnsi="宋体" w:hint="eastAsia"/>
              <w:sz w:val="24"/>
              <w:szCs w:val="24"/>
            </w:rPr>
          </w:rPrChange>
        </w:rPr>
        <w:t>两个</w:t>
      </w:r>
      <w:ins w:id="438" w:author="linxl" w:date="2019-09-05T12:12:00Z">
        <w:r w:rsidR="00251BA3" w:rsidRPr="00D973C4">
          <w:rPr>
            <w:rFonts w:ascii="宋体" w:eastAsia="宋体" w:hAnsi="宋体" w:hint="eastAsia"/>
            <w:sz w:val="22"/>
            <w:szCs w:val="24"/>
            <w:rPrChange w:id="439" w:author="linxl" w:date="2019-09-05T14:23:00Z">
              <w:rPr>
                <w:rFonts w:ascii="宋体" w:eastAsia="宋体" w:hAnsi="宋体" w:hint="eastAsia"/>
                <w:sz w:val="24"/>
                <w:szCs w:val="24"/>
              </w:rPr>
            </w:rPrChange>
          </w:rPr>
          <w:t>子</w:t>
        </w:r>
      </w:ins>
      <w:r w:rsidRPr="00D973C4">
        <w:rPr>
          <w:rFonts w:ascii="宋体" w:eastAsia="宋体" w:hAnsi="宋体" w:hint="eastAsia"/>
          <w:sz w:val="22"/>
          <w:szCs w:val="24"/>
          <w:rPrChange w:id="440" w:author="linxl" w:date="2019-09-05T14:23:00Z">
            <w:rPr>
              <w:rFonts w:ascii="宋体" w:eastAsia="宋体" w:hAnsi="宋体" w:hint="eastAsia"/>
              <w:sz w:val="24"/>
              <w:szCs w:val="24"/>
            </w:rPr>
          </w:rPrChange>
        </w:rPr>
        <w:t>过程</w:t>
      </w:r>
      <w:del w:id="441" w:author="linxl" w:date="2019-09-05T12:12:00Z">
        <w:r w:rsidRPr="00D973C4" w:rsidDel="00251BA3">
          <w:rPr>
            <w:rFonts w:ascii="宋体" w:eastAsia="宋体" w:hAnsi="宋体" w:hint="eastAsia"/>
            <w:sz w:val="22"/>
            <w:szCs w:val="24"/>
            <w:rPrChange w:id="442" w:author="linxl" w:date="2019-09-05T14:23:00Z">
              <w:rPr>
                <w:rFonts w:ascii="宋体" w:eastAsia="宋体" w:hAnsi="宋体" w:hint="eastAsia"/>
                <w:sz w:val="24"/>
                <w:szCs w:val="24"/>
              </w:rPr>
            </w:rPrChange>
          </w:rPr>
          <w:delText>。它仍然</w:delText>
        </w:r>
      </w:del>
      <w:ins w:id="443" w:author="linxl" w:date="2019-09-05T12:20:00Z">
        <w:r w:rsidR="00E04B96" w:rsidRPr="00D973C4">
          <w:rPr>
            <w:rFonts w:ascii="宋体" w:eastAsia="宋体" w:hAnsi="宋体" w:hint="eastAsia"/>
            <w:sz w:val="22"/>
            <w:szCs w:val="24"/>
            <w:rPrChange w:id="444" w:author="linxl" w:date="2019-09-05T14:23:00Z">
              <w:rPr>
                <w:rFonts w:ascii="宋体" w:eastAsia="宋体" w:hAnsi="宋体" w:hint="eastAsia"/>
                <w:sz w:val="24"/>
                <w:szCs w:val="24"/>
              </w:rPr>
            </w:rPrChange>
          </w:rPr>
          <w:t>：(</w:t>
        </w:r>
        <w:r w:rsidR="00E04B96" w:rsidRPr="00D973C4">
          <w:rPr>
            <w:rFonts w:ascii="宋体" w:eastAsia="宋体" w:hAnsi="宋体"/>
            <w:sz w:val="22"/>
            <w:szCs w:val="24"/>
            <w:rPrChange w:id="445" w:author="linxl" w:date="2019-09-05T14:23:00Z">
              <w:rPr>
                <w:rFonts w:ascii="宋体" w:eastAsia="宋体" w:hAnsi="宋体"/>
                <w:sz w:val="24"/>
                <w:szCs w:val="24"/>
              </w:rPr>
            </w:rPrChange>
          </w:rPr>
          <w:t>1)</w:t>
        </w:r>
      </w:ins>
      <w:r w:rsidRPr="00D973C4">
        <w:rPr>
          <w:rFonts w:ascii="宋体" w:eastAsia="宋体" w:hAnsi="宋体" w:hint="eastAsia"/>
          <w:sz w:val="22"/>
          <w:szCs w:val="24"/>
          <w:rPrChange w:id="446" w:author="linxl" w:date="2019-09-05T14:23:00Z">
            <w:rPr>
              <w:rFonts w:ascii="宋体" w:eastAsia="宋体" w:hAnsi="宋体" w:hint="eastAsia"/>
              <w:sz w:val="24"/>
              <w:szCs w:val="24"/>
            </w:rPr>
          </w:rPrChange>
        </w:rPr>
        <w:t>使用Dead</w:t>
      </w:r>
      <w:r w:rsidRPr="00D973C4">
        <w:rPr>
          <w:rFonts w:ascii="宋体" w:eastAsia="宋体" w:hAnsi="宋体"/>
          <w:sz w:val="22"/>
          <w:szCs w:val="24"/>
          <w:rPrChange w:id="447"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448" w:author="linxl" w:date="2019-09-05T14:23:00Z">
            <w:rPr>
              <w:rFonts w:ascii="宋体" w:eastAsia="宋体" w:hAnsi="宋体" w:hint="eastAsia"/>
              <w:sz w:val="24"/>
              <w:szCs w:val="24"/>
            </w:rPr>
          </w:rPrChange>
        </w:rPr>
        <w:t>Reckoning来进行位置跟踪，</w:t>
      </w:r>
      <w:ins w:id="449" w:author="linxl" w:date="2019-09-05T12:20:00Z">
        <w:r w:rsidR="00E04B96" w:rsidRPr="00D973C4">
          <w:rPr>
            <w:rFonts w:ascii="宋体" w:eastAsia="宋体" w:hAnsi="宋体" w:hint="eastAsia"/>
            <w:sz w:val="22"/>
            <w:szCs w:val="24"/>
            <w:rPrChange w:id="450" w:author="linxl" w:date="2019-09-05T14:23:00Z">
              <w:rPr>
                <w:rFonts w:ascii="宋体" w:eastAsia="宋体" w:hAnsi="宋体" w:hint="eastAsia"/>
                <w:sz w:val="24"/>
                <w:szCs w:val="24"/>
              </w:rPr>
            </w:rPrChange>
          </w:rPr>
          <w:t>(</w:t>
        </w:r>
        <w:r w:rsidR="00E04B96" w:rsidRPr="00D973C4">
          <w:rPr>
            <w:rFonts w:ascii="宋体" w:eastAsia="宋体" w:hAnsi="宋体"/>
            <w:sz w:val="22"/>
            <w:szCs w:val="24"/>
            <w:rPrChange w:id="451" w:author="linxl" w:date="2019-09-05T14:23:00Z">
              <w:rPr>
                <w:rFonts w:ascii="宋体" w:eastAsia="宋体" w:hAnsi="宋体"/>
                <w:sz w:val="24"/>
                <w:szCs w:val="24"/>
              </w:rPr>
            </w:rPrChange>
          </w:rPr>
          <w:t>2)</w:t>
        </w:r>
      </w:ins>
      <w:del w:id="452" w:author="linxl" w:date="2019-09-05T12:12:00Z">
        <w:r w:rsidRPr="00D973C4" w:rsidDel="00251BA3">
          <w:rPr>
            <w:rFonts w:ascii="宋体" w:eastAsia="宋体" w:hAnsi="宋体" w:hint="eastAsia"/>
            <w:sz w:val="22"/>
            <w:szCs w:val="24"/>
            <w:rPrChange w:id="453" w:author="linxl" w:date="2019-09-05T14:23:00Z">
              <w:rPr>
                <w:rFonts w:ascii="宋体" w:eastAsia="宋体" w:hAnsi="宋体" w:hint="eastAsia"/>
                <w:sz w:val="24"/>
                <w:szCs w:val="24"/>
              </w:rPr>
            </w:rPrChange>
          </w:rPr>
          <w:delText>其</w:delText>
        </w:r>
      </w:del>
      <w:del w:id="454" w:author="linxl" w:date="2019-09-05T12:37:00Z">
        <w:r w:rsidRPr="00D973C4" w:rsidDel="0054376B">
          <w:rPr>
            <w:rFonts w:ascii="宋体" w:eastAsia="宋体" w:hAnsi="宋体" w:hint="eastAsia"/>
            <w:sz w:val="22"/>
            <w:szCs w:val="24"/>
            <w:rPrChange w:id="455" w:author="linxl" w:date="2019-09-05T14:23:00Z">
              <w:rPr>
                <w:rFonts w:ascii="宋体" w:eastAsia="宋体" w:hAnsi="宋体" w:hint="eastAsia"/>
                <w:sz w:val="24"/>
                <w:szCs w:val="24"/>
              </w:rPr>
            </w:rPrChange>
          </w:rPr>
          <w:delText>轨迹</w:delText>
        </w:r>
      </w:del>
      <w:del w:id="456" w:author="linxl" w:date="2019-09-05T12:20:00Z">
        <w:r w:rsidRPr="00D973C4" w:rsidDel="00E04B96">
          <w:rPr>
            <w:rFonts w:ascii="宋体" w:eastAsia="宋体" w:hAnsi="宋体" w:hint="eastAsia"/>
            <w:sz w:val="22"/>
            <w:szCs w:val="24"/>
            <w:rPrChange w:id="457" w:author="linxl" w:date="2019-09-05T14:23:00Z">
              <w:rPr>
                <w:rFonts w:ascii="宋体" w:eastAsia="宋体" w:hAnsi="宋体" w:hint="eastAsia"/>
                <w:sz w:val="24"/>
                <w:szCs w:val="24"/>
              </w:rPr>
            </w:rPrChange>
          </w:rPr>
          <w:delText>的</w:delText>
        </w:r>
      </w:del>
      <w:del w:id="458" w:author="linxl" w:date="2019-09-05T12:37:00Z">
        <w:r w:rsidRPr="00D973C4" w:rsidDel="0054376B">
          <w:rPr>
            <w:rFonts w:ascii="宋体" w:eastAsia="宋体" w:hAnsi="宋体" w:hint="eastAsia"/>
            <w:sz w:val="22"/>
            <w:szCs w:val="24"/>
            <w:rPrChange w:id="459" w:author="linxl" w:date="2019-09-05T14:23:00Z">
              <w:rPr>
                <w:rFonts w:ascii="宋体" w:eastAsia="宋体" w:hAnsi="宋体" w:hint="eastAsia"/>
                <w:sz w:val="24"/>
                <w:szCs w:val="24"/>
              </w:rPr>
            </w:rPrChange>
          </w:rPr>
          <w:delText>压缩</w:delText>
        </w:r>
      </w:del>
      <w:ins w:id="460" w:author="linxl" w:date="2019-09-05T12:37:00Z">
        <w:r w:rsidR="0054376B" w:rsidRPr="00D973C4">
          <w:rPr>
            <w:rFonts w:ascii="宋体" w:eastAsia="宋体" w:hAnsi="宋体" w:hint="eastAsia"/>
            <w:sz w:val="22"/>
            <w:szCs w:val="24"/>
            <w:rPrChange w:id="461" w:author="linxl" w:date="2019-09-05T14:23:00Z">
              <w:rPr>
                <w:rFonts w:ascii="宋体" w:eastAsia="宋体" w:hAnsi="宋体" w:hint="eastAsia"/>
                <w:sz w:val="24"/>
                <w:szCs w:val="24"/>
              </w:rPr>
            </w:rPrChange>
          </w:rPr>
          <w:t>使用</w:t>
        </w:r>
      </w:ins>
      <w:del w:id="462" w:author="linxl" w:date="2019-09-05T12:20:00Z">
        <w:r w:rsidRPr="00D973C4" w:rsidDel="00E04B96">
          <w:rPr>
            <w:rFonts w:ascii="宋体" w:eastAsia="宋体" w:hAnsi="宋体" w:hint="eastAsia"/>
            <w:sz w:val="22"/>
            <w:szCs w:val="24"/>
            <w:rPrChange w:id="463" w:author="linxl" w:date="2019-09-05T14:23:00Z">
              <w:rPr>
                <w:rFonts w:ascii="宋体" w:eastAsia="宋体" w:hAnsi="宋体" w:hint="eastAsia"/>
                <w:sz w:val="24"/>
                <w:szCs w:val="24"/>
              </w:rPr>
            </w:rPrChange>
          </w:rPr>
          <w:delText>过程可以结合</w:delText>
        </w:r>
      </w:del>
      <w:del w:id="464" w:author="linxl" w:date="2019-09-05T12:21:00Z">
        <w:r w:rsidRPr="00D973C4" w:rsidDel="00E04B96">
          <w:rPr>
            <w:rFonts w:ascii="宋体" w:eastAsia="宋体" w:hAnsi="宋体" w:hint="eastAsia"/>
            <w:sz w:val="22"/>
            <w:szCs w:val="24"/>
            <w:rPrChange w:id="465" w:author="linxl" w:date="2019-09-05T14:23:00Z">
              <w:rPr>
                <w:rFonts w:ascii="宋体" w:eastAsia="宋体" w:hAnsi="宋体" w:hint="eastAsia"/>
                <w:sz w:val="24"/>
                <w:szCs w:val="24"/>
              </w:rPr>
            </w:rPrChange>
          </w:rPr>
          <w:delText>任意</w:delText>
        </w:r>
      </w:del>
      <w:ins w:id="466" w:author="linxl" w:date="2019-09-05T12:21:00Z">
        <w:r w:rsidR="00E04B96" w:rsidRPr="00D973C4">
          <w:rPr>
            <w:rFonts w:ascii="宋体" w:eastAsia="宋体" w:hAnsi="宋体" w:hint="eastAsia"/>
            <w:sz w:val="22"/>
            <w:szCs w:val="24"/>
            <w:rPrChange w:id="467" w:author="linxl" w:date="2019-09-05T14:23:00Z">
              <w:rPr>
                <w:rFonts w:ascii="宋体" w:eastAsia="宋体" w:hAnsi="宋体" w:hint="eastAsia"/>
                <w:sz w:val="24"/>
                <w:szCs w:val="24"/>
              </w:rPr>
            </w:rPrChange>
          </w:rPr>
          <w:t>已有的</w:t>
        </w:r>
      </w:ins>
      <w:del w:id="468" w:author="linxl" w:date="2019-09-05T12:37:00Z">
        <w:r w:rsidRPr="00D973C4" w:rsidDel="0054376B">
          <w:rPr>
            <w:rFonts w:ascii="宋体" w:eastAsia="宋体" w:hAnsi="宋体" w:hint="eastAsia"/>
            <w:sz w:val="22"/>
            <w:szCs w:val="24"/>
            <w:rPrChange w:id="469" w:author="linxl" w:date="2019-09-05T14:23:00Z">
              <w:rPr>
                <w:rFonts w:ascii="宋体" w:eastAsia="宋体" w:hAnsi="宋体" w:hint="eastAsia"/>
                <w:sz w:val="24"/>
                <w:szCs w:val="24"/>
              </w:rPr>
            </w:rPrChange>
          </w:rPr>
          <w:delText>轨迹压缩</w:delText>
        </w:r>
      </w:del>
      <w:r w:rsidRPr="00D973C4">
        <w:rPr>
          <w:rFonts w:ascii="宋体" w:eastAsia="宋体" w:hAnsi="宋体" w:hint="eastAsia"/>
          <w:sz w:val="22"/>
          <w:szCs w:val="24"/>
          <w:rPrChange w:id="470" w:author="linxl" w:date="2019-09-05T14:23:00Z">
            <w:rPr>
              <w:rFonts w:ascii="宋体" w:eastAsia="宋体" w:hAnsi="宋体" w:hint="eastAsia"/>
              <w:sz w:val="24"/>
              <w:szCs w:val="24"/>
            </w:rPr>
          </w:rPrChange>
        </w:rPr>
        <w:t>算法来</w:t>
      </w:r>
      <w:del w:id="471" w:author="linxl" w:date="2019-09-05T12:20:00Z">
        <w:r w:rsidRPr="00D973C4" w:rsidDel="00E04B96">
          <w:rPr>
            <w:rFonts w:ascii="宋体" w:eastAsia="宋体" w:hAnsi="宋体" w:hint="eastAsia"/>
            <w:sz w:val="22"/>
            <w:szCs w:val="24"/>
            <w:rPrChange w:id="472" w:author="linxl" w:date="2019-09-05T14:23:00Z">
              <w:rPr>
                <w:rFonts w:ascii="宋体" w:eastAsia="宋体" w:hAnsi="宋体" w:hint="eastAsia"/>
                <w:sz w:val="24"/>
                <w:szCs w:val="24"/>
              </w:rPr>
            </w:rPrChange>
          </w:rPr>
          <w:delText>进行</w:delText>
        </w:r>
      </w:del>
      <w:ins w:id="473" w:author="linxl" w:date="2019-09-05T12:20:00Z">
        <w:r w:rsidR="00E04B96" w:rsidRPr="00D973C4">
          <w:rPr>
            <w:rFonts w:ascii="宋体" w:eastAsia="宋体" w:hAnsi="宋体" w:hint="eastAsia"/>
            <w:sz w:val="22"/>
            <w:szCs w:val="24"/>
            <w:rPrChange w:id="474" w:author="linxl" w:date="2019-09-05T14:23:00Z">
              <w:rPr>
                <w:rFonts w:ascii="宋体" w:eastAsia="宋体" w:hAnsi="宋体" w:hint="eastAsia"/>
                <w:sz w:val="24"/>
                <w:szCs w:val="24"/>
              </w:rPr>
            </w:rPrChange>
          </w:rPr>
          <w:t>实现</w:t>
        </w:r>
      </w:ins>
      <w:ins w:id="475" w:author="linxl" w:date="2019-09-05T12:37:00Z">
        <w:r w:rsidR="0054376B" w:rsidRPr="00D973C4">
          <w:rPr>
            <w:rFonts w:ascii="宋体" w:eastAsia="宋体" w:hAnsi="宋体" w:hint="eastAsia"/>
            <w:sz w:val="22"/>
            <w:szCs w:val="24"/>
            <w:rPrChange w:id="476" w:author="linxl" w:date="2019-09-05T14:23:00Z">
              <w:rPr>
                <w:rFonts w:ascii="宋体" w:eastAsia="宋体" w:hAnsi="宋体" w:hint="eastAsia"/>
                <w:sz w:val="24"/>
                <w:szCs w:val="24"/>
              </w:rPr>
            </w:rPrChange>
          </w:rPr>
          <w:t>轨迹压缩</w:t>
        </w:r>
      </w:ins>
      <w:r w:rsidRPr="00D973C4">
        <w:rPr>
          <w:rFonts w:ascii="宋体" w:eastAsia="宋体" w:hAnsi="宋体" w:hint="eastAsia"/>
          <w:sz w:val="22"/>
          <w:szCs w:val="24"/>
          <w:rPrChange w:id="477" w:author="linxl" w:date="2019-09-05T14:23:00Z">
            <w:rPr>
              <w:rFonts w:ascii="宋体" w:eastAsia="宋体" w:hAnsi="宋体" w:hint="eastAsia"/>
              <w:sz w:val="24"/>
              <w:szCs w:val="24"/>
            </w:rPr>
          </w:rPrChange>
        </w:rPr>
        <w:t>。</w:t>
      </w:r>
      <w:ins w:id="478" w:author="linxl" w:date="2019-09-05T12:22:00Z">
        <w:r w:rsidR="00C940E4" w:rsidRPr="00D973C4">
          <w:rPr>
            <w:rFonts w:ascii="宋体" w:eastAsia="宋体" w:hAnsi="宋体" w:hint="eastAsia"/>
            <w:sz w:val="22"/>
            <w:szCs w:val="24"/>
            <w:rPrChange w:id="479" w:author="linxl" w:date="2019-09-05T14:23:00Z">
              <w:rPr>
                <w:rFonts w:ascii="宋体" w:eastAsia="宋体" w:hAnsi="宋体" w:hint="eastAsia"/>
                <w:sz w:val="24"/>
                <w:szCs w:val="24"/>
              </w:rPr>
            </w:rPrChange>
          </w:rPr>
          <w:t>相比LDRH和CDR，</w:t>
        </w:r>
      </w:ins>
      <w:ins w:id="480" w:author="linxl" w:date="2019-09-05T12:21:00Z">
        <w:r w:rsidR="00C940E4" w:rsidRPr="00D973C4">
          <w:rPr>
            <w:rFonts w:ascii="宋体" w:eastAsia="宋体" w:hAnsi="宋体" w:hint="eastAsia"/>
            <w:sz w:val="22"/>
            <w:szCs w:val="24"/>
            <w:rPrChange w:id="481" w:author="linxl" w:date="2019-09-05T14:23:00Z">
              <w:rPr>
                <w:rFonts w:ascii="宋体" w:eastAsia="宋体" w:hAnsi="宋体" w:hint="eastAsia"/>
                <w:sz w:val="24"/>
                <w:szCs w:val="24"/>
              </w:rPr>
            </w:rPrChange>
          </w:rPr>
          <w:t>GRTS框架</w:t>
        </w:r>
      </w:ins>
      <w:ins w:id="482" w:author="linxl" w:date="2019-09-05T12:22:00Z">
        <w:r w:rsidR="00C940E4" w:rsidRPr="00D973C4">
          <w:rPr>
            <w:rFonts w:ascii="宋体" w:eastAsia="宋体" w:hAnsi="宋体" w:hint="eastAsia"/>
            <w:sz w:val="22"/>
            <w:szCs w:val="24"/>
            <w:rPrChange w:id="483" w:author="linxl" w:date="2019-09-05T14:23:00Z">
              <w:rPr>
                <w:rFonts w:ascii="宋体" w:eastAsia="宋体" w:hAnsi="宋体" w:hint="eastAsia"/>
                <w:sz w:val="24"/>
                <w:szCs w:val="24"/>
              </w:rPr>
            </w:rPrChange>
          </w:rPr>
          <w:t>通过集成</w:t>
        </w:r>
      </w:ins>
      <w:ins w:id="484" w:author="linxl" w:date="2019-09-05T12:33:00Z">
        <w:r w:rsidR="0054376B" w:rsidRPr="00D973C4">
          <w:rPr>
            <w:rFonts w:ascii="宋体" w:eastAsia="宋体" w:hAnsi="宋体" w:hint="eastAsia"/>
            <w:sz w:val="22"/>
            <w:szCs w:val="24"/>
            <w:rPrChange w:id="485" w:author="linxl" w:date="2019-09-05T14:23:00Z">
              <w:rPr>
                <w:rFonts w:ascii="宋体" w:eastAsia="宋体" w:hAnsi="宋体" w:hint="eastAsia"/>
                <w:sz w:val="24"/>
                <w:szCs w:val="24"/>
              </w:rPr>
            </w:rPrChange>
          </w:rPr>
          <w:t>压缩效果更好的</w:t>
        </w:r>
      </w:ins>
      <w:ins w:id="486" w:author="linxl" w:date="2019-09-05T12:22:00Z">
        <w:r w:rsidR="00C940E4" w:rsidRPr="00D973C4">
          <w:rPr>
            <w:rFonts w:ascii="宋体" w:eastAsia="宋体" w:hAnsi="宋体" w:hint="eastAsia"/>
            <w:sz w:val="22"/>
            <w:szCs w:val="24"/>
            <w:rPrChange w:id="487" w:author="linxl" w:date="2019-09-05T14:23:00Z">
              <w:rPr>
                <w:rFonts w:ascii="宋体" w:eastAsia="宋体" w:hAnsi="宋体" w:hint="eastAsia"/>
                <w:sz w:val="24"/>
                <w:szCs w:val="24"/>
              </w:rPr>
            </w:rPrChange>
          </w:rPr>
          <w:t>轨迹压缩算法，</w:t>
        </w:r>
      </w:ins>
      <w:ins w:id="488" w:author="linxl" w:date="2019-09-05T12:23:00Z">
        <w:r w:rsidR="00C940E4" w:rsidRPr="00D973C4">
          <w:rPr>
            <w:rFonts w:ascii="宋体" w:eastAsia="宋体" w:hAnsi="宋体" w:hint="eastAsia"/>
            <w:sz w:val="22"/>
            <w:szCs w:val="24"/>
            <w:rPrChange w:id="489" w:author="linxl" w:date="2019-09-05T14:23:00Z">
              <w:rPr>
                <w:rFonts w:ascii="宋体" w:eastAsia="宋体" w:hAnsi="宋体" w:hint="eastAsia"/>
                <w:sz w:val="24"/>
                <w:szCs w:val="24"/>
              </w:rPr>
            </w:rPrChange>
          </w:rPr>
          <w:t>减少了信息传输</w:t>
        </w:r>
      </w:ins>
      <w:ins w:id="490" w:author="linxl" w:date="2019-09-05T12:33:00Z">
        <w:r w:rsidR="0054376B" w:rsidRPr="00D973C4">
          <w:rPr>
            <w:rFonts w:ascii="宋体" w:eastAsia="宋体" w:hAnsi="宋体" w:hint="eastAsia"/>
            <w:sz w:val="22"/>
            <w:szCs w:val="24"/>
            <w:rPrChange w:id="491" w:author="linxl" w:date="2019-09-05T14:23:00Z">
              <w:rPr>
                <w:rFonts w:ascii="宋体" w:eastAsia="宋体" w:hAnsi="宋体" w:hint="eastAsia"/>
                <w:sz w:val="24"/>
                <w:szCs w:val="24"/>
              </w:rPr>
            </w:rPrChange>
          </w:rPr>
          <w:t>和存储</w:t>
        </w:r>
      </w:ins>
      <w:ins w:id="492" w:author="linxl" w:date="2019-09-05T12:23:00Z">
        <w:r w:rsidR="00C940E4" w:rsidRPr="00D973C4">
          <w:rPr>
            <w:rFonts w:ascii="宋体" w:eastAsia="宋体" w:hAnsi="宋体" w:hint="eastAsia"/>
            <w:sz w:val="22"/>
            <w:szCs w:val="24"/>
            <w:rPrChange w:id="493" w:author="linxl" w:date="2019-09-05T14:23:00Z">
              <w:rPr>
                <w:rFonts w:ascii="宋体" w:eastAsia="宋体" w:hAnsi="宋体" w:hint="eastAsia"/>
                <w:sz w:val="24"/>
                <w:szCs w:val="24"/>
              </w:rPr>
            </w:rPrChange>
          </w:rPr>
          <w:t>的数量。不过GTRS</w:t>
        </w:r>
      </w:ins>
      <w:ins w:id="494" w:author="linxl" w:date="2019-09-05T12:35:00Z">
        <w:r w:rsidR="0054376B" w:rsidRPr="00D973C4">
          <w:rPr>
            <w:rFonts w:ascii="宋体" w:eastAsia="宋体" w:hAnsi="宋体" w:hint="eastAsia"/>
            <w:sz w:val="22"/>
            <w:szCs w:val="24"/>
            <w:rPrChange w:id="495" w:author="linxl" w:date="2019-09-05T14:23:00Z">
              <w:rPr>
                <w:rFonts w:ascii="宋体" w:eastAsia="宋体" w:hAnsi="宋体" w:hint="eastAsia"/>
                <w:sz w:val="24"/>
                <w:szCs w:val="24"/>
              </w:rPr>
            </w:rPrChange>
          </w:rPr>
          <w:t>为此</w:t>
        </w:r>
      </w:ins>
      <w:ins w:id="496" w:author="linxl" w:date="2019-09-05T12:23:00Z">
        <w:r w:rsidR="00C940E4" w:rsidRPr="00D973C4">
          <w:rPr>
            <w:rFonts w:ascii="宋体" w:eastAsia="宋体" w:hAnsi="宋体" w:hint="eastAsia"/>
            <w:sz w:val="22"/>
            <w:szCs w:val="24"/>
            <w:rPrChange w:id="497" w:author="linxl" w:date="2019-09-05T14:23:00Z">
              <w:rPr>
                <w:rFonts w:ascii="宋体" w:eastAsia="宋体" w:hAnsi="宋体" w:hint="eastAsia"/>
                <w:sz w:val="24"/>
                <w:szCs w:val="24"/>
              </w:rPr>
            </w:rPrChange>
          </w:rPr>
          <w:t>引入了缓存，</w:t>
        </w:r>
      </w:ins>
      <w:ins w:id="498" w:author="linxl" w:date="2019-09-05T12:28:00Z">
        <w:r w:rsidR="0054376B" w:rsidRPr="00D973C4">
          <w:rPr>
            <w:rFonts w:ascii="宋体" w:eastAsia="宋体" w:hAnsi="宋体" w:hint="eastAsia"/>
            <w:sz w:val="22"/>
            <w:szCs w:val="24"/>
            <w:rPrChange w:id="499" w:author="linxl" w:date="2019-09-05T14:23:00Z">
              <w:rPr>
                <w:rFonts w:ascii="宋体" w:eastAsia="宋体" w:hAnsi="宋体" w:hint="eastAsia"/>
                <w:sz w:val="24"/>
                <w:szCs w:val="24"/>
              </w:rPr>
            </w:rPrChange>
          </w:rPr>
          <w:t>且其集成的轨迹压缩算法</w:t>
        </w:r>
      </w:ins>
      <w:ins w:id="500" w:author="linxl" w:date="2019-09-05T12:29:00Z">
        <w:r w:rsidR="0054376B" w:rsidRPr="00D973C4">
          <w:rPr>
            <w:rFonts w:ascii="宋体" w:eastAsia="宋体" w:hAnsi="宋体" w:hint="eastAsia"/>
            <w:sz w:val="22"/>
            <w:szCs w:val="24"/>
            <w:rPrChange w:id="501" w:author="linxl" w:date="2019-09-05T14:23:00Z">
              <w:rPr>
                <w:rFonts w:ascii="宋体" w:eastAsia="宋体" w:hAnsi="宋体" w:hint="eastAsia"/>
                <w:sz w:val="24"/>
                <w:szCs w:val="24"/>
              </w:rPr>
            </w:rPrChange>
          </w:rPr>
          <w:t>具有较高的</w:t>
        </w:r>
      </w:ins>
      <w:ins w:id="502" w:author="linxl" w:date="2019-09-05T12:23:00Z">
        <w:r w:rsidR="00C940E4" w:rsidRPr="00D973C4">
          <w:rPr>
            <w:rFonts w:ascii="宋体" w:eastAsia="宋体" w:hAnsi="宋体" w:hint="eastAsia"/>
            <w:sz w:val="22"/>
            <w:szCs w:val="24"/>
            <w:rPrChange w:id="503" w:author="linxl" w:date="2019-09-05T14:23:00Z">
              <w:rPr>
                <w:rFonts w:ascii="宋体" w:eastAsia="宋体" w:hAnsi="宋体" w:hint="eastAsia"/>
                <w:sz w:val="24"/>
                <w:szCs w:val="24"/>
              </w:rPr>
            </w:rPrChange>
          </w:rPr>
          <w:t>空间复杂度</w:t>
        </w:r>
      </w:ins>
      <w:ins w:id="504" w:author="linxl" w:date="2019-09-05T12:29:00Z">
        <w:r w:rsidR="0054376B" w:rsidRPr="00D973C4">
          <w:rPr>
            <w:rFonts w:ascii="宋体" w:eastAsia="宋体" w:hAnsi="宋体" w:hint="eastAsia"/>
            <w:sz w:val="22"/>
            <w:szCs w:val="24"/>
            <w:rPrChange w:id="505" w:author="linxl" w:date="2019-09-05T14:23:00Z">
              <w:rPr>
                <w:rFonts w:ascii="宋体" w:eastAsia="宋体" w:hAnsi="宋体" w:hint="eastAsia"/>
                <w:sz w:val="24"/>
                <w:szCs w:val="24"/>
              </w:rPr>
            </w:rPrChange>
          </w:rPr>
          <w:t>和时间复杂度，这都不利于其在资源受限的移动设备</w:t>
        </w:r>
      </w:ins>
      <w:ins w:id="506" w:author="linxl" w:date="2019-09-05T14:45:00Z">
        <w:r w:rsidR="003433FB">
          <w:rPr>
            <w:rFonts w:ascii="宋体" w:eastAsia="宋体" w:hAnsi="宋体" w:hint="eastAsia"/>
            <w:sz w:val="22"/>
            <w:szCs w:val="24"/>
          </w:rPr>
          <w:t>(手机、智能手表等</w:t>
        </w:r>
        <w:r w:rsidR="003433FB">
          <w:rPr>
            <w:rFonts w:ascii="宋体" w:eastAsia="宋体" w:hAnsi="宋体"/>
            <w:sz w:val="22"/>
            <w:szCs w:val="24"/>
          </w:rPr>
          <w:t>)</w:t>
        </w:r>
      </w:ins>
      <w:ins w:id="507" w:author="linxl" w:date="2019-09-05T12:29:00Z">
        <w:r w:rsidR="0054376B" w:rsidRPr="00D973C4">
          <w:rPr>
            <w:rFonts w:ascii="宋体" w:eastAsia="宋体" w:hAnsi="宋体" w:hint="eastAsia"/>
            <w:sz w:val="22"/>
            <w:szCs w:val="24"/>
            <w:rPrChange w:id="508" w:author="linxl" w:date="2019-09-05T14:23:00Z">
              <w:rPr>
                <w:rFonts w:ascii="宋体" w:eastAsia="宋体" w:hAnsi="宋体" w:hint="eastAsia"/>
                <w:sz w:val="24"/>
                <w:szCs w:val="24"/>
              </w:rPr>
            </w:rPrChange>
          </w:rPr>
          <w:t>上运行。</w:t>
        </w:r>
      </w:ins>
    </w:p>
    <w:p w14:paraId="0EDF601C" w14:textId="3C7A5318" w:rsidR="009A6536" w:rsidRPr="00D973C4" w:rsidRDefault="009A6536" w:rsidP="009A6536">
      <w:pPr>
        <w:ind w:firstLine="420"/>
        <w:rPr>
          <w:rFonts w:ascii="宋体" w:eastAsia="宋体" w:hAnsi="宋体"/>
          <w:sz w:val="22"/>
          <w:szCs w:val="24"/>
          <w:rPrChange w:id="509" w:author="linxl" w:date="2019-09-05T14:23:00Z">
            <w:rPr>
              <w:rFonts w:ascii="宋体" w:eastAsia="宋体" w:hAnsi="宋体"/>
              <w:sz w:val="24"/>
              <w:szCs w:val="24"/>
            </w:rPr>
          </w:rPrChange>
        </w:rPr>
      </w:pPr>
    </w:p>
    <w:p w14:paraId="2A76D4C9" w14:textId="77777777" w:rsidR="009A6536" w:rsidRPr="00D973C4" w:rsidRDefault="009A6536" w:rsidP="00880C1E">
      <w:pPr>
        <w:autoSpaceDE w:val="0"/>
        <w:autoSpaceDN w:val="0"/>
        <w:adjustRightInd w:val="0"/>
        <w:rPr>
          <w:rFonts w:ascii="宋体" w:eastAsia="宋体" w:hAnsi="宋体"/>
          <w:sz w:val="22"/>
          <w:szCs w:val="24"/>
          <w:rPrChange w:id="510" w:author="linxl" w:date="2019-09-05T14:23:00Z">
            <w:rPr>
              <w:rFonts w:ascii="宋体" w:eastAsia="宋体" w:hAnsi="宋体"/>
              <w:sz w:val="24"/>
              <w:szCs w:val="24"/>
            </w:rPr>
          </w:rPrChange>
        </w:rPr>
      </w:pPr>
      <w:r w:rsidRPr="00190FF1">
        <w:rPr>
          <w:rFonts w:ascii="宋体" w:eastAsia="宋体" w:hAnsi="宋体" w:hint="eastAsia"/>
          <w:b/>
          <w:bCs/>
          <w:strike/>
          <w:sz w:val="22"/>
          <w:szCs w:val="24"/>
          <w:rPrChange w:id="511" w:author="linxl" w:date="2019-09-05T14:44:00Z">
            <w:rPr>
              <w:rFonts w:ascii="宋体" w:eastAsia="宋体" w:hAnsi="宋体" w:hint="eastAsia"/>
              <w:b/>
              <w:bCs/>
              <w:sz w:val="24"/>
              <w:szCs w:val="24"/>
            </w:rPr>
          </w:rPrChange>
        </w:rPr>
        <w:t>Problem</w:t>
      </w:r>
      <w:r w:rsidRPr="00190FF1">
        <w:rPr>
          <w:rFonts w:ascii="宋体" w:eastAsia="宋体" w:hAnsi="宋体"/>
          <w:b/>
          <w:bCs/>
          <w:strike/>
          <w:sz w:val="22"/>
          <w:szCs w:val="24"/>
          <w:rPrChange w:id="512" w:author="linxl" w:date="2019-09-05T14:44:00Z">
            <w:rPr>
              <w:rFonts w:ascii="宋体" w:eastAsia="宋体" w:hAnsi="宋体"/>
              <w:b/>
              <w:bCs/>
              <w:sz w:val="24"/>
              <w:szCs w:val="24"/>
            </w:rPr>
          </w:rPrChange>
        </w:rPr>
        <w:t xml:space="preserve"> </w:t>
      </w:r>
      <w:r w:rsidRPr="00190FF1">
        <w:rPr>
          <w:rFonts w:ascii="宋体" w:eastAsia="宋体" w:hAnsi="宋体" w:hint="eastAsia"/>
          <w:b/>
          <w:bCs/>
          <w:strike/>
          <w:sz w:val="22"/>
          <w:szCs w:val="24"/>
          <w:rPrChange w:id="513" w:author="linxl" w:date="2019-09-05T14:44:00Z">
            <w:rPr>
              <w:rFonts w:ascii="宋体" w:eastAsia="宋体" w:hAnsi="宋体" w:hint="eastAsia"/>
              <w:b/>
              <w:bCs/>
              <w:sz w:val="24"/>
              <w:szCs w:val="24"/>
            </w:rPr>
          </w:rPrChange>
        </w:rPr>
        <w:t>analysis</w:t>
      </w:r>
      <w:r w:rsidRPr="00190FF1">
        <w:rPr>
          <w:rFonts w:ascii="宋体" w:eastAsia="宋体" w:hAnsi="宋体" w:hint="eastAsia"/>
          <w:strike/>
          <w:sz w:val="22"/>
          <w:szCs w:val="24"/>
          <w:rPrChange w:id="514" w:author="linxl" w:date="2019-09-05T14:44:00Z">
            <w:rPr>
              <w:rFonts w:ascii="宋体" w:eastAsia="宋体" w:hAnsi="宋体" w:hint="eastAsia"/>
              <w:sz w:val="24"/>
              <w:szCs w:val="24"/>
            </w:rPr>
          </w:rPrChange>
        </w:rPr>
        <w:t>：</w:t>
      </w:r>
      <w:commentRangeStart w:id="515"/>
      <w:r w:rsidRPr="00190FF1">
        <w:rPr>
          <w:rFonts w:ascii="宋体" w:eastAsia="宋体" w:hAnsi="宋体" w:hint="eastAsia"/>
          <w:strike/>
          <w:sz w:val="22"/>
          <w:szCs w:val="24"/>
          <w:rPrChange w:id="516" w:author="linxl" w:date="2019-09-05T14:44:00Z">
            <w:rPr>
              <w:rFonts w:ascii="宋体" w:eastAsia="宋体" w:hAnsi="宋体" w:hint="eastAsia"/>
              <w:sz w:val="24"/>
              <w:szCs w:val="24"/>
            </w:rPr>
          </w:rPrChange>
        </w:rPr>
        <w:t>MOD</w:t>
      </w:r>
      <w:r w:rsidRPr="00D973C4">
        <w:rPr>
          <w:rFonts w:ascii="宋体" w:eastAsia="宋体" w:hAnsi="宋体" w:hint="eastAsia"/>
          <w:strike/>
          <w:sz w:val="22"/>
          <w:szCs w:val="24"/>
          <w:rPrChange w:id="517" w:author="linxl" w:date="2019-09-05T14:23:00Z">
            <w:rPr>
              <w:rFonts w:ascii="宋体" w:eastAsia="宋体" w:hAnsi="宋体" w:hint="eastAsia"/>
              <w:sz w:val="24"/>
              <w:szCs w:val="24"/>
            </w:rPr>
          </w:rPrChange>
        </w:rPr>
        <w:t>对MO的轨迹跟踪分为轨迹压缩和位置跟踪两部分。位置跟踪是指根据物体（Moving</w:t>
      </w:r>
      <w:r w:rsidRPr="00D973C4">
        <w:rPr>
          <w:rFonts w:ascii="宋体" w:eastAsia="宋体" w:hAnsi="宋体"/>
          <w:strike/>
          <w:sz w:val="22"/>
          <w:szCs w:val="24"/>
          <w:rPrChange w:id="518" w:author="linxl" w:date="2019-09-05T14:23:00Z">
            <w:rPr>
              <w:rFonts w:ascii="宋体" w:eastAsia="宋体" w:hAnsi="宋体"/>
              <w:sz w:val="24"/>
              <w:szCs w:val="24"/>
            </w:rPr>
          </w:rPrChange>
        </w:rPr>
        <w:t xml:space="preserve"> </w:t>
      </w:r>
      <w:r w:rsidRPr="00D973C4">
        <w:rPr>
          <w:rFonts w:ascii="宋体" w:eastAsia="宋体" w:hAnsi="宋体" w:hint="eastAsia"/>
          <w:strike/>
          <w:sz w:val="22"/>
          <w:szCs w:val="24"/>
          <w:rPrChange w:id="519" w:author="linxl" w:date="2019-09-05T14:23:00Z">
            <w:rPr>
              <w:rFonts w:ascii="宋体" w:eastAsia="宋体" w:hAnsi="宋体" w:hint="eastAsia"/>
              <w:sz w:val="24"/>
              <w:szCs w:val="24"/>
            </w:rPr>
          </w:rPrChange>
        </w:rPr>
        <w:t>object）的历史位置速度等信息来对其当前位置进行预测。轨迹压缩则是去除物体（Moving</w:t>
      </w:r>
      <w:r w:rsidRPr="00D973C4">
        <w:rPr>
          <w:rFonts w:ascii="宋体" w:eastAsia="宋体" w:hAnsi="宋体"/>
          <w:strike/>
          <w:sz w:val="22"/>
          <w:szCs w:val="24"/>
          <w:rPrChange w:id="520" w:author="linxl" w:date="2019-09-05T14:23:00Z">
            <w:rPr>
              <w:rFonts w:ascii="宋体" w:eastAsia="宋体" w:hAnsi="宋体"/>
              <w:sz w:val="24"/>
              <w:szCs w:val="24"/>
            </w:rPr>
          </w:rPrChange>
        </w:rPr>
        <w:t xml:space="preserve"> </w:t>
      </w:r>
      <w:r w:rsidRPr="00D973C4">
        <w:rPr>
          <w:rFonts w:ascii="宋体" w:eastAsia="宋体" w:hAnsi="宋体" w:hint="eastAsia"/>
          <w:strike/>
          <w:sz w:val="22"/>
          <w:szCs w:val="24"/>
          <w:rPrChange w:id="521" w:author="linxl" w:date="2019-09-05T14:23:00Z">
            <w:rPr>
              <w:rFonts w:ascii="宋体" w:eastAsia="宋体" w:hAnsi="宋体" w:hint="eastAsia"/>
              <w:sz w:val="24"/>
              <w:szCs w:val="24"/>
            </w:rPr>
          </w:rPrChange>
        </w:rPr>
        <w:t>object）历史轨迹中的冗余点，将其关键点传输至Moving</w:t>
      </w:r>
      <w:r w:rsidRPr="00D973C4">
        <w:rPr>
          <w:rFonts w:ascii="宋体" w:eastAsia="宋体" w:hAnsi="宋体"/>
          <w:strike/>
          <w:sz w:val="22"/>
          <w:szCs w:val="24"/>
          <w:rPrChange w:id="522" w:author="linxl" w:date="2019-09-05T14:23:00Z">
            <w:rPr>
              <w:rFonts w:ascii="宋体" w:eastAsia="宋体" w:hAnsi="宋体"/>
              <w:sz w:val="24"/>
              <w:szCs w:val="24"/>
            </w:rPr>
          </w:rPrChange>
        </w:rPr>
        <w:t xml:space="preserve"> </w:t>
      </w:r>
      <w:r w:rsidRPr="00D973C4">
        <w:rPr>
          <w:rFonts w:ascii="宋体" w:eastAsia="宋体" w:hAnsi="宋体" w:hint="eastAsia"/>
          <w:strike/>
          <w:sz w:val="22"/>
          <w:szCs w:val="24"/>
          <w:rPrChange w:id="523" w:author="linxl" w:date="2019-09-05T14:23:00Z">
            <w:rPr>
              <w:rFonts w:ascii="宋体" w:eastAsia="宋体" w:hAnsi="宋体" w:hint="eastAsia"/>
              <w:sz w:val="24"/>
              <w:szCs w:val="24"/>
            </w:rPr>
          </w:rPrChange>
        </w:rPr>
        <w:t>objects</w:t>
      </w:r>
      <w:r w:rsidRPr="00D973C4">
        <w:rPr>
          <w:rFonts w:ascii="宋体" w:eastAsia="宋体" w:hAnsi="宋体"/>
          <w:strike/>
          <w:sz w:val="22"/>
          <w:szCs w:val="24"/>
          <w:rPrChange w:id="524" w:author="linxl" w:date="2019-09-05T14:23:00Z">
            <w:rPr>
              <w:rFonts w:ascii="宋体" w:eastAsia="宋体" w:hAnsi="宋体"/>
              <w:sz w:val="24"/>
              <w:szCs w:val="24"/>
            </w:rPr>
          </w:rPrChange>
        </w:rPr>
        <w:t xml:space="preserve"> databases(MOD)</w:t>
      </w:r>
      <w:r w:rsidRPr="00D973C4">
        <w:rPr>
          <w:rFonts w:ascii="宋体" w:eastAsia="宋体" w:hAnsi="宋体" w:hint="eastAsia"/>
          <w:strike/>
          <w:sz w:val="22"/>
          <w:szCs w:val="24"/>
          <w:rPrChange w:id="525" w:author="linxl" w:date="2019-09-05T14:23:00Z">
            <w:rPr>
              <w:rFonts w:ascii="宋体" w:eastAsia="宋体" w:hAnsi="宋体" w:hint="eastAsia"/>
              <w:sz w:val="24"/>
              <w:szCs w:val="24"/>
            </w:rPr>
          </w:rPrChange>
        </w:rPr>
        <w:t>中，保留其轨迹信息，用作历史位置查询等用途。不同的轨迹跟踪方法都是在位置追踪准确性，轨迹压缩效果，信息传输量，计算开销，MO缓存空间等之间做出权衡（trade</w:t>
      </w:r>
      <w:r w:rsidRPr="00D973C4">
        <w:rPr>
          <w:rFonts w:ascii="宋体" w:eastAsia="宋体" w:hAnsi="宋体"/>
          <w:strike/>
          <w:sz w:val="22"/>
          <w:szCs w:val="24"/>
          <w:rPrChange w:id="526" w:author="linxl" w:date="2019-09-05T14:23:00Z">
            <w:rPr>
              <w:rFonts w:ascii="宋体" w:eastAsia="宋体" w:hAnsi="宋体"/>
              <w:sz w:val="24"/>
              <w:szCs w:val="24"/>
            </w:rPr>
          </w:rPrChange>
        </w:rPr>
        <w:t xml:space="preserve"> off</w:t>
      </w:r>
      <w:r w:rsidRPr="00D973C4">
        <w:rPr>
          <w:rFonts w:ascii="宋体" w:eastAsia="宋体" w:hAnsi="宋体" w:hint="eastAsia"/>
          <w:strike/>
          <w:sz w:val="22"/>
          <w:szCs w:val="24"/>
          <w:rPrChange w:id="527" w:author="linxl" w:date="2019-09-05T14:23:00Z">
            <w:rPr>
              <w:rFonts w:ascii="宋体" w:eastAsia="宋体" w:hAnsi="宋体" w:hint="eastAsia"/>
              <w:sz w:val="24"/>
              <w:szCs w:val="24"/>
            </w:rPr>
          </w:rPrChange>
        </w:rPr>
        <w:t>）。</w:t>
      </w:r>
      <w:commentRangeEnd w:id="515"/>
      <w:r w:rsidR="007804AA" w:rsidRPr="00D973C4">
        <w:rPr>
          <w:rStyle w:val="ab"/>
          <w:sz w:val="20"/>
          <w:rPrChange w:id="528" w:author="linxl" w:date="2019-09-05T14:23:00Z">
            <w:rPr>
              <w:rStyle w:val="ab"/>
            </w:rPr>
          </w:rPrChange>
        </w:rPr>
        <w:commentReference w:id="515"/>
      </w:r>
    </w:p>
    <w:p w14:paraId="2BCDE8DB" w14:textId="6A743962" w:rsidR="009A6536" w:rsidRPr="00D973C4" w:rsidRDefault="009A6536" w:rsidP="009A6536">
      <w:pPr>
        <w:rPr>
          <w:rFonts w:ascii="宋体" w:eastAsia="宋体" w:hAnsi="宋体"/>
          <w:sz w:val="22"/>
          <w:szCs w:val="24"/>
          <w:rPrChange w:id="529" w:author="linxl" w:date="2019-09-05T14:23:00Z">
            <w:rPr>
              <w:rFonts w:ascii="宋体" w:eastAsia="宋体" w:hAnsi="宋体"/>
              <w:sz w:val="24"/>
              <w:szCs w:val="24"/>
            </w:rPr>
          </w:rPrChange>
        </w:rPr>
      </w:pPr>
      <w:r w:rsidRPr="00D973C4">
        <w:rPr>
          <w:rFonts w:ascii="宋体" w:eastAsia="宋体" w:hAnsi="宋体" w:hint="eastAsia"/>
          <w:b/>
          <w:bCs/>
          <w:sz w:val="22"/>
          <w:szCs w:val="24"/>
          <w:rPrChange w:id="530" w:author="linxl" w:date="2019-09-05T14:23:00Z">
            <w:rPr>
              <w:rFonts w:ascii="宋体" w:eastAsia="宋体" w:hAnsi="宋体" w:hint="eastAsia"/>
              <w:b/>
              <w:bCs/>
              <w:sz w:val="24"/>
              <w:szCs w:val="24"/>
            </w:rPr>
          </w:rPrChange>
        </w:rPr>
        <w:t>C</w:t>
      </w:r>
      <w:r w:rsidRPr="00D973C4">
        <w:rPr>
          <w:rFonts w:ascii="宋体" w:eastAsia="宋体" w:hAnsi="宋体"/>
          <w:b/>
          <w:bCs/>
          <w:sz w:val="22"/>
          <w:szCs w:val="24"/>
          <w:rPrChange w:id="531" w:author="linxl" w:date="2019-09-05T14:23:00Z">
            <w:rPr>
              <w:rFonts w:ascii="宋体" w:eastAsia="宋体" w:hAnsi="宋体"/>
              <w:b/>
              <w:bCs/>
              <w:sz w:val="24"/>
              <w:szCs w:val="24"/>
            </w:rPr>
          </w:rPrChange>
        </w:rPr>
        <w:t>ontribution</w:t>
      </w:r>
      <w:r w:rsidRPr="00D973C4">
        <w:rPr>
          <w:rFonts w:ascii="宋体" w:eastAsia="宋体" w:hAnsi="宋体"/>
          <w:sz w:val="22"/>
          <w:szCs w:val="24"/>
          <w:rPrChange w:id="532" w:author="linxl" w:date="2019-09-05T14:23:00Z">
            <w:rPr>
              <w:rFonts w:ascii="宋体" w:eastAsia="宋体" w:hAnsi="宋体"/>
              <w:sz w:val="24"/>
              <w:szCs w:val="24"/>
            </w:rPr>
          </w:rPrChange>
        </w:rPr>
        <w:t>:</w:t>
      </w:r>
      <w:r w:rsidRPr="00D973C4">
        <w:rPr>
          <w:rFonts w:ascii="宋体" w:eastAsia="宋体" w:hAnsi="宋体" w:hint="eastAsia"/>
          <w:sz w:val="22"/>
          <w:szCs w:val="24"/>
          <w:rPrChange w:id="533" w:author="linxl" w:date="2019-09-05T14:23:00Z">
            <w:rPr>
              <w:rFonts w:ascii="宋体" w:eastAsia="宋体" w:hAnsi="宋体" w:hint="eastAsia"/>
              <w:sz w:val="24"/>
              <w:szCs w:val="24"/>
            </w:rPr>
          </w:rPrChange>
        </w:rPr>
        <w:t>在</w:t>
      </w:r>
      <w:ins w:id="534" w:author="linxl" w:date="2019-09-05T14:28:00Z">
        <w:r w:rsidR="00062FB4">
          <w:rPr>
            <w:rFonts w:ascii="宋体" w:eastAsia="宋体" w:hAnsi="宋体" w:hint="eastAsia"/>
            <w:sz w:val="22"/>
            <w:szCs w:val="24"/>
          </w:rPr>
          <w:t>本</w:t>
        </w:r>
      </w:ins>
      <w:del w:id="535" w:author="linxl" w:date="2019-09-05T14:28:00Z">
        <w:r w:rsidRPr="00D973C4" w:rsidDel="00062FB4">
          <w:rPr>
            <w:rFonts w:ascii="宋体" w:eastAsia="宋体" w:hAnsi="宋体" w:hint="eastAsia"/>
            <w:sz w:val="22"/>
            <w:szCs w:val="24"/>
            <w:rPrChange w:id="536" w:author="linxl" w:date="2019-09-05T14:23:00Z">
              <w:rPr>
                <w:rFonts w:ascii="宋体" w:eastAsia="宋体" w:hAnsi="宋体" w:hint="eastAsia"/>
                <w:sz w:val="24"/>
                <w:szCs w:val="24"/>
              </w:rPr>
            </w:rPrChange>
          </w:rPr>
          <w:delText>这篇论</w:delText>
        </w:r>
      </w:del>
      <w:r w:rsidRPr="00D973C4">
        <w:rPr>
          <w:rFonts w:ascii="宋体" w:eastAsia="宋体" w:hAnsi="宋体" w:hint="eastAsia"/>
          <w:sz w:val="22"/>
          <w:szCs w:val="24"/>
          <w:rPrChange w:id="537" w:author="linxl" w:date="2019-09-05T14:23:00Z">
            <w:rPr>
              <w:rFonts w:ascii="宋体" w:eastAsia="宋体" w:hAnsi="宋体" w:hint="eastAsia"/>
              <w:sz w:val="24"/>
              <w:szCs w:val="24"/>
            </w:rPr>
          </w:rPrChange>
        </w:rPr>
        <w:t>文中，我们</w:t>
      </w:r>
      <w:ins w:id="538" w:author="linxl" w:date="2019-09-05T14:29:00Z">
        <w:r w:rsidR="00062FB4">
          <w:rPr>
            <w:rFonts w:ascii="宋体" w:eastAsia="宋体" w:hAnsi="宋体" w:hint="eastAsia"/>
            <w:sz w:val="22"/>
            <w:szCs w:val="24"/>
          </w:rPr>
          <w:t>受轨迹压缩算法</w:t>
        </w:r>
        <w:r w:rsidR="00062FB4">
          <w:rPr>
            <w:rFonts w:ascii="宋体" w:eastAsia="宋体" w:hAnsi="宋体"/>
            <w:sz w:val="22"/>
            <w:szCs w:val="24"/>
          </w:rPr>
          <w:t>CISED</w:t>
        </w:r>
        <w:r w:rsidR="00062FB4">
          <w:rPr>
            <w:rFonts w:ascii="宋体" w:eastAsia="宋体" w:hAnsi="宋体" w:hint="eastAsia"/>
            <w:sz w:val="22"/>
            <w:szCs w:val="24"/>
          </w:rPr>
          <w:t>的启发，</w:t>
        </w:r>
      </w:ins>
      <w:r w:rsidRPr="00D973C4">
        <w:rPr>
          <w:rFonts w:ascii="宋体" w:eastAsia="宋体" w:hAnsi="宋体" w:hint="eastAsia"/>
          <w:sz w:val="22"/>
          <w:szCs w:val="24"/>
          <w:rPrChange w:id="539" w:author="linxl" w:date="2019-09-05T14:23:00Z">
            <w:rPr>
              <w:rFonts w:ascii="宋体" w:eastAsia="宋体" w:hAnsi="宋体" w:hint="eastAsia"/>
              <w:sz w:val="24"/>
              <w:szCs w:val="24"/>
            </w:rPr>
          </w:rPrChange>
        </w:rPr>
        <w:t>设计出了一种</w:t>
      </w:r>
      <w:ins w:id="540" w:author="linxl" w:date="2019-09-05T14:25:00Z">
        <w:r w:rsidR="00062FB4">
          <w:rPr>
            <w:rFonts w:ascii="宋体" w:eastAsia="宋体" w:hAnsi="宋体" w:hint="eastAsia"/>
            <w:sz w:val="22"/>
            <w:szCs w:val="24"/>
          </w:rPr>
          <w:t>新</w:t>
        </w:r>
      </w:ins>
      <w:ins w:id="541" w:author="linxl" w:date="2019-09-05T14:26:00Z">
        <w:r w:rsidR="00062FB4">
          <w:rPr>
            <w:rFonts w:ascii="宋体" w:eastAsia="宋体" w:hAnsi="宋体" w:hint="eastAsia"/>
            <w:sz w:val="22"/>
            <w:szCs w:val="24"/>
          </w:rPr>
          <w:t>的</w:t>
        </w:r>
      </w:ins>
      <w:r w:rsidRPr="00D973C4">
        <w:rPr>
          <w:rFonts w:ascii="宋体" w:eastAsia="宋体" w:hAnsi="宋体" w:hint="eastAsia"/>
          <w:sz w:val="22"/>
          <w:szCs w:val="24"/>
          <w:rPrChange w:id="542" w:author="linxl" w:date="2019-09-05T14:23:00Z">
            <w:rPr>
              <w:rFonts w:ascii="宋体" w:eastAsia="宋体" w:hAnsi="宋体" w:hint="eastAsia"/>
              <w:sz w:val="24"/>
              <w:szCs w:val="24"/>
            </w:rPr>
          </w:rPrChange>
        </w:rPr>
        <w:t>轨迹跟踪算法one</w:t>
      </w:r>
      <w:r w:rsidRPr="00D973C4">
        <w:rPr>
          <w:rFonts w:ascii="宋体" w:eastAsia="宋体" w:hAnsi="宋体"/>
          <w:sz w:val="22"/>
          <w:szCs w:val="24"/>
          <w:rPrChange w:id="543"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544" w:author="linxl" w:date="2019-09-05T14:23:00Z">
            <w:rPr>
              <w:rFonts w:ascii="宋体" w:eastAsia="宋体" w:hAnsi="宋体" w:hint="eastAsia"/>
              <w:sz w:val="24"/>
              <w:szCs w:val="24"/>
            </w:rPr>
          </w:rPrChange>
        </w:rPr>
        <w:t>pass</w:t>
      </w:r>
      <w:r w:rsidRPr="00D973C4">
        <w:rPr>
          <w:rFonts w:ascii="宋体" w:eastAsia="宋体" w:hAnsi="宋体"/>
          <w:sz w:val="22"/>
          <w:szCs w:val="24"/>
          <w:rPrChange w:id="545"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546" w:author="linxl" w:date="2019-09-05T14:23:00Z">
            <w:rPr>
              <w:rFonts w:ascii="宋体" w:eastAsia="宋体" w:hAnsi="宋体" w:hint="eastAsia"/>
              <w:sz w:val="24"/>
              <w:szCs w:val="24"/>
            </w:rPr>
          </w:rPrChange>
        </w:rPr>
        <w:t>li</w:t>
      </w:r>
      <w:ins w:id="547" w:author="linxl" w:date="2019-09-05T14:31:00Z">
        <w:r w:rsidR="00062FB4">
          <w:rPr>
            <w:rFonts w:ascii="宋体" w:eastAsia="宋体" w:hAnsi="宋体"/>
            <w:sz w:val="22"/>
            <w:szCs w:val="24"/>
          </w:rPr>
          <w:t>near</w:t>
        </w:r>
      </w:ins>
      <w:del w:id="548" w:author="linxl" w:date="2019-09-05T14:31:00Z">
        <w:r w:rsidRPr="00D973C4" w:rsidDel="00062FB4">
          <w:rPr>
            <w:rFonts w:ascii="宋体" w:eastAsia="宋体" w:hAnsi="宋体" w:hint="eastAsia"/>
            <w:sz w:val="22"/>
            <w:szCs w:val="24"/>
            <w:rPrChange w:id="549" w:author="linxl" w:date="2019-09-05T14:23:00Z">
              <w:rPr>
                <w:rFonts w:ascii="宋体" w:eastAsia="宋体" w:hAnsi="宋体" w:hint="eastAsia"/>
                <w:sz w:val="24"/>
                <w:szCs w:val="24"/>
              </w:rPr>
            </w:rPrChange>
          </w:rPr>
          <w:delText>ne</w:delText>
        </w:r>
      </w:del>
      <w:r w:rsidRPr="00D973C4">
        <w:rPr>
          <w:rFonts w:ascii="宋体" w:eastAsia="宋体" w:hAnsi="宋体"/>
          <w:sz w:val="22"/>
          <w:szCs w:val="24"/>
          <w:rPrChange w:id="550"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551" w:author="linxl" w:date="2019-09-05T14:23:00Z">
            <w:rPr>
              <w:rFonts w:ascii="宋体" w:eastAsia="宋体" w:hAnsi="宋体" w:hint="eastAsia"/>
              <w:sz w:val="24"/>
              <w:szCs w:val="24"/>
            </w:rPr>
          </w:rPrChange>
        </w:rPr>
        <w:t>tracking（OPLT），</w:t>
      </w:r>
      <w:ins w:id="552" w:author="linxl" w:date="2019-09-05T14:26:00Z">
        <w:r w:rsidR="00062FB4">
          <w:rPr>
            <w:rFonts w:ascii="宋体" w:eastAsia="宋体" w:hAnsi="宋体" w:hint="eastAsia"/>
            <w:sz w:val="22"/>
            <w:szCs w:val="24"/>
          </w:rPr>
          <w:t>它</w:t>
        </w:r>
      </w:ins>
      <w:ins w:id="553" w:author="linxl" w:date="2019-09-05T14:27:00Z">
        <w:r w:rsidR="00062FB4">
          <w:rPr>
            <w:rFonts w:ascii="宋体" w:eastAsia="宋体" w:hAnsi="宋体" w:hint="eastAsia"/>
            <w:sz w:val="22"/>
            <w:szCs w:val="24"/>
          </w:rPr>
          <w:t>既有</w:t>
        </w:r>
      </w:ins>
      <w:ins w:id="554" w:author="linxl" w:date="2019-09-05T14:26:00Z">
        <w:r w:rsidR="00062FB4">
          <w:rPr>
            <w:rFonts w:ascii="宋体" w:eastAsia="宋体" w:hAnsi="宋体" w:hint="eastAsia"/>
            <w:sz w:val="22"/>
            <w:szCs w:val="24"/>
          </w:rPr>
          <w:t>与LDRH一样的低时间和空间复杂度</w:t>
        </w:r>
      </w:ins>
      <w:ins w:id="555" w:author="linxl" w:date="2019-09-05T14:27:00Z">
        <w:r w:rsidR="00062FB4">
          <w:rPr>
            <w:rFonts w:ascii="宋体" w:eastAsia="宋体" w:hAnsi="宋体" w:hint="eastAsia"/>
            <w:sz w:val="22"/>
            <w:szCs w:val="24"/>
          </w:rPr>
          <w:t>，又有与GRTS类似的压缩率</w:t>
        </w:r>
      </w:ins>
      <w:del w:id="556" w:author="linxl" w:date="2019-09-05T14:28:00Z">
        <w:r w:rsidRPr="00D973C4" w:rsidDel="00062FB4">
          <w:rPr>
            <w:rFonts w:ascii="宋体" w:eastAsia="宋体" w:hAnsi="宋体" w:hint="eastAsia"/>
            <w:sz w:val="22"/>
            <w:szCs w:val="24"/>
            <w:rPrChange w:id="557" w:author="linxl" w:date="2019-09-05T14:23:00Z">
              <w:rPr>
                <w:rFonts w:ascii="宋体" w:eastAsia="宋体" w:hAnsi="宋体" w:hint="eastAsia"/>
                <w:sz w:val="24"/>
                <w:szCs w:val="24"/>
              </w:rPr>
            </w:rPrChange>
          </w:rPr>
          <w:delText>并</w:delText>
        </w:r>
      </w:del>
      <w:ins w:id="558" w:author="linxl" w:date="2019-09-05T14:28:00Z">
        <w:r w:rsidR="00062FB4">
          <w:rPr>
            <w:rFonts w:ascii="宋体" w:eastAsia="宋体" w:hAnsi="宋体" w:hint="eastAsia"/>
            <w:sz w:val="22"/>
            <w:szCs w:val="24"/>
          </w:rPr>
          <w:t>和数据传输量</w:t>
        </w:r>
      </w:ins>
      <w:del w:id="559" w:author="linxl" w:date="2019-09-05T14:28:00Z">
        <w:r w:rsidRPr="00D973C4" w:rsidDel="00062FB4">
          <w:rPr>
            <w:rFonts w:ascii="宋体" w:eastAsia="宋体" w:hAnsi="宋体" w:hint="eastAsia"/>
            <w:sz w:val="22"/>
            <w:szCs w:val="24"/>
            <w:rPrChange w:id="560" w:author="linxl" w:date="2019-09-05T14:23:00Z">
              <w:rPr>
                <w:rFonts w:ascii="宋体" w:eastAsia="宋体" w:hAnsi="宋体" w:hint="eastAsia"/>
                <w:sz w:val="24"/>
                <w:szCs w:val="24"/>
              </w:rPr>
            </w:rPrChange>
          </w:rPr>
          <w:delText>与LDRH，CDR，GRTS等进行了对比，并实现了轨迹跟踪系统，能够在MO将压缩后的轨迹点传输至MOD中，并在MOD中对MO当前位置进行预测</w:delText>
        </w:r>
      </w:del>
      <w:r w:rsidRPr="00D973C4">
        <w:rPr>
          <w:rFonts w:ascii="宋体" w:eastAsia="宋体" w:hAnsi="宋体" w:hint="eastAsia"/>
          <w:sz w:val="22"/>
          <w:szCs w:val="24"/>
          <w:rPrChange w:id="561" w:author="linxl" w:date="2019-09-05T14:23:00Z">
            <w:rPr>
              <w:rFonts w:ascii="宋体" w:eastAsia="宋体" w:hAnsi="宋体" w:hint="eastAsia"/>
              <w:sz w:val="24"/>
              <w:szCs w:val="24"/>
            </w:rPr>
          </w:rPrChange>
        </w:rPr>
        <w:t>。</w:t>
      </w:r>
      <w:ins w:id="562" w:author="linxl" w:date="2019-09-05T14:29:00Z">
        <w:r w:rsidR="00062FB4">
          <w:rPr>
            <w:rFonts w:ascii="宋体" w:eastAsia="宋体" w:hAnsi="宋体" w:hint="eastAsia"/>
            <w:sz w:val="22"/>
            <w:szCs w:val="24"/>
          </w:rPr>
          <w:t>具体而言，本文的主要贡献如下：</w:t>
        </w:r>
      </w:ins>
    </w:p>
    <w:p w14:paraId="156AD820" w14:textId="48FFE5F7" w:rsidR="009A6536" w:rsidRPr="00D973C4" w:rsidRDefault="009A6536" w:rsidP="00880C1E">
      <w:pPr>
        <w:rPr>
          <w:rFonts w:ascii="宋体" w:eastAsia="宋体" w:hAnsi="宋体"/>
          <w:sz w:val="22"/>
          <w:szCs w:val="24"/>
          <w:rPrChange w:id="563" w:author="linxl" w:date="2019-09-05T14:23:00Z">
            <w:rPr>
              <w:rFonts w:ascii="宋体" w:eastAsia="宋体" w:hAnsi="宋体"/>
              <w:sz w:val="24"/>
              <w:szCs w:val="24"/>
            </w:rPr>
          </w:rPrChange>
        </w:rPr>
      </w:pPr>
      <w:r w:rsidRPr="00D973C4">
        <w:rPr>
          <w:rFonts w:ascii="宋体" w:eastAsia="宋体" w:hAnsi="宋体" w:hint="eastAsia"/>
          <w:sz w:val="22"/>
          <w:szCs w:val="24"/>
          <w:rPrChange w:id="564" w:author="linxl" w:date="2019-09-05T14:23:00Z">
            <w:rPr>
              <w:rFonts w:ascii="宋体" w:eastAsia="宋体" w:hAnsi="宋体" w:hint="eastAsia"/>
              <w:sz w:val="24"/>
              <w:szCs w:val="24"/>
            </w:rPr>
          </w:rPrChange>
        </w:rPr>
        <w:t>1</w:t>
      </w:r>
      <w:r w:rsidRPr="00D973C4">
        <w:rPr>
          <w:rFonts w:ascii="宋体" w:eastAsia="宋体" w:hAnsi="宋体"/>
          <w:sz w:val="22"/>
          <w:szCs w:val="24"/>
          <w:rPrChange w:id="565" w:author="linxl" w:date="2019-09-05T14:23:00Z">
            <w:rPr>
              <w:rFonts w:ascii="宋体" w:eastAsia="宋体" w:hAnsi="宋体"/>
              <w:sz w:val="24"/>
              <w:szCs w:val="24"/>
            </w:rPr>
          </w:rPrChange>
        </w:rPr>
        <w:t>.</w:t>
      </w:r>
      <w:ins w:id="566" w:author="linxl" w:date="2019-09-05T14:32:00Z">
        <w:r w:rsidR="00062FB4" w:rsidRPr="00062FB4">
          <w:rPr>
            <w:rFonts w:ascii="宋体" w:eastAsia="宋体" w:hAnsi="宋体" w:hint="eastAsia"/>
            <w:sz w:val="22"/>
            <w:szCs w:val="24"/>
          </w:rPr>
          <w:t xml:space="preserve"> </w:t>
        </w:r>
        <w:r w:rsidR="00062FB4">
          <w:rPr>
            <w:rFonts w:ascii="宋体" w:eastAsia="宋体" w:hAnsi="宋体" w:hint="eastAsia"/>
            <w:sz w:val="22"/>
            <w:szCs w:val="24"/>
          </w:rPr>
          <w:t>我们设计了</w:t>
        </w:r>
        <w:r w:rsidR="00062FB4" w:rsidRPr="006778DF">
          <w:rPr>
            <w:rFonts w:ascii="宋体" w:eastAsia="宋体" w:hAnsi="宋体" w:hint="eastAsia"/>
            <w:sz w:val="22"/>
            <w:szCs w:val="24"/>
          </w:rPr>
          <w:t>一种</w:t>
        </w:r>
        <w:r w:rsidR="00062FB4">
          <w:rPr>
            <w:rFonts w:ascii="宋体" w:eastAsia="宋体" w:hAnsi="宋体" w:hint="eastAsia"/>
            <w:sz w:val="22"/>
            <w:szCs w:val="24"/>
          </w:rPr>
          <w:t>新的</w:t>
        </w:r>
        <w:r w:rsidR="00062FB4" w:rsidRPr="006778DF">
          <w:rPr>
            <w:rFonts w:ascii="宋体" w:eastAsia="宋体" w:hAnsi="宋体" w:hint="eastAsia"/>
            <w:sz w:val="22"/>
            <w:szCs w:val="24"/>
          </w:rPr>
          <w:t>轨迹跟踪算法one</w:t>
        </w:r>
        <w:r w:rsidR="00062FB4" w:rsidRPr="006778DF">
          <w:rPr>
            <w:rFonts w:ascii="宋体" w:eastAsia="宋体" w:hAnsi="宋体"/>
            <w:sz w:val="22"/>
            <w:szCs w:val="24"/>
          </w:rPr>
          <w:t xml:space="preserve"> </w:t>
        </w:r>
        <w:r w:rsidR="00062FB4" w:rsidRPr="006778DF">
          <w:rPr>
            <w:rFonts w:ascii="宋体" w:eastAsia="宋体" w:hAnsi="宋体" w:hint="eastAsia"/>
            <w:sz w:val="22"/>
            <w:szCs w:val="24"/>
          </w:rPr>
          <w:t>pass</w:t>
        </w:r>
        <w:r w:rsidR="00062FB4" w:rsidRPr="006778DF">
          <w:rPr>
            <w:rFonts w:ascii="宋体" w:eastAsia="宋体" w:hAnsi="宋体"/>
            <w:sz w:val="22"/>
            <w:szCs w:val="24"/>
          </w:rPr>
          <w:t xml:space="preserve"> </w:t>
        </w:r>
        <w:r w:rsidR="00062FB4" w:rsidRPr="006778DF">
          <w:rPr>
            <w:rFonts w:ascii="宋体" w:eastAsia="宋体" w:hAnsi="宋体" w:hint="eastAsia"/>
            <w:sz w:val="22"/>
            <w:szCs w:val="24"/>
          </w:rPr>
          <w:t>li</w:t>
        </w:r>
        <w:r w:rsidR="00062FB4">
          <w:rPr>
            <w:rFonts w:ascii="宋体" w:eastAsia="宋体" w:hAnsi="宋体"/>
            <w:sz w:val="22"/>
            <w:szCs w:val="24"/>
          </w:rPr>
          <w:t>near</w:t>
        </w:r>
        <w:r w:rsidR="00062FB4" w:rsidRPr="006778DF">
          <w:rPr>
            <w:rFonts w:ascii="宋体" w:eastAsia="宋体" w:hAnsi="宋体"/>
            <w:sz w:val="22"/>
            <w:szCs w:val="24"/>
          </w:rPr>
          <w:t xml:space="preserve"> </w:t>
        </w:r>
        <w:r w:rsidR="00062FB4" w:rsidRPr="006778DF">
          <w:rPr>
            <w:rFonts w:ascii="宋体" w:eastAsia="宋体" w:hAnsi="宋体" w:hint="eastAsia"/>
            <w:sz w:val="22"/>
            <w:szCs w:val="24"/>
          </w:rPr>
          <w:t>tracking（OPLT）</w:t>
        </w:r>
        <w:r w:rsidR="00062FB4">
          <w:rPr>
            <w:rFonts w:ascii="宋体" w:eastAsia="宋体" w:hAnsi="宋体" w:hint="eastAsia"/>
            <w:sz w:val="22"/>
            <w:szCs w:val="24"/>
          </w:rPr>
          <w:t>，</w:t>
        </w:r>
      </w:ins>
      <w:del w:id="567" w:author="linxl" w:date="2019-09-05T14:29:00Z">
        <w:r w:rsidRPr="00D973C4" w:rsidDel="00062FB4">
          <w:rPr>
            <w:rFonts w:ascii="宋体" w:eastAsia="宋体" w:hAnsi="宋体" w:hint="eastAsia"/>
            <w:sz w:val="22"/>
            <w:szCs w:val="24"/>
            <w:rPrChange w:id="568" w:author="linxl" w:date="2019-09-05T14:23:00Z">
              <w:rPr>
                <w:rFonts w:ascii="宋体" w:eastAsia="宋体" w:hAnsi="宋体" w:hint="eastAsia"/>
                <w:sz w:val="24"/>
                <w:szCs w:val="24"/>
              </w:rPr>
            </w:rPrChange>
          </w:rPr>
          <w:delText>受CISED在线轨迹压缩算法的启发，</w:delText>
        </w:r>
      </w:del>
      <w:del w:id="569" w:author="linxl" w:date="2019-09-05T14:32:00Z">
        <w:r w:rsidR="00062FB4" w:rsidRPr="00D973C4" w:rsidDel="00062FB4">
          <w:rPr>
            <w:rFonts w:ascii="宋体" w:eastAsia="宋体" w:hAnsi="宋体" w:hint="eastAsia"/>
            <w:sz w:val="22"/>
            <w:szCs w:val="24"/>
            <w:rPrChange w:id="570" w:author="linxl" w:date="2019-09-05T14:23:00Z">
              <w:rPr>
                <w:rFonts w:ascii="宋体" w:eastAsia="宋体" w:hAnsi="宋体" w:hint="eastAsia"/>
                <w:sz w:val="24"/>
                <w:szCs w:val="24"/>
              </w:rPr>
            </w:rPrChange>
          </w:rPr>
          <w:delText>在CISED算法的基础上，我们</w:delText>
        </w:r>
      </w:del>
      <w:ins w:id="571" w:author="linxl" w:date="2019-09-05T14:32:00Z">
        <w:r w:rsidR="00062FB4">
          <w:rPr>
            <w:rFonts w:ascii="宋体" w:eastAsia="宋体" w:hAnsi="宋体" w:hint="eastAsia"/>
            <w:sz w:val="22"/>
            <w:szCs w:val="24"/>
          </w:rPr>
          <w:t>该算法</w:t>
        </w:r>
      </w:ins>
      <w:r w:rsidRPr="00D973C4">
        <w:rPr>
          <w:rFonts w:ascii="宋体" w:eastAsia="宋体" w:hAnsi="宋体" w:hint="eastAsia"/>
          <w:sz w:val="22"/>
          <w:szCs w:val="24"/>
          <w:rPrChange w:id="572" w:author="linxl" w:date="2019-09-05T14:23:00Z">
            <w:rPr>
              <w:rFonts w:ascii="宋体" w:eastAsia="宋体" w:hAnsi="宋体" w:hint="eastAsia"/>
              <w:sz w:val="24"/>
              <w:szCs w:val="24"/>
            </w:rPr>
          </w:rPrChange>
        </w:rPr>
        <w:t>将位置追踪和</w:t>
      </w:r>
      <w:r w:rsidRPr="00D973C4">
        <w:rPr>
          <w:rFonts w:ascii="宋体" w:eastAsia="宋体" w:hAnsi="宋体" w:hint="eastAsia"/>
          <w:sz w:val="22"/>
          <w:szCs w:val="24"/>
          <w:rPrChange w:id="573" w:author="linxl" w:date="2019-09-05T14:23:00Z">
            <w:rPr>
              <w:rFonts w:ascii="宋体" w:eastAsia="宋体" w:hAnsi="宋体" w:hint="eastAsia"/>
              <w:sz w:val="24"/>
              <w:szCs w:val="24"/>
            </w:rPr>
          </w:rPrChange>
        </w:rPr>
        <w:lastRenderedPageBreak/>
        <w:t>轨迹压缩</w:t>
      </w:r>
      <w:del w:id="574" w:author="linxl" w:date="2019-09-05T14:32:00Z">
        <w:r w:rsidRPr="00D973C4" w:rsidDel="00062FB4">
          <w:rPr>
            <w:rFonts w:ascii="宋体" w:eastAsia="宋体" w:hAnsi="宋体" w:hint="eastAsia"/>
            <w:sz w:val="22"/>
            <w:szCs w:val="24"/>
            <w:rPrChange w:id="575" w:author="linxl" w:date="2019-09-05T14:23:00Z">
              <w:rPr>
                <w:rFonts w:ascii="宋体" w:eastAsia="宋体" w:hAnsi="宋体" w:hint="eastAsia"/>
                <w:sz w:val="24"/>
                <w:szCs w:val="24"/>
              </w:rPr>
            </w:rPrChange>
          </w:rPr>
          <w:delText>两个过程相</w:delText>
        </w:r>
      </w:del>
      <w:r w:rsidRPr="00D973C4">
        <w:rPr>
          <w:rFonts w:ascii="宋体" w:eastAsia="宋体" w:hAnsi="宋体" w:hint="eastAsia"/>
          <w:sz w:val="22"/>
          <w:szCs w:val="24"/>
          <w:rPrChange w:id="576" w:author="linxl" w:date="2019-09-05T14:23:00Z">
            <w:rPr>
              <w:rFonts w:ascii="宋体" w:eastAsia="宋体" w:hAnsi="宋体" w:hint="eastAsia"/>
              <w:sz w:val="24"/>
              <w:szCs w:val="24"/>
            </w:rPr>
          </w:rPrChange>
        </w:rPr>
        <w:t>结合</w:t>
      </w:r>
      <w:ins w:id="577" w:author="linxl" w:date="2019-09-05T14:32:00Z">
        <w:r w:rsidR="00062FB4">
          <w:rPr>
            <w:rFonts w:ascii="宋体" w:eastAsia="宋体" w:hAnsi="宋体" w:hint="eastAsia"/>
            <w:sz w:val="22"/>
            <w:szCs w:val="24"/>
          </w:rPr>
          <w:t>为一个统一的</w:t>
        </w:r>
      </w:ins>
      <w:ins w:id="578" w:author="linxl" w:date="2019-09-05T14:33:00Z">
        <w:r w:rsidR="00062FB4">
          <w:rPr>
            <w:rFonts w:ascii="宋体" w:eastAsia="宋体" w:hAnsi="宋体" w:hint="eastAsia"/>
            <w:sz w:val="22"/>
            <w:szCs w:val="24"/>
          </w:rPr>
          <w:t>过程，</w:t>
        </w:r>
      </w:ins>
      <w:del w:id="579" w:author="linxl" w:date="2019-09-05T14:33:00Z">
        <w:r w:rsidRPr="00D973C4" w:rsidDel="00062FB4">
          <w:rPr>
            <w:rFonts w:ascii="宋体" w:eastAsia="宋体" w:hAnsi="宋体" w:hint="eastAsia"/>
            <w:sz w:val="22"/>
            <w:szCs w:val="24"/>
            <w:rPrChange w:id="580" w:author="linxl" w:date="2019-09-05T14:23:00Z">
              <w:rPr>
                <w:rFonts w:ascii="宋体" w:eastAsia="宋体" w:hAnsi="宋体" w:hint="eastAsia"/>
                <w:sz w:val="24"/>
                <w:szCs w:val="24"/>
              </w:rPr>
            </w:rPrChange>
          </w:rPr>
          <w:delText>。</w:delText>
        </w:r>
      </w:del>
      <w:ins w:id="581" w:author="linxl" w:date="2019-09-05T14:33:00Z">
        <w:r w:rsidR="00062FB4">
          <w:rPr>
            <w:rFonts w:ascii="宋体" w:eastAsia="宋体" w:hAnsi="宋体" w:hint="eastAsia"/>
            <w:sz w:val="22"/>
            <w:szCs w:val="24"/>
          </w:rPr>
          <w:t>具有</w:t>
        </w:r>
      </w:ins>
      <w:del w:id="582" w:author="linxl" w:date="2019-09-05T14:33:00Z">
        <w:r w:rsidRPr="00D973C4" w:rsidDel="00062FB4">
          <w:rPr>
            <w:rFonts w:ascii="宋体" w:eastAsia="宋体" w:hAnsi="宋体" w:hint="eastAsia"/>
            <w:sz w:val="22"/>
            <w:szCs w:val="24"/>
            <w:rPrChange w:id="583" w:author="linxl" w:date="2019-09-05T14:23:00Z">
              <w:rPr>
                <w:rFonts w:ascii="宋体" w:eastAsia="宋体" w:hAnsi="宋体" w:hint="eastAsia"/>
                <w:sz w:val="24"/>
                <w:szCs w:val="24"/>
              </w:rPr>
            </w:rPrChange>
          </w:rPr>
          <w:delText>实现了</w:delText>
        </w:r>
      </w:del>
      <w:r w:rsidRPr="00D973C4">
        <w:rPr>
          <w:rFonts w:ascii="宋体" w:eastAsia="宋体" w:hAnsi="宋体" w:hint="eastAsia"/>
          <w:sz w:val="22"/>
          <w:szCs w:val="24"/>
          <w:rPrChange w:id="584" w:author="linxl" w:date="2019-09-05T14:23:00Z">
            <w:rPr>
              <w:rFonts w:ascii="宋体" w:eastAsia="宋体" w:hAnsi="宋体" w:hint="eastAsia"/>
              <w:sz w:val="24"/>
              <w:szCs w:val="24"/>
            </w:rPr>
          </w:rPrChange>
        </w:rPr>
        <w:t>在O（n）时间复杂度和O（1）空间复杂度</w:t>
      </w:r>
      <w:del w:id="585" w:author="linxl" w:date="2019-09-05T14:33:00Z">
        <w:r w:rsidRPr="00D973C4" w:rsidDel="00062FB4">
          <w:rPr>
            <w:rFonts w:ascii="宋体" w:eastAsia="宋体" w:hAnsi="宋体" w:hint="eastAsia"/>
            <w:sz w:val="22"/>
            <w:szCs w:val="24"/>
            <w:rPrChange w:id="586" w:author="linxl" w:date="2019-09-05T14:23:00Z">
              <w:rPr>
                <w:rFonts w:ascii="宋体" w:eastAsia="宋体" w:hAnsi="宋体" w:hint="eastAsia"/>
                <w:sz w:val="24"/>
                <w:szCs w:val="24"/>
              </w:rPr>
            </w:rPrChange>
          </w:rPr>
          <w:delText>上的位置追踪及轨迹压缩，</w:delText>
        </w:r>
      </w:del>
      <w:ins w:id="587" w:author="linxl" w:date="2019-09-05T14:33:00Z">
        <w:r w:rsidR="00062FB4">
          <w:rPr>
            <w:rFonts w:ascii="宋体" w:eastAsia="宋体" w:hAnsi="宋体" w:hint="eastAsia"/>
            <w:sz w:val="22"/>
            <w:szCs w:val="24"/>
          </w:rPr>
          <w:t>，并且</w:t>
        </w:r>
      </w:ins>
      <w:del w:id="588" w:author="linxl" w:date="2019-09-05T14:33:00Z">
        <w:r w:rsidRPr="00D973C4" w:rsidDel="00062FB4">
          <w:rPr>
            <w:rFonts w:ascii="宋体" w:eastAsia="宋体" w:hAnsi="宋体" w:hint="eastAsia"/>
            <w:sz w:val="22"/>
            <w:szCs w:val="24"/>
            <w:rPrChange w:id="589" w:author="linxl" w:date="2019-09-05T14:23:00Z">
              <w:rPr>
                <w:rFonts w:ascii="宋体" w:eastAsia="宋体" w:hAnsi="宋体" w:hint="eastAsia"/>
                <w:sz w:val="24"/>
                <w:szCs w:val="24"/>
              </w:rPr>
            </w:rPrChange>
          </w:rPr>
          <w:delText>并</w:delText>
        </w:r>
      </w:del>
      <w:ins w:id="590" w:author="linxl" w:date="2019-09-05T14:33:00Z">
        <w:r w:rsidR="00062FB4">
          <w:rPr>
            <w:rFonts w:ascii="宋体" w:eastAsia="宋体" w:hAnsi="宋体" w:hint="eastAsia"/>
            <w:sz w:val="22"/>
            <w:szCs w:val="24"/>
          </w:rPr>
          <w:t>具有良好的</w:t>
        </w:r>
      </w:ins>
      <w:del w:id="591" w:author="linxl" w:date="2019-09-05T14:33:00Z">
        <w:r w:rsidRPr="00D973C4" w:rsidDel="00062FB4">
          <w:rPr>
            <w:rFonts w:ascii="宋体" w:eastAsia="宋体" w:hAnsi="宋体" w:hint="eastAsia"/>
            <w:sz w:val="22"/>
            <w:szCs w:val="24"/>
            <w:rPrChange w:id="592" w:author="linxl" w:date="2019-09-05T14:23:00Z">
              <w:rPr>
                <w:rFonts w:ascii="宋体" w:eastAsia="宋体" w:hAnsi="宋体" w:hint="eastAsia"/>
                <w:sz w:val="24"/>
                <w:szCs w:val="24"/>
              </w:rPr>
            </w:rPrChange>
          </w:rPr>
          <w:delText>保证了</w:delText>
        </w:r>
      </w:del>
      <w:r w:rsidRPr="00D973C4">
        <w:rPr>
          <w:rFonts w:ascii="宋体" w:eastAsia="宋体" w:hAnsi="宋体" w:hint="eastAsia"/>
          <w:sz w:val="22"/>
          <w:szCs w:val="24"/>
          <w:rPrChange w:id="593" w:author="linxl" w:date="2019-09-05T14:23:00Z">
            <w:rPr>
              <w:rFonts w:ascii="宋体" w:eastAsia="宋体" w:hAnsi="宋体" w:hint="eastAsia"/>
              <w:sz w:val="24"/>
              <w:szCs w:val="24"/>
            </w:rPr>
          </w:rPrChange>
        </w:rPr>
        <w:t>压缩效果，在MO和MOD之间传输</w:t>
      </w:r>
      <w:del w:id="594" w:author="linxl" w:date="2019-09-05T14:34:00Z">
        <w:r w:rsidRPr="00D973C4" w:rsidDel="00A14CAA">
          <w:rPr>
            <w:rFonts w:ascii="宋体" w:eastAsia="宋体" w:hAnsi="宋体" w:hint="eastAsia"/>
            <w:sz w:val="22"/>
            <w:szCs w:val="24"/>
            <w:rPrChange w:id="595" w:author="linxl" w:date="2019-09-05T14:23:00Z">
              <w:rPr>
                <w:rFonts w:ascii="宋体" w:eastAsia="宋体" w:hAnsi="宋体" w:hint="eastAsia"/>
                <w:sz w:val="24"/>
                <w:szCs w:val="24"/>
              </w:rPr>
            </w:rPrChange>
          </w:rPr>
          <w:delText>尽可能</w:delText>
        </w:r>
      </w:del>
      <w:ins w:id="596" w:author="linxl" w:date="2019-09-05T14:34:00Z">
        <w:r w:rsidR="00A14CAA">
          <w:rPr>
            <w:rFonts w:ascii="宋体" w:eastAsia="宋体" w:hAnsi="宋体" w:hint="eastAsia"/>
            <w:sz w:val="22"/>
            <w:szCs w:val="24"/>
          </w:rPr>
          <w:t>很</w:t>
        </w:r>
      </w:ins>
      <w:r w:rsidRPr="00D973C4">
        <w:rPr>
          <w:rFonts w:ascii="宋体" w:eastAsia="宋体" w:hAnsi="宋体" w:hint="eastAsia"/>
          <w:sz w:val="22"/>
          <w:szCs w:val="24"/>
          <w:rPrChange w:id="597" w:author="linxl" w:date="2019-09-05T14:23:00Z">
            <w:rPr>
              <w:rFonts w:ascii="宋体" w:eastAsia="宋体" w:hAnsi="宋体" w:hint="eastAsia"/>
              <w:sz w:val="24"/>
              <w:szCs w:val="24"/>
            </w:rPr>
          </w:rPrChange>
        </w:rPr>
        <w:t>少的信息。</w:t>
      </w:r>
    </w:p>
    <w:p w14:paraId="1C260AFA" w14:textId="7F5442CC" w:rsidR="00A14CAA" w:rsidRDefault="00A14CAA" w:rsidP="009A6536">
      <w:pPr>
        <w:rPr>
          <w:ins w:id="598" w:author="linxl" w:date="2019-09-05T14:34:00Z"/>
          <w:rFonts w:ascii="宋体" w:eastAsia="宋体" w:hAnsi="宋体"/>
          <w:sz w:val="22"/>
          <w:szCs w:val="24"/>
        </w:rPr>
      </w:pPr>
      <w:ins w:id="599" w:author="linxl" w:date="2019-09-05T14:34:00Z">
        <w:r>
          <w:rPr>
            <w:rFonts w:ascii="宋体" w:eastAsia="宋体" w:hAnsi="宋体"/>
            <w:sz w:val="22"/>
            <w:szCs w:val="24"/>
          </w:rPr>
          <w:t>2.</w:t>
        </w:r>
      </w:ins>
      <w:ins w:id="600" w:author="linxl" w:date="2019-09-05T14:35:00Z">
        <w:r>
          <w:rPr>
            <w:rFonts w:ascii="宋体" w:eastAsia="宋体" w:hAnsi="宋体" w:hint="eastAsia"/>
            <w:sz w:val="22"/>
            <w:szCs w:val="24"/>
          </w:rPr>
          <w:t>我们改进了轨迹压缩</w:t>
        </w:r>
        <w:r>
          <w:rPr>
            <w:rFonts w:ascii="宋体" w:eastAsia="宋体" w:hAnsi="宋体"/>
            <w:sz w:val="22"/>
            <w:szCs w:val="24"/>
          </w:rPr>
          <w:t>CISED</w:t>
        </w:r>
        <w:r>
          <w:rPr>
            <w:rFonts w:ascii="宋体" w:eastAsia="宋体" w:hAnsi="宋体" w:hint="eastAsia"/>
            <w:sz w:val="22"/>
            <w:szCs w:val="24"/>
          </w:rPr>
          <w:t>……更好的压缩率；</w:t>
        </w:r>
      </w:ins>
    </w:p>
    <w:p w14:paraId="3EF210CD" w14:textId="5EC25C11" w:rsidR="009A6536" w:rsidRPr="00D973C4" w:rsidRDefault="009A6536" w:rsidP="009A6536">
      <w:pPr>
        <w:rPr>
          <w:rFonts w:ascii="宋体" w:eastAsia="宋体" w:hAnsi="宋体"/>
          <w:sz w:val="22"/>
          <w:szCs w:val="24"/>
          <w:rPrChange w:id="601" w:author="linxl" w:date="2019-09-05T14:23:00Z">
            <w:rPr>
              <w:rFonts w:ascii="宋体" w:eastAsia="宋体" w:hAnsi="宋体"/>
              <w:sz w:val="24"/>
              <w:szCs w:val="24"/>
            </w:rPr>
          </w:rPrChange>
        </w:rPr>
      </w:pPr>
      <w:del w:id="602" w:author="linxl" w:date="2019-09-05T14:35:00Z">
        <w:r w:rsidRPr="00D973C4" w:rsidDel="00A14CAA">
          <w:rPr>
            <w:rFonts w:ascii="宋体" w:eastAsia="宋体" w:hAnsi="宋体" w:hint="eastAsia"/>
            <w:sz w:val="22"/>
            <w:szCs w:val="24"/>
            <w:rPrChange w:id="603" w:author="linxl" w:date="2019-09-05T14:23:00Z">
              <w:rPr>
                <w:rFonts w:ascii="宋体" w:eastAsia="宋体" w:hAnsi="宋体" w:hint="eastAsia"/>
                <w:sz w:val="24"/>
                <w:szCs w:val="24"/>
              </w:rPr>
            </w:rPrChange>
          </w:rPr>
          <w:delText>2</w:delText>
        </w:r>
      </w:del>
      <w:ins w:id="604" w:author="linxl" w:date="2019-09-05T14:35:00Z">
        <w:r w:rsidR="00A14CAA">
          <w:rPr>
            <w:rFonts w:ascii="宋体" w:eastAsia="宋体" w:hAnsi="宋体" w:hint="eastAsia"/>
            <w:sz w:val="22"/>
            <w:szCs w:val="24"/>
          </w:rPr>
          <w:t>3</w:t>
        </w:r>
      </w:ins>
      <w:r w:rsidRPr="00D973C4">
        <w:rPr>
          <w:rFonts w:ascii="宋体" w:eastAsia="宋体" w:hAnsi="宋体"/>
          <w:sz w:val="22"/>
          <w:szCs w:val="24"/>
          <w:rPrChange w:id="605" w:author="linxl" w:date="2019-09-05T14:23:00Z">
            <w:rPr>
              <w:rFonts w:ascii="宋体" w:eastAsia="宋体" w:hAnsi="宋体"/>
              <w:sz w:val="24"/>
              <w:szCs w:val="24"/>
            </w:rPr>
          </w:rPrChange>
        </w:rPr>
        <w:t>.</w:t>
      </w:r>
      <w:r w:rsidRPr="00D973C4">
        <w:rPr>
          <w:rFonts w:ascii="宋体" w:eastAsia="宋体" w:hAnsi="宋体" w:hint="eastAsia"/>
          <w:sz w:val="22"/>
          <w:szCs w:val="24"/>
          <w:rPrChange w:id="606" w:author="linxl" w:date="2019-09-05T14:23:00Z">
            <w:rPr>
              <w:rFonts w:ascii="宋体" w:eastAsia="宋体" w:hAnsi="宋体" w:hint="eastAsia"/>
              <w:sz w:val="24"/>
              <w:szCs w:val="24"/>
            </w:rPr>
          </w:rPrChange>
        </w:rPr>
        <w:t>我们将（算法名字）与LDRH，CDR，GRTS等算法在四个（Geolife，Mopsi，Taxi，Ucar）真实轨迹数据集上进行了实验，从运行时间，MO与MOD之间传输信息量，轨迹压缩效果等几个方面进行了对比。</w:t>
      </w:r>
    </w:p>
    <w:p w14:paraId="677B65C2" w14:textId="77777777" w:rsidR="009A6536" w:rsidRDefault="009A6536" w:rsidP="009A6536">
      <w:pPr>
        <w:rPr>
          <w:ins w:id="607" w:author="linxl" w:date="2019-09-05T14:35:00Z"/>
          <w:rFonts w:ascii="宋体" w:eastAsia="宋体" w:hAnsi="宋体"/>
          <w:strike/>
          <w:sz w:val="22"/>
          <w:szCs w:val="24"/>
        </w:rPr>
      </w:pPr>
      <w:r w:rsidRPr="00A14CAA">
        <w:rPr>
          <w:rFonts w:ascii="宋体" w:eastAsia="宋体" w:hAnsi="宋体" w:hint="eastAsia"/>
          <w:strike/>
          <w:sz w:val="22"/>
          <w:szCs w:val="24"/>
          <w:rPrChange w:id="608" w:author="linxl" w:date="2019-09-05T14:35:00Z">
            <w:rPr>
              <w:rFonts w:ascii="宋体" w:eastAsia="宋体" w:hAnsi="宋体" w:hint="eastAsia"/>
              <w:sz w:val="24"/>
              <w:szCs w:val="24"/>
            </w:rPr>
          </w:rPrChange>
        </w:rPr>
        <w:t>3</w:t>
      </w:r>
      <w:r w:rsidRPr="00A14CAA">
        <w:rPr>
          <w:rFonts w:ascii="宋体" w:eastAsia="宋体" w:hAnsi="宋体"/>
          <w:strike/>
          <w:sz w:val="22"/>
          <w:szCs w:val="24"/>
          <w:rPrChange w:id="609" w:author="linxl" w:date="2019-09-05T14:35:00Z">
            <w:rPr>
              <w:rFonts w:ascii="宋体" w:eastAsia="宋体" w:hAnsi="宋体"/>
              <w:sz w:val="24"/>
              <w:szCs w:val="24"/>
            </w:rPr>
          </w:rPrChange>
        </w:rPr>
        <w:t>.</w:t>
      </w:r>
      <w:r w:rsidRPr="00A14CAA">
        <w:rPr>
          <w:rFonts w:ascii="宋体" w:eastAsia="宋体" w:hAnsi="宋体" w:hint="eastAsia"/>
          <w:strike/>
          <w:color w:val="FF0000"/>
          <w:sz w:val="22"/>
          <w:szCs w:val="24"/>
          <w:rPrChange w:id="610" w:author="linxl" w:date="2019-09-05T14:35:00Z">
            <w:rPr>
              <w:rFonts w:ascii="宋体" w:eastAsia="宋体" w:hAnsi="宋体" w:hint="eastAsia"/>
              <w:sz w:val="24"/>
              <w:szCs w:val="24"/>
            </w:rPr>
          </w:rPrChange>
        </w:rPr>
        <w:t>我们实现了轨迹追踪系统，我们的算法运行在移动设备（android手机）上，将手机GPS设备采集到的轨迹点进行判断，将必要的信息（轨迹点、速度）传输到MOD中，MOD根据得到的信息保留压缩后的轨迹并对MO当前位置进行预测</w:t>
      </w:r>
      <w:r w:rsidRPr="00A14CAA">
        <w:rPr>
          <w:rFonts w:ascii="宋体" w:eastAsia="宋体" w:hAnsi="宋体" w:hint="eastAsia"/>
          <w:strike/>
          <w:sz w:val="22"/>
          <w:szCs w:val="24"/>
          <w:rPrChange w:id="611" w:author="linxl" w:date="2019-09-05T14:35:00Z">
            <w:rPr>
              <w:rFonts w:ascii="宋体" w:eastAsia="宋体" w:hAnsi="宋体" w:hint="eastAsia"/>
              <w:sz w:val="24"/>
              <w:szCs w:val="24"/>
            </w:rPr>
          </w:rPrChange>
        </w:rPr>
        <w:t>。</w:t>
      </w:r>
    </w:p>
    <w:p w14:paraId="6152CF17" w14:textId="77777777" w:rsidR="00A14CAA" w:rsidRPr="00A14CAA" w:rsidRDefault="00A14CAA" w:rsidP="009A6536">
      <w:pPr>
        <w:rPr>
          <w:rFonts w:ascii="宋体" w:eastAsia="宋体" w:hAnsi="宋体" w:hint="eastAsia"/>
          <w:strike/>
          <w:sz w:val="22"/>
          <w:szCs w:val="24"/>
          <w:rPrChange w:id="612" w:author="linxl" w:date="2019-09-05T14:35:00Z">
            <w:rPr>
              <w:rFonts w:ascii="宋体" w:eastAsia="宋体" w:hAnsi="宋体"/>
              <w:sz w:val="24"/>
              <w:szCs w:val="24"/>
            </w:rPr>
          </w:rPrChange>
        </w:rPr>
      </w:pPr>
    </w:p>
    <w:p w14:paraId="03FBA2CA" w14:textId="77777777" w:rsidR="009A6536" w:rsidRPr="00D973C4" w:rsidRDefault="009A6536" w:rsidP="009A6536">
      <w:pPr>
        <w:rPr>
          <w:rFonts w:ascii="宋体" w:eastAsia="宋体" w:hAnsi="宋体"/>
          <w:b/>
          <w:bCs/>
          <w:sz w:val="24"/>
          <w:szCs w:val="28"/>
          <w:rPrChange w:id="613" w:author="linxl" w:date="2019-09-05T14:23:00Z">
            <w:rPr>
              <w:rFonts w:ascii="宋体" w:eastAsia="宋体" w:hAnsi="宋体"/>
              <w:b/>
              <w:bCs/>
              <w:sz w:val="28"/>
              <w:szCs w:val="28"/>
            </w:rPr>
          </w:rPrChange>
        </w:rPr>
      </w:pPr>
      <w:r w:rsidRPr="00D973C4">
        <w:rPr>
          <w:rFonts w:ascii="宋体" w:eastAsia="宋体" w:hAnsi="宋体" w:hint="eastAsia"/>
          <w:b/>
          <w:bCs/>
          <w:sz w:val="24"/>
          <w:szCs w:val="28"/>
          <w:rPrChange w:id="614" w:author="linxl" w:date="2019-09-05T14:23:00Z">
            <w:rPr>
              <w:rFonts w:ascii="宋体" w:eastAsia="宋体" w:hAnsi="宋体" w:hint="eastAsia"/>
              <w:b/>
              <w:bCs/>
              <w:sz w:val="28"/>
              <w:szCs w:val="28"/>
            </w:rPr>
          </w:rPrChange>
        </w:rPr>
        <w:t>2</w:t>
      </w:r>
      <w:r w:rsidRPr="00D973C4">
        <w:rPr>
          <w:rFonts w:ascii="宋体" w:eastAsia="宋体" w:hAnsi="宋体"/>
          <w:b/>
          <w:bCs/>
          <w:sz w:val="24"/>
          <w:szCs w:val="28"/>
          <w:rPrChange w:id="615" w:author="linxl" w:date="2019-09-05T14:23:00Z">
            <w:rPr>
              <w:rFonts w:ascii="宋体" w:eastAsia="宋体" w:hAnsi="宋体"/>
              <w:b/>
              <w:bCs/>
              <w:sz w:val="28"/>
              <w:szCs w:val="28"/>
            </w:rPr>
          </w:rPrChange>
        </w:rPr>
        <w:t>.</w:t>
      </w:r>
      <w:r w:rsidRPr="00D973C4">
        <w:rPr>
          <w:rFonts w:ascii="宋体" w:eastAsia="宋体" w:hAnsi="宋体" w:hint="eastAsia"/>
          <w:b/>
          <w:bCs/>
          <w:sz w:val="24"/>
          <w:szCs w:val="28"/>
          <w:rPrChange w:id="616" w:author="linxl" w:date="2019-09-05T14:23:00Z">
            <w:rPr>
              <w:rFonts w:ascii="宋体" w:eastAsia="宋体" w:hAnsi="宋体" w:hint="eastAsia"/>
              <w:b/>
              <w:bCs/>
              <w:sz w:val="28"/>
              <w:szCs w:val="28"/>
            </w:rPr>
          </w:rPrChange>
        </w:rPr>
        <w:t>preliminary</w:t>
      </w:r>
    </w:p>
    <w:p w14:paraId="67A0D4A8" w14:textId="77777777" w:rsidR="009A6536" w:rsidRPr="00D973C4" w:rsidRDefault="009A6536" w:rsidP="009A6536">
      <w:pPr>
        <w:rPr>
          <w:rFonts w:ascii="宋体" w:eastAsia="宋体" w:hAnsi="宋体"/>
          <w:sz w:val="22"/>
          <w:szCs w:val="24"/>
          <w:rPrChange w:id="617" w:author="linxl" w:date="2019-09-05T14:23:00Z">
            <w:rPr>
              <w:rFonts w:ascii="宋体" w:eastAsia="宋体" w:hAnsi="宋体"/>
              <w:sz w:val="24"/>
              <w:szCs w:val="24"/>
            </w:rPr>
          </w:rPrChange>
        </w:rPr>
      </w:pPr>
      <w:r w:rsidRPr="00D973C4">
        <w:rPr>
          <w:rFonts w:ascii="宋体" w:eastAsia="宋体" w:hAnsi="宋体" w:hint="eastAsia"/>
          <w:sz w:val="22"/>
          <w:szCs w:val="24"/>
          <w:rPrChange w:id="618" w:author="linxl" w:date="2019-09-05T14:23:00Z">
            <w:rPr>
              <w:rFonts w:ascii="宋体" w:eastAsia="宋体" w:hAnsi="宋体" w:hint="eastAsia"/>
              <w:sz w:val="24"/>
              <w:szCs w:val="24"/>
            </w:rPr>
          </w:rPrChange>
        </w:rPr>
        <w:t xml:space="preserve"> </w:t>
      </w:r>
      <w:r w:rsidRPr="00D973C4">
        <w:rPr>
          <w:rFonts w:ascii="宋体" w:eastAsia="宋体" w:hAnsi="宋体"/>
          <w:sz w:val="22"/>
          <w:szCs w:val="24"/>
          <w:rPrChange w:id="619"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620" w:author="linxl" w:date="2019-09-05T14:23:00Z">
            <w:rPr>
              <w:rFonts w:ascii="宋体" w:eastAsia="宋体" w:hAnsi="宋体" w:hint="eastAsia"/>
              <w:sz w:val="24"/>
              <w:szCs w:val="24"/>
            </w:rPr>
          </w:rPrChange>
        </w:rPr>
        <w:t>在这部分，我们介绍一些关于轨迹追踪的基础知识。轨迹跟踪主要包括位置跟踪和轨迹压缩两个过程。我们将首先分别介绍位置跟踪和轨迹压缩的定义，然后介绍一些当前主要的轨迹跟踪算法。</w:t>
      </w:r>
      <w:bookmarkStart w:id="621" w:name="_GoBack"/>
      <w:bookmarkEnd w:id="621"/>
    </w:p>
    <w:p w14:paraId="200B107E" w14:textId="5D2BA0F5" w:rsidR="009A6536" w:rsidRDefault="009A6536" w:rsidP="009A6536">
      <w:pPr>
        <w:rPr>
          <w:ins w:id="622" w:author="linxl" w:date="2019-09-05T14:58:00Z"/>
          <w:rFonts w:ascii="宋体" w:eastAsia="宋体" w:hAnsi="宋体"/>
          <w:b/>
          <w:bCs/>
          <w:sz w:val="22"/>
          <w:szCs w:val="24"/>
        </w:rPr>
      </w:pPr>
      <w:r w:rsidRPr="00D973C4">
        <w:rPr>
          <w:rFonts w:ascii="宋体" w:eastAsia="宋体" w:hAnsi="宋体" w:hint="eastAsia"/>
          <w:b/>
          <w:bCs/>
          <w:sz w:val="22"/>
          <w:szCs w:val="24"/>
          <w:rPrChange w:id="623" w:author="linxl" w:date="2019-09-05T14:23:00Z">
            <w:rPr>
              <w:rFonts w:ascii="宋体" w:eastAsia="宋体" w:hAnsi="宋体" w:hint="eastAsia"/>
              <w:b/>
              <w:bCs/>
              <w:sz w:val="24"/>
              <w:szCs w:val="24"/>
            </w:rPr>
          </w:rPrChange>
        </w:rPr>
        <w:t>2</w:t>
      </w:r>
      <w:r w:rsidRPr="00D973C4">
        <w:rPr>
          <w:rFonts w:ascii="宋体" w:eastAsia="宋体" w:hAnsi="宋体"/>
          <w:b/>
          <w:bCs/>
          <w:sz w:val="22"/>
          <w:szCs w:val="24"/>
          <w:rPrChange w:id="624" w:author="linxl" w:date="2019-09-05T14:23:00Z">
            <w:rPr>
              <w:rFonts w:ascii="宋体" w:eastAsia="宋体" w:hAnsi="宋体"/>
              <w:b/>
              <w:bCs/>
              <w:sz w:val="24"/>
              <w:szCs w:val="24"/>
            </w:rPr>
          </w:rPrChange>
        </w:rPr>
        <w:t>.1</w:t>
      </w:r>
      <w:r w:rsidR="00002C4F" w:rsidRPr="00D973C4">
        <w:rPr>
          <w:rFonts w:ascii="宋体" w:eastAsia="宋体" w:hAnsi="宋体"/>
          <w:b/>
          <w:bCs/>
          <w:sz w:val="22"/>
          <w:szCs w:val="24"/>
          <w:rPrChange w:id="625" w:author="linxl" w:date="2019-09-05T14:23:00Z">
            <w:rPr>
              <w:rFonts w:ascii="宋体" w:eastAsia="宋体" w:hAnsi="宋体"/>
              <w:b/>
              <w:bCs/>
              <w:sz w:val="24"/>
              <w:szCs w:val="24"/>
            </w:rPr>
          </w:rPrChange>
        </w:rPr>
        <w:t xml:space="preserve"> </w:t>
      </w:r>
      <w:ins w:id="626" w:author="linxl" w:date="2019-09-05T14:55:00Z">
        <w:r w:rsidR="009512FA">
          <w:rPr>
            <w:rFonts w:ascii="宋体" w:eastAsia="宋体" w:hAnsi="宋体"/>
            <w:b/>
            <w:bCs/>
            <w:sz w:val="22"/>
            <w:szCs w:val="24"/>
          </w:rPr>
          <w:t xml:space="preserve">Position </w:t>
        </w:r>
      </w:ins>
      <w:ins w:id="627" w:author="linxl" w:date="2019-09-05T14:56:00Z">
        <w:r w:rsidR="009512FA">
          <w:rPr>
            <w:rFonts w:ascii="宋体" w:eastAsia="宋体" w:hAnsi="宋体"/>
            <w:b/>
            <w:bCs/>
            <w:sz w:val="22"/>
            <w:szCs w:val="24"/>
          </w:rPr>
          <w:t>Tracking:</w:t>
        </w:r>
      </w:ins>
      <w:ins w:id="628" w:author="linxl" w:date="2019-09-05T14:57:00Z">
        <w:r w:rsidR="009512FA">
          <w:rPr>
            <w:rFonts w:ascii="宋体" w:eastAsia="宋体" w:hAnsi="宋体"/>
            <w:b/>
            <w:bCs/>
            <w:sz w:val="22"/>
            <w:szCs w:val="24"/>
          </w:rPr>
          <w:t xml:space="preserve"> </w:t>
        </w:r>
      </w:ins>
      <w:ins w:id="629" w:author="linxl" w:date="2019-09-05T14:50:00Z">
        <w:r w:rsidR="000C4E40">
          <w:rPr>
            <w:rFonts w:ascii="宋体" w:eastAsia="宋体" w:hAnsi="宋体"/>
            <w:b/>
            <w:bCs/>
            <w:sz w:val="22"/>
            <w:szCs w:val="24"/>
          </w:rPr>
          <w:t xml:space="preserve">Linear </w:t>
        </w:r>
      </w:ins>
      <w:r w:rsidRPr="00D973C4">
        <w:rPr>
          <w:rFonts w:ascii="宋体" w:eastAsia="宋体" w:hAnsi="宋体" w:hint="eastAsia"/>
          <w:b/>
          <w:bCs/>
          <w:sz w:val="22"/>
          <w:szCs w:val="24"/>
          <w:rPrChange w:id="630" w:author="linxl" w:date="2019-09-05T14:23:00Z">
            <w:rPr>
              <w:rFonts w:ascii="宋体" w:eastAsia="宋体" w:hAnsi="宋体" w:hint="eastAsia"/>
              <w:b/>
              <w:bCs/>
              <w:sz w:val="24"/>
              <w:szCs w:val="24"/>
            </w:rPr>
          </w:rPrChange>
        </w:rPr>
        <w:t>Dead</w:t>
      </w:r>
      <w:r w:rsidRPr="00D973C4">
        <w:rPr>
          <w:rFonts w:ascii="宋体" w:eastAsia="宋体" w:hAnsi="宋体"/>
          <w:b/>
          <w:bCs/>
          <w:sz w:val="22"/>
          <w:szCs w:val="24"/>
          <w:rPrChange w:id="631" w:author="linxl" w:date="2019-09-05T14:23:00Z">
            <w:rPr>
              <w:rFonts w:ascii="宋体" w:eastAsia="宋体" w:hAnsi="宋体"/>
              <w:b/>
              <w:bCs/>
              <w:sz w:val="24"/>
              <w:szCs w:val="24"/>
            </w:rPr>
          </w:rPrChange>
        </w:rPr>
        <w:t>-</w:t>
      </w:r>
      <w:r w:rsidRPr="00D973C4">
        <w:rPr>
          <w:rFonts w:ascii="宋体" w:eastAsia="宋体" w:hAnsi="宋体" w:hint="eastAsia"/>
          <w:b/>
          <w:bCs/>
          <w:sz w:val="22"/>
          <w:szCs w:val="24"/>
          <w:rPrChange w:id="632" w:author="linxl" w:date="2019-09-05T14:23:00Z">
            <w:rPr>
              <w:rFonts w:ascii="宋体" w:eastAsia="宋体" w:hAnsi="宋体" w:hint="eastAsia"/>
              <w:b/>
              <w:bCs/>
              <w:sz w:val="24"/>
              <w:szCs w:val="24"/>
            </w:rPr>
          </w:rPrChange>
        </w:rPr>
        <w:t>Reckoning</w:t>
      </w:r>
    </w:p>
    <w:p w14:paraId="639B016F" w14:textId="2754E367" w:rsidR="009512FA" w:rsidRPr="009512FA" w:rsidRDefault="009512FA" w:rsidP="009A6536">
      <w:pPr>
        <w:rPr>
          <w:rFonts w:ascii="宋体" w:eastAsia="宋体" w:hAnsi="宋体"/>
          <w:bCs/>
          <w:color w:val="C00000"/>
          <w:sz w:val="22"/>
          <w:szCs w:val="24"/>
          <w:rPrChange w:id="633" w:author="linxl" w:date="2019-09-05T14:59:00Z">
            <w:rPr>
              <w:rFonts w:ascii="宋体" w:eastAsia="宋体" w:hAnsi="宋体"/>
              <w:b/>
              <w:bCs/>
              <w:sz w:val="24"/>
              <w:szCs w:val="24"/>
            </w:rPr>
          </w:rPrChange>
        </w:rPr>
      </w:pPr>
      <w:ins w:id="634" w:author="linxl" w:date="2019-09-05T14:58:00Z">
        <w:r w:rsidRPr="009512FA">
          <w:rPr>
            <w:rFonts w:ascii="宋体" w:eastAsia="宋体" w:hAnsi="宋体" w:hint="eastAsia"/>
            <w:bCs/>
            <w:color w:val="C00000"/>
            <w:sz w:val="22"/>
            <w:szCs w:val="24"/>
            <w:rPrChange w:id="635" w:author="linxl" w:date="2019-09-05T14:59:00Z">
              <w:rPr>
                <w:rFonts w:ascii="宋体" w:eastAsia="宋体" w:hAnsi="宋体" w:hint="eastAsia"/>
                <w:b/>
                <w:bCs/>
                <w:sz w:val="22"/>
                <w:szCs w:val="24"/>
              </w:rPr>
            </w:rPrChange>
          </w:rPr>
          <w:t>(</w:t>
        </w:r>
      </w:ins>
      <w:ins w:id="636" w:author="linxl" w:date="2019-09-05T15:04:00Z">
        <w:r w:rsidR="00B16848">
          <w:rPr>
            <w:rFonts w:ascii="宋体" w:eastAsia="宋体" w:hAnsi="宋体" w:hint="eastAsia"/>
            <w:bCs/>
            <w:color w:val="C00000"/>
            <w:sz w:val="22"/>
            <w:szCs w:val="24"/>
          </w:rPr>
          <w:t>首先</w:t>
        </w:r>
      </w:ins>
      <w:ins w:id="637" w:author="linxl" w:date="2019-09-05T14:58:00Z">
        <w:r w:rsidRPr="009512FA">
          <w:rPr>
            <w:rFonts w:ascii="宋体" w:eastAsia="宋体" w:hAnsi="宋体" w:hint="eastAsia"/>
            <w:bCs/>
            <w:color w:val="C00000"/>
            <w:sz w:val="22"/>
            <w:szCs w:val="24"/>
            <w:rPrChange w:id="638" w:author="linxl" w:date="2019-09-05T14:59:00Z">
              <w:rPr>
                <w:rFonts w:ascii="宋体" w:eastAsia="宋体" w:hAnsi="宋体" w:hint="eastAsia"/>
                <w:b/>
                <w:bCs/>
                <w:sz w:val="22"/>
                <w:szCs w:val="24"/>
              </w:rPr>
            </w:rPrChange>
          </w:rPr>
          <w:t>用一段话概括</w:t>
        </w:r>
        <w:r w:rsidRPr="009512FA">
          <w:rPr>
            <w:rFonts w:ascii="宋体" w:eastAsia="宋体" w:hAnsi="宋体"/>
            <w:bCs/>
            <w:color w:val="C00000"/>
            <w:sz w:val="22"/>
            <w:szCs w:val="24"/>
            <w:rPrChange w:id="639" w:author="linxl" w:date="2019-09-05T14:59:00Z">
              <w:rPr>
                <w:rFonts w:ascii="宋体" w:eastAsia="宋体" w:hAnsi="宋体"/>
                <w:b/>
                <w:bCs/>
                <w:sz w:val="22"/>
                <w:szCs w:val="24"/>
              </w:rPr>
            </w:rPrChange>
          </w:rPr>
          <w:t>Position Tracking</w:t>
        </w:r>
      </w:ins>
      <w:ins w:id="640" w:author="linxl" w:date="2019-09-05T14:59:00Z">
        <w:r w:rsidRPr="009512FA">
          <w:rPr>
            <w:rFonts w:ascii="宋体" w:eastAsia="宋体" w:hAnsi="宋体" w:hint="eastAsia"/>
            <w:bCs/>
            <w:color w:val="C00000"/>
            <w:sz w:val="22"/>
            <w:szCs w:val="24"/>
            <w:rPrChange w:id="641" w:author="linxl" w:date="2019-09-05T14:59:00Z">
              <w:rPr>
                <w:rFonts w:ascii="宋体" w:eastAsia="宋体" w:hAnsi="宋体" w:hint="eastAsia"/>
                <w:b/>
                <w:bCs/>
                <w:sz w:val="22"/>
                <w:szCs w:val="24"/>
              </w:rPr>
            </w:rPrChange>
          </w:rPr>
          <w:t>,主要工作</w:t>
        </w:r>
      </w:ins>
      <w:ins w:id="642" w:author="linxl" w:date="2019-09-05T15:04:00Z">
        <w:r w:rsidR="00B16848">
          <w:rPr>
            <w:rFonts w:ascii="宋体" w:eastAsia="宋体" w:hAnsi="宋体" w:hint="eastAsia"/>
            <w:bCs/>
            <w:color w:val="C00000"/>
            <w:sz w:val="22"/>
            <w:szCs w:val="24"/>
          </w:rPr>
          <w:t>；其次重点介绍L</w:t>
        </w:r>
        <w:r w:rsidR="00B16848">
          <w:rPr>
            <w:rFonts w:ascii="宋体" w:eastAsia="宋体" w:hAnsi="宋体"/>
            <w:bCs/>
            <w:color w:val="C00000"/>
            <w:sz w:val="22"/>
            <w:szCs w:val="24"/>
          </w:rPr>
          <w:t>DR</w:t>
        </w:r>
      </w:ins>
      <w:ins w:id="643" w:author="linxl" w:date="2019-09-05T15:11:00Z">
        <w:r w:rsidR="00835718">
          <w:rPr>
            <w:rFonts w:ascii="宋体" w:eastAsia="宋体" w:hAnsi="宋体" w:hint="eastAsia"/>
            <w:bCs/>
            <w:color w:val="C00000"/>
            <w:sz w:val="22"/>
            <w:szCs w:val="24"/>
          </w:rPr>
          <w:t>的原理</w:t>
        </w:r>
        <w:r w:rsidR="00835718">
          <w:rPr>
            <w:rFonts w:ascii="宋体" w:eastAsia="宋体" w:hAnsi="宋体" w:hint="eastAsia"/>
            <w:bCs/>
            <w:color w:val="C00000"/>
            <w:sz w:val="22"/>
            <w:szCs w:val="24"/>
          </w:rPr>
          <w:t>和特点</w:t>
        </w:r>
      </w:ins>
      <w:ins w:id="644" w:author="linxl" w:date="2019-09-05T14:58:00Z">
        <w:r w:rsidRPr="009512FA">
          <w:rPr>
            <w:rFonts w:ascii="宋体" w:eastAsia="宋体" w:hAnsi="宋体"/>
            <w:bCs/>
            <w:color w:val="C00000"/>
            <w:sz w:val="22"/>
            <w:szCs w:val="24"/>
            <w:rPrChange w:id="645" w:author="linxl" w:date="2019-09-05T14:59:00Z">
              <w:rPr>
                <w:rFonts w:ascii="宋体" w:eastAsia="宋体" w:hAnsi="宋体"/>
                <w:b/>
                <w:bCs/>
                <w:sz w:val="22"/>
                <w:szCs w:val="24"/>
              </w:rPr>
            </w:rPrChange>
          </w:rPr>
          <w:t>)</w:t>
        </w:r>
      </w:ins>
    </w:p>
    <w:p w14:paraId="638474FB" w14:textId="77777777" w:rsidR="009A6536" w:rsidRPr="00D973C4" w:rsidRDefault="009A6536" w:rsidP="009A6536">
      <w:pPr>
        <w:rPr>
          <w:rFonts w:ascii="宋体" w:eastAsia="宋体" w:hAnsi="宋体"/>
          <w:sz w:val="22"/>
          <w:szCs w:val="24"/>
          <w:rPrChange w:id="646" w:author="linxl" w:date="2019-09-05T14:23:00Z">
            <w:rPr>
              <w:rFonts w:ascii="宋体" w:eastAsia="宋体" w:hAnsi="宋体"/>
              <w:sz w:val="24"/>
              <w:szCs w:val="24"/>
            </w:rPr>
          </w:rPrChange>
        </w:rPr>
      </w:pPr>
      <w:r w:rsidRPr="00D973C4">
        <w:rPr>
          <w:noProof/>
          <w:sz w:val="20"/>
          <w:rPrChange w:id="647" w:author="linxl" w:date="2019-09-05T14:23:00Z">
            <w:rPr>
              <w:noProof/>
            </w:rPr>
          </w:rPrChange>
        </w:rPr>
        <w:drawing>
          <wp:inline distT="0" distB="0" distL="0" distR="0" wp14:anchorId="473CF5EF" wp14:editId="08B399E9">
            <wp:extent cx="2501900" cy="10479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1900" cy="1047931"/>
                    </a:xfrm>
                    <a:prstGeom prst="rect">
                      <a:avLst/>
                    </a:prstGeom>
                    <a:noFill/>
                    <a:ln>
                      <a:noFill/>
                    </a:ln>
                  </pic:spPr>
                </pic:pic>
              </a:graphicData>
            </a:graphic>
          </wp:inline>
        </w:drawing>
      </w:r>
    </w:p>
    <w:p w14:paraId="6B88BEC3" w14:textId="77777777" w:rsidR="009A6536" w:rsidRPr="00D973C4" w:rsidRDefault="009A6536" w:rsidP="009A6536">
      <w:pPr>
        <w:jc w:val="center"/>
        <w:rPr>
          <w:sz w:val="20"/>
          <w:rPrChange w:id="648" w:author="linxl" w:date="2019-09-05T14:23:00Z">
            <w:rPr/>
          </w:rPrChange>
        </w:rPr>
      </w:pPr>
      <w:r w:rsidRPr="00D973C4">
        <w:rPr>
          <w:rFonts w:hint="eastAsia"/>
          <w:sz w:val="20"/>
          <w:rPrChange w:id="649" w:author="linxl" w:date="2019-09-05T14:23:00Z">
            <w:rPr>
              <w:rFonts w:hint="eastAsia"/>
            </w:rPr>
          </w:rPrChange>
        </w:rPr>
        <w:t>图1</w:t>
      </w:r>
      <w:r w:rsidRPr="00D973C4">
        <w:rPr>
          <w:sz w:val="20"/>
          <w:rPrChange w:id="650" w:author="linxl" w:date="2019-09-05T14:23:00Z">
            <w:rPr/>
          </w:rPrChange>
        </w:rPr>
        <w:t xml:space="preserve"> LDR</w:t>
      </w:r>
      <w:r w:rsidRPr="00D973C4">
        <w:rPr>
          <w:rFonts w:hint="eastAsia"/>
          <w:sz w:val="20"/>
          <w:rPrChange w:id="651" w:author="linxl" w:date="2019-09-05T14:23:00Z">
            <w:rPr>
              <w:rFonts w:hint="eastAsia"/>
            </w:rPr>
          </w:rPrChange>
        </w:rPr>
        <w:t>示意图</w:t>
      </w:r>
    </w:p>
    <w:p w14:paraId="7959B2A2" w14:textId="77777777" w:rsidR="009512FA" w:rsidRDefault="009A6536" w:rsidP="009A6536">
      <w:pPr>
        <w:rPr>
          <w:ins w:id="652" w:author="linxl" w:date="2019-09-05T14:57:00Z"/>
          <w:rFonts w:ascii="宋体" w:eastAsia="宋体" w:hAnsi="宋体"/>
          <w:sz w:val="22"/>
          <w:szCs w:val="24"/>
        </w:rPr>
      </w:pPr>
      <w:r w:rsidRPr="00D973C4">
        <w:rPr>
          <w:rFonts w:ascii="宋体" w:eastAsia="宋体" w:hAnsi="宋体"/>
          <w:sz w:val="22"/>
          <w:szCs w:val="24"/>
          <w:rPrChange w:id="653" w:author="linxl" w:date="2019-09-05T14:23:00Z">
            <w:rPr>
              <w:rFonts w:ascii="宋体" w:eastAsia="宋体" w:hAnsi="宋体"/>
              <w:sz w:val="24"/>
              <w:szCs w:val="24"/>
            </w:rPr>
          </w:rPrChange>
        </w:rPr>
        <w:tab/>
      </w:r>
      <w:r w:rsidRPr="00D973C4">
        <w:rPr>
          <w:rFonts w:ascii="宋体" w:eastAsia="宋体" w:hAnsi="宋体" w:hint="eastAsia"/>
          <w:sz w:val="22"/>
          <w:szCs w:val="24"/>
          <w:rPrChange w:id="654" w:author="linxl" w:date="2019-09-05T14:23:00Z">
            <w:rPr>
              <w:rFonts w:ascii="宋体" w:eastAsia="宋体" w:hAnsi="宋体" w:hint="eastAsia"/>
              <w:sz w:val="24"/>
              <w:szCs w:val="24"/>
            </w:rPr>
          </w:rPrChange>
        </w:rPr>
        <w:t>D</w:t>
      </w:r>
      <w:r w:rsidRPr="00D973C4">
        <w:rPr>
          <w:rFonts w:ascii="宋体" w:eastAsia="宋体" w:hAnsi="宋体"/>
          <w:sz w:val="22"/>
          <w:szCs w:val="24"/>
          <w:rPrChange w:id="655" w:author="linxl" w:date="2019-09-05T14:23:00Z">
            <w:rPr>
              <w:rFonts w:ascii="宋体" w:eastAsia="宋体" w:hAnsi="宋体"/>
              <w:sz w:val="24"/>
              <w:szCs w:val="24"/>
            </w:rPr>
          </w:rPrChange>
        </w:rPr>
        <w:t xml:space="preserve">ead-Reckoning </w:t>
      </w:r>
      <w:r w:rsidRPr="00D973C4">
        <w:rPr>
          <w:rFonts w:ascii="宋体" w:eastAsia="宋体" w:hAnsi="宋体" w:hint="eastAsia"/>
          <w:sz w:val="22"/>
          <w:szCs w:val="24"/>
          <w:rPrChange w:id="656" w:author="linxl" w:date="2019-09-05T14:23:00Z">
            <w:rPr>
              <w:rFonts w:ascii="宋体" w:eastAsia="宋体" w:hAnsi="宋体" w:hint="eastAsia"/>
              <w:sz w:val="24"/>
              <w:szCs w:val="24"/>
            </w:rPr>
          </w:rPrChange>
        </w:rPr>
        <w:t>是一种策略（方法）通过对MO当前位置进行预测来减少MO与MOD之间传输的信息量。如图1所示，</w:t>
      </w:r>
      <w:r w:rsidRPr="00D973C4">
        <w:rPr>
          <w:rFonts w:ascii="宋体" w:eastAsia="宋体" w:hAnsi="宋体" w:hint="eastAsia"/>
          <w:b/>
          <w:bCs/>
          <w:sz w:val="22"/>
          <w:szCs w:val="24"/>
          <w:rPrChange w:id="657" w:author="linxl" w:date="2019-09-05T14:23:00Z">
            <w:rPr>
              <w:rFonts w:ascii="宋体" w:eastAsia="宋体" w:hAnsi="宋体" w:hint="eastAsia"/>
              <w:b/>
              <w:bCs/>
              <w:sz w:val="24"/>
              <w:szCs w:val="24"/>
            </w:rPr>
          </w:rPrChange>
        </w:rPr>
        <w:t>X</w:t>
      </w:r>
      <w:r w:rsidRPr="00D973C4">
        <w:rPr>
          <w:rFonts w:ascii="宋体" w:eastAsia="宋体" w:hAnsi="宋体" w:hint="eastAsia"/>
          <w:sz w:val="22"/>
          <w:szCs w:val="24"/>
          <w:rPrChange w:id="658" w:author="linxl" w:date="2019-09-05T14:23:00Z">
            <w:rPr>
              <w:rFonts w:ascii="宋体" w:eastAsia="宋体" w:hAnsi="宋体" w:hint="eastAsia"/>
              <w:sz w:val="24"/>
              <w:szCs w:val="24"/>
            </w:rPr>
          </w:rPrChange>
        </w:rPr>
        <w:t>表示MO中GPS设备采集到的实际轨迹点，初始时，MO将</w:t>
      </w:r>
      <m:oMath>
        <m:sSub>
          <m:sSubPr>
            <m:ctrlPr>
              <w:rPr>
                <w:rFonts w:ascii="Cambria Math" w:eastAsia="宋体" w:hAnsi="Cambria Math"/>
                <w:sz w:val="22"/>
                <w:szCs w:val="24"/>
                <w:rPrChange w:id="659" w:author="linxl" w:date="2019-09-05T14:23:00Z">
                  <w:rPr>
                    <w:rFonts w:ascii="Cambria Math" w:eastAsia="宋体" w:hAnsi="Cambria Math"/>
                    <w:sz w:val="24"/>
                    <w:szCs w:val="24"/>
                  </w:rPr>
                </w:rPrChange>
              </w:rPr>
            </m:ctrlPr>
          </m:sSubPr>
          <m:e>
            <m:r>
              <m:rPr>
                <m:sty m:val="bi"/>
              </m:rPr>
              <w:rPr>
                <w:rFonts w:ascii="Cambria Math" w:eastAsia="宋体" w:hAnsi="Cambria Math" w:hint="eastAsia"/>
                <w:sz w:val="22"/>
                <w:szCs w:val="24"/>
                <w:rPrChange w:id="660" w:author="linxl" w:date="2019-09-05T14:23:00Z">
                  <w:rPr>
                    <w:rFonts w:ascii="Cambria Math" w:eastAsia="宋体" w:hAnsi="Cambria Math" w:hint="eastAsia"/>
                    <w:sz w:val="24"/>
                    <w:szCs w:val="24"/>
                  </w:rPr>
                </w:rPrChange>
              </w:rPr>
              <m:t>u</m:t>
            </m:r>
          </m:e>
          <m:sub>
            <m:r>
              <m:rPr>
                <m:sty m:val="bi"/>
              </m:rPr>
              <w:rPr>
                <w:rFonts w:ascii="Cambria Math" w:eastAsia="宋体" w:hAnsi="Cambria Math"/>
                <w:sz w:val="22"/>
                <w:szCs w:val="24"/>
                <w:rPrChange w:id="661" w:author="linxl" w:date="2019-09-05T14:23:00Z">
                  <w:rPr>
                    <w:rFonts w:ascii="Cambria Math" w:eastAsia="宋体" w:hAnsi="Cambria Math"/>
                    <w:sz w:val="24"/>
                    <w:szCs w:val="24"/>
                  </w:rPr>
                </w:rPrChange>
              </w:rPr>
              <m:t>j</m:t>
            </m:r>
          </m:sub>
        </m:sSub>
      </m:oMath>
      <w:r w:rsidRPr="00D973C4">
        <w:rPr>
          <w:rFonts w:ascii="宋体" w:eastAsia="宋体" w:hAnsi="宋体" w:hint="eastAsia"/>
          <w:sz w:val="22"/>
          <w:szCs w:val="24"/>
          <w:rPrChange w:id="662" w:author="linxl" w:date="2019-09-05T14:23:00Z">
            <w:rPr>
              <w:rFonts w:ascii="宋体" w:eastAsia="宋体" w:hAnsi="宋体" w:hint="eastAsia"/>
              <w:sz w:val="24"/>
              <w:szCs w:val="24"/>
            </w:rPr>
          </w:rPrChange>
        </w:rPr>
        <w:t>及其速度矢量</w:t>
      </w:r>
      <m:oMath>
        <m:sSub>
          <m:sSubPr>
            <m:ctrlPr>
              <w:rPr>
                <w:rFonts w:ascii="Cambria Math" w:eastAsia="宋体" w:hAnsi="Cambria Math"/>
                <w:sz w:val="22"/>
                <w:szCs w:val="24"/>
                <w:rPrChange w:id="663" w:author="linxl" w:date="2019-09-05T14:23:00Z">
                  <w:rPr>
                    <w:rFonts w:ascii="Cambria Math" w:eastAsia="宋体" w:hAnsi="Cambria Math"/>
                    <w:sz w:val="24"/>
                    <w:szCs w:val="24"/>
                  </w:rPr>
                </w:rPrChange>
              </w:rPr>
            </m:ctrlPr>
          </m:sSubPr>
          <m:e>
            <m:acc>
              <m:accPr>
                <m:chr m:val="⃗"/>
                <m:ctrlPr>
                  <w:rPr>
                    <w:rFonts w:ascii="Cambria Math" w:eastAsia="宋体" w:hAnsi="Cambria Math"/>
                    <w:sz w:val="22"/>
                    <w:szCs w:val="24"/>
                    <w:rPrChange w:id="664" w:author="linxl" w:date="2019-09-05T14:23:00Z">
                      <w:rPr>
                        <w:rFonts w:ascii="Cambria Math" w:eastAsia="宋体" w:hAnsi="Cambria Math"/>
                        <w:sz w:val="24"/>
                        <w:szCs w:val="24"/>
                      </w:rPr>
                    </w:rPrChange>
                  </w:rPr>
                </m:ctrlPr>
              </m:accPr>
              <m:e>
                <m:r>
                  <m:rPr>
                    <m:sty m:val="bi"/>
                  </m:rPr>
                  <w:rPr>
                    <w:rFonts w:ascii="Cambria Math" w:eastAsia="宋体" w:hAnsi="Cambria Math"/>
                    <w:sz w:val="22"/>
                    <w:szCs w:val="24"/>
                    <w:rPrChange w:id="665" w:author="linxl" w:date="2019-09-05T14:23:00Z">
                      <w:rPr>
                        <w:rFonts w:ascii="Cambria Math" w:eastAsia="宋体" w:hAnsi="Cambria Math"/>
                        <w:sz w:val="24"/>
                        <w:szCs w:val="24"/>
                      </w:rPr>
                    </w:rPrChange>
                  </w:rPr>
                  <m:t>v</m:t>
                </m:r>
              </m:e>
            </m:acc>
          </m:e>
          <m:sub>
            <m:r>
              <m:rPr>
                <m:sty m:val="bi"/>
              </m:rPr>
              <w:rPr>
                <w:rFonts w:ascii="Cambria Math" w:eastAsia="宋体" w:hAnsi="Cambria Math"/>
                <w:sz w:val="22"/>
                <w:szCs w:val="24"/>
                <w:rPrChange w:id="666" w:author="linxl" w:date="2019-09-05T14:23:00Z">
                  <w:rPr>
                    <w:rFonts w:ascii="Cambria Math" w:eastAsia="宋体" w:hAnsi="Cambria Math"/>
                    <w:sz w:val="24"/>
                    <w:szCs w:val="24"/>
                  </w:rPr>
                </w:rPrChange>
              </w:rPr>
              <m:t>j</m:t>
            </m:r>
          </m:sub>
        </m:sSub>
      </m:oMath>
      <w:r w:rsidRPr="00D973C4">
        <w:rPr>
          <w:rFonts w:ascii="宋体" w:eastAsia="宋体" w:hAnsi="宋体" w:hint="eastAsia"/>
          <w:sz w:val="22"/>
          <w:szCs w:val="24"/>
          <w:rPrChange w:id="667" w:author="linxl" w:date="2019-09-05T14:23:00Z">
            <w:rPr>
              <w:rFonts w:ascii="宋体" w:eastAsia="宋体" w:hAnsi="宋体" w:hint="eastAsia"/>
              <w:sz w:val="24"/>
              <w:szCs w:val="24"/>
            </w:rPr>
          </w:rPrChange>
        </w:rPr>
        <w:t>传输至MOD中，当MO收到GPS设备采集到的轨迹点时，将实际轨迹点与根据</w:t>
      </w:r>
      <m:oMath>
        <m:sSub>
          <m:sSubPr>
            <m:ctrlPr>
              <w:rPr>
                <w:rFonts w:ascii="Cambria Math" w:eastAsia="宋体" w:hAnsi="Cambria Math"/>
                <w:sz w:val="22"/>
                <w:szCs w:val="24"/>
                <w:rPrChange w:id="668" w:author="linxl" w:date="2019-09-05T14:23:00Z">
                  <w:rPr>
                    <w:rFonts w:ascii="Cambria Math" w:eastAsia="宋体" w:hAnsi="Cambria Math"/>
                    <w:sz w:val="24"/>
                    <w:szCs w:val="24"/>
                  </w:rPr>
                </w:rPrChange>
              </w:rPr>
            </m:ctrlPr>
          </m:sSubPr>
          <m:e>
            <m:r>
              <m:rPr>
                <m:sty m:val="bi"/>
              </m:rPr>
              <w:rPr>
                <w:rFonts w:ascii="Cambria Math" w:eastAsia="宋体" w:hAnsi="Cambria Math" w:hint="eastAsia"/>
                <w:sz w:val="22"/>
                <w:szCs w:val="24"/>
                <w:rPrChange w:id="669" w:author="linxl" w:date="2019-09-05T14:23:00Z">
                  <w:rPr>
                    <w:rFonts w:ascii="Cambria Math" w:eastAsia="宋体" w:hAnsi="Cambria Math" w:hint="eastAsia"/>
                    <w:sz w:val="24"/>
                    <w:szCs w:val="24"/>
                  </w:rPr>
                </w:rPrChange>
              </w:rPr>
              <m:t>u</m:t>
            </m:r>
          </m:e>
          <m:sub>
            <m:r>
              <m:rPr>
                <m:sty m:val="bi"/>
              </m:rPr>
              <w:rPr>
                <w:rFonts w:ascii="Cambria Math" w:eastAsia="宋体" w:hAnsi="Cambria Math"/>
                <w:sz w:val="22"/>
                <w:szCs w:val="24"/>
                <w:rPrChange w:id="670" w:author="linxl" w:date="2019-09-05T14:23:00Z">
                  <w:rPr>
                    <w:rFonts w:ascii="Cambria Math" w:eastAsia="宋体" w:hAnsi="Cambria Math"/>
                    <w:sz w:val="24"/>
                    <w:szCs w:val="24"/>
                  </w:rPr>
                </w:rPrChange>
              </w:rPr>
              <m:t>j</m:t>
            </m:r>
          </m:sub>
        </m:sSub>
      </m:oMath>
      <w:r w:rsidRPr="00D973C4">
        <w:rPr>
          <w:rFonts w:ascii="宋体" w:eastAsia="宋体" w:hAnsi="宋体" w:hint="eastAsia"/>
          <w:sz w:val="22"/>
          <w:szCs w:val="24"/>
          <w:rPrChange w:id="671" w:author="linxl" w:date="2019-09-05T14:23:00Z">
            <w:rPr>
              <w:rFonts w:ascii="宋体" w:eastAsia="宋体" w:hAnsi="宋体" w:hint="eastAsia"/>
              <w:sz w:val="24"/>
              <w:szCs w:val="24"/>
            </w:rPr>
          </w:rPrChange>
        </w:rPr>
        <w:t>及其速度</w:t>
      </w:r>
      <m:oMath>
        <m:sSub>
          <m:sSubPr>
            <m:ctrlPr>
              <w:rPr>
                <w:rFonts w:ascii="Cambria Math" w:eastAsia="宋体" w:hAnsi="Cambria Math"/>
                <w:sz w:val="22"/>
                <w:szCs w:val="24"/>
                <w:rPrChange w:id="672" w:author="linxl" w:date="2019-09-05T14:23:00Z">
                  <w:rPr>
                    <w:rFonts w:ascii="Cambria Math" w:eastAsia="宋体" w:hAnsi="Cambria Math"/>
                    <w:sz w:val="24"/>
                    <w:szCs w:val="24"/>
                  </w:rPr>
                </w:rPrChange>
              </w:rPr>
            </m:ctrlPr>
          </m:sSubPr>
          <m:e>
            <m:acc>
              <m:accPr>
                <m:chr m:val="⃗"/>
                <m:ctrlPr>
                  <w:rPr>
                    <w:rFonts w:ascii="Cambria Math" w:eastAsia="宋体" w:hAnsi="Cambria Math"/>
                    <w:sz w:val="22"/>
                    <w:szCs w:val="24"/>
                    <w:rPrChange w:id="673" w:author="linxl" w:date="2019-09-05T14:23:00Z">
                      <w:rPr>
                        <w:rFonts w:ascii="Cambria Math" w:eastAsia="宋体" w:hAnsi="Cambria Math"/>
                        <w:sz w:val="24"/>
                        <w:szCs w:val="24"/>
                      </w:rPr>
                    </w:rPrChange>
                  </w:rPr>
                </m:ctrlPr>
              </m:accPr>
              <m:e>
                <m:r>
                  <m:rPr>
                    <m:sty m:val="bi"/>
                  </m:rPr>
                  <w:rPr>
                    <w:rFonts w:ascii="Cambria Math" w:eastAsia="宋体" w:hAnsi="Cambria Math"/>
                    <w:sz w:val="22"/>
                    <w:szCs w:val="24"/>
                    <w:rPrChange w:id="674" w:author="linxl" w:date="2019-09-05T14:23:00Z">
                      <w:rPr>
                        <w:rFonts w:ascii="Cambria Math" w:eastAsia="宋体" w:hAnsi="Cambria Math"/>
                        <w:sz w:val="24"/>
                        <w:szCs w:val="24"/>
                      </w:rPr>
                    </w:rPrChange>
                  </w:rPr>
                  <m:t>v</m:t>
                </m:r>
              </m:e>
            </m:acc>
          </m:e>
          <m:sub>
            <m:r>
              <m:rPr>
                <m:sty m:val="bi"/>
              </m:rPr>
              <w:rPr>
                <w:rFonts w:ascii="Cambria Math" w:eastAsia="宋体" w:hAnsi="Cambria Math"/>
                <w:sz w:val="22"/>
                <w:szCs w:val="24"/>
                <w:rPrChange w:id="675" w:author="linxl" w:date="2019-09-05T14:23:00Z">
                  <w:rPr>
                    <w:rFonts w:ascii="Cambria Math" w:eastAsia="宋体" w:hAnsi="Cambria Math"/>
                    <w:sz w:val="24"/>
                    <w:szCs w:val="24"/>
                  </w:rPr>
                </w:rPrChange>
              </w:rPr>
              <m:t>j</m:t>
            </m:r>
          </m:sub>
        </m:sSub>
      </m:oMath>
      <w:r w:rsidRPr="00D973C4">
        <w:rPr>
          <w:rFonts w:ascii="宋体" w:eastAsia="宋体" w:hAnsi="宋体" w:hint="eastAsia"/>
          <w:sz w:val="22"/>
          <w:szCs w:val="24"/>
          <w:rPrChange w:id="676" w:author="linxl" w:date="2019-09-05T14:23:00Z">
            <w:rPr>
              <w:rFonts w:ascii="宋体" w:eastAsia="宋体" w:hAnsi="宋体" w:hint="eastAsia"/>
              <w:sz w:val="24"/>
              <w:szCs w:val="24"/>
            </w:rPr>
          </w:rPrChange>
        </w:rPr>
        <w:t>求得的同步轨迹点进行比较，如果其距离不超过给定阈值</w:t>
      </w:r>
      <m:oMath>
        <m:r>
          <m:rPr>
            <m:sty m:val="p"/>
          </m:rPr>
          <w:rPr>
            <w:rFonts w:ascii="Cambria Math" w:eastAsia="宋体" w:hAnsi="Cambria Math"/>
            <w:sz w:val="22"/>
            <w:szCs w:val="24"/>
            <w:rPrChange w:id="677" w:author="linxl" w:date="2019-09-05T14:23:00Z">
              <w:rPr>
                <w:rFonts w:ascii="Cambria Math" w:eastAsia="宋体" w:hAnsi="Cambria Math"/>
                <w:sz w:val="24"/>
                <w:szCs w:val="24"/>
              </w:rPr>
            </w:rPrChange>
          </w:rPr>
          <m:t>ε</m:t>
        </m:r>
      </m:oMath>
      <w:r w:rsidRPr="00D973C4">
        <w:rPr>
          <w:rFonts w:ascii="宋体" w:eastAsia="宋体" w:hAnsi="宋体" w:hint="eastAsia"/>
          <w:sz w:val="22"/>
          <w:szCs w:val="24"/>
          <w:rPrChange w:id="678" w:author="linxl" w:date="2019-09-05T14:23:00Z">
            <w:rPr>
              <w:rFonts w:ascii="宋体" w:eastAsia="宋体" w:hAnsi="宋体" w:hint="eastAsia"/>
              <w:sz w:val="24"/>
              <w:szCs w:val="24"/>
            </w:rPr>
          </w:rPrChange>
        </w:rPr>
        <w:t>，则与MOD间不进行信息的传递。当GPS接收到的实际轨迹点与其预测点距离超过</w:t>
      </w:r>
      <m:oMath>
        <m:r>
          <m:rPr>
            <m:sty m:val="p"/>
          </m:rPr>
          <w:rPr>
            <w:rFonts w:ascii="Cambria Math" w:eastAsia="宋体" w:hAnsi="Cambria Math"/>
            <w:sz w:val="22"/>
            <w:szCs w:val="24"/>
            <w:rPrChange w:id="679" w:author="linxl" w:date="2019-09-05T14:23:00Z">
              <w:rPr>
                <w:rFonts w:ascii="Cambria Math" w:eastAsia="宋体" w:hAnsi="Cambria Math"/>
                <w:sz w:val="24"/>
                <w:szCs w:val="24"/>
              </w:rPr>
            </w:rPrChange>
          </w:rPr>
          <m:t>ε</m:t>
        </m:r>
      </m:oMath>
      <w:r w:rsidRPr="00D973C4">
        <w:rPr>
          <w:rFonts w:ascii="宋体" w:eastAsia="宋体" w:hAnsi="宋体" w:hint="eastAsia"/>
          <w:sz w:val="22"/>
          <w:szCs w:val="24"/>
          <w:rPrChange w:id="680" w:author="linxl" w:date="2019-09-05T14:23:00Z">
            <w:rPr>
              <w:rFonts w:ascii="宋体" w:eastAsia="宋体" w:hAnsi="宋体" w:hint="eastAsia"/>
              <w:sz w:val="24"/>
              <w:szCs w:val="24"/>
            </w:rPr>
          </w:rPrChange>
        </w:rPr>
        <w:t>，则将其上一个实际位置点，即最后一个未超过阈值的点（图中</w:t>
      </w:r>
      <m:oMath>
        <m:sSub>
          <m:sSubPr>
            <m:ctrlPr>
              <w:rPr>
                <w:rFonts w:ascii="Cambria Math" w:eastAsia="宋体" w:hAnsi="Cambria Math"/>
                <w:sz w:val="22"/>
                <w:szCs w:val="24"/>
                <w:rPrChange w:id="681" w:author="linxl" w:date="2019-09-05T14:23:00Z">
                  <w:rPr>
                    <w:rFonts w:ascii="Cambria Math" w:eastAsia="宋体" w:hAnsi="Cambria Math"/>
                    <w:sz w:val="24"/>
                    <w:szCs w:val="24"/>
                  </w:rPr>
                </w:rPrChange>
              </w:rPr>
            </m:ctrlPr>
          </m:sSubPr>
          <m:e>
            <m:r>
              <m:rPr>
                <m:sty m:val="bi"/>
              </m:rPr>
              <w:rPr>
                <w:rFonts w:ascii="Cambria Math" w:eastAsia="宋体" w:hAnsi="Cambria Math" w:hint="eastAsia"/>
                <w:sz w:val="22"/>
                <w:szCs w:val="24"/>
                <w:rPrChange w:id="682" w:author="linxl" w:date="2019-09-05T14:23:00Z">
                  <w:rPr>
                    <w:rFonts w:ascii="Cambria Math" w:eastAsia="宋体" w:hAnsi="Cambria Math" w:hint="eastAsia"/>
                    <w:sz w:val="24"/>
                    <w:szCs w:val="24"/>
                  </w:rPr>
                </w:rPrChange>
              </w:rPr>
              <m:t>u</m:t>
            </m:r>
          </m:e>
          <m:sub>
            <m:r>
              <m:rPr>
                <m:sty m:val="bi"/>
              </m:rPr>
              <w:rPr>
                <w:rFonts w:ascii="Cambria Math" w:eastAsia="宋体" w:hAnsi="Cambria Math"/>
                <w:sz w:val="22"/>
                <w:szCs w:val="24"/>
                <w:rPrChange w:id="683" w:author="linxl" w:date="2019-09-05T14:23:00Z">
                  <w:rPr>
                    <w:rFonts w:ascii="Cambria Math" w:eastAsia="宋体" w:hAnsi="Cambria Math"/>
                    <w:sz w:val="24"/>
                    <w:szCs w:val="24"/>
                  </w:rPr>
                </w:rPrChange>
              </w:rPr>
              <m:t>j</m:t>
            </m:r>
            <m:r>
              <m:rPr>
                <m:sty m:val="p"/>
              </m:rPr>
              <w:rPr>
                <w:rFonts w:ascii="Cambria Math" w:eastAsia="宋体" w:hAnsi="Cambria Math"/>
                <w:sz w:val="22"/>
                <w:szCs w:val="24"/>
                <w:rPrChange w:id="684" w:author="linxl" w:date="2019-09-05T14:23:00Z">
                  <w:rPr>
                    <w:rFonts w:ascii="Cambria Math" w:eastAsia="宋体" w:hAnsi="Cambria Math"/>
                    <w:sz w:val="24"/>
                    <w:szCs w:val="24"/>
                  </w:rPr>
                </w:rPrChange>
              </w:rPr>
              <m:t>+</m:t>
            </m:r>
            <m:r>
              <m:rPr>
                <m:sty m:val="b"/>
              </m:rPr>
              <w:rPr>
                <w:rFonts w:ascii="Cambria Math" w:eastAsia="宋体" w:hAnsi="Cambria Math"/>
                <w:sz w:val="22"/>
                <w:szCs w:val="24"/>
                <w:rPrChange w:id="685" w:author="linxl" w:date="2019-09-05T14:23:00Z">
                  <w:rPr>
                    <w:rFonts w:ascii="Cambria Math" w:eastAsia="宋体" w:hAnsi="Cambria Math"/>
                    <w:sz w:val="24"/>
                    <w:szCs w:val="24"/>
                  </w:rPr>
                </w:rPrChange>
              </w:rPr>
              <m:t>1</m:t>
            </m:r>
          </m:sub>
        </m:sSub>
      </m:oMath>
      <w:r w:rsidRPr="00D973C4">
        <w:rPr>
          <w:rFonts w:ascii="宋体" w:eastAsia="宋体" w:hAnsi="宋体" w:hint="eastAsia"/>
          <w:sz w:val="22"/>
          <w:szCs w:val="24"/>
          <w:rPrChange w:id="686" w:author="linxl" w:date="2019-09-05T14:23:00Z">
            <w:rPr>
              <w:rFonts w:ascii="宋体" w:eastAsia="宋体" w:hAnsi="宋体" w:hint="eastAsia"/>
              <w:sz w:val="24"/>
              <w:szCs w:val="24"/>
            </w:rPr>
          </w:rPrChange>
        </w:rPr>
        <w:t>）及其速度矢量</w:t>
      </w:r>
      <m:oMath>
        <m:sSub>
          <m:sSubPr>
            <m:ctrlPr>
              <w:rPr>
                <w:rFonts w:ascii="Cambria Math" w:eastAsia="宋体" w:hAnsi="Cambria Math"/>
                <w:sz w:val="22"/>
                <w:szCs w:val="24"/>
                <w:rPrChange w:id="687" w:author="linxl" w:date="2019-09-05T14:23:00Z">
                  <w:rPr>
                    <w:rFonts w:ascii="Cambria Math" w:eastAsia="宋体" w:hAnsi="Cambria Math"/>
                    <w:sz w:val="24"/>
                    <w:szCs w:val="24"/>
                  </w:rPr>
                </w:rPrChange>
              </w:rPr>
            </m:ctrlPr>
          </m:sSubPr>
          <m:e>
            <m:acc>
              <m:accPr>
                <m:chr m:val="⃗"/>
                <m:ctrlPr>
                  <w:rPr>
                    <w:rFonts w:ascii="Cambria Math" w:eastAsia="宋体" w:hAnsi="Cambria Math"/>
                    <w:sz w:val="22"/>
                    <w:szCs w:val="24"/>
                    <w:rPrChange w:id="688" w:author="linxl" w:date="2019-09-05T14:23:00Z">
                      <w:rPr>
                        <w:rFonts w:ascii="Cambria Math" w:eastAsia="宋体" w:hAnsi="Cambria Math"/>
                        <w:sz w:val="24"/>
                        <w:szCs w:val="24"/>
                      </w:rPr>
                    </w:rPrChange>
                  </w:rPr>
                </m:ctrlPr>
              </m:accPr>
              <m:e>
                <m:r>
                  <m:rPr>
                    <m:sty m:val="bi"/>
                  </m:rPr>
                  <w:rPr>
                    <w:rFonts w:ascii="Cambria Math" w:eastAsia="宋体" w:hAnsi="Cambria Math"/>
                    <w:sz w:val="22"/>
                    <w:szCs w:val="24"/>
                    <w:rPrChange w:id="689" w:author="linxl" w:date="2019-09-05T14:23:00Z">
                      <w:rPr>
                        <w:rFonts w:ascii="Cambria Math" w:eastAsia="宋体" w:hAnsi="Cambria Math"/>
                        <w:sz w:val="24"/>
                        <w:szCs w:val="24"/>
                      </w:rPr>
                    </w:rPrChange>
                  </w:rPr>
                  <m:t>v</m:t>
                </m:r>
              </m:e>
            </m:acc>
          </m:e>
          <m:sub>
            <m:r>
              <m:rPr>
                <m:sty m:val="bi"/>
              </m:rPr>
              <w:rPr>
                <w:rFonts w:ascii="Cambria Math" w:eastAsia="宋体" w:hAnsi="Cambria Math"/>
                <w:sz w:val="22"/>
                <w:szCs w:val="24"/>
                <w:rPrChange w:id="690" w:author="linxl" w:date="2019-09-05T14:23:00Z">
                  <w:rPr>
                    <w:rFonts w:ascii="Cambria Math" w:eastAsia="宋体" w:hAnsi="Cambria Math"/>
                    <w:sz w:val="24"/>
                    <w:szCs w:val="24"/>
                  </w:rPr>
                </w:rPrChange>
              </w:rPr>
              <m:t>j</m:t>
            </m:r>
            <m:r>
              <m:rPr>
                <m:sty m:val="p"/>
              </m:rPr>
              <w:rPr>
                <w:rFonts w:ascii="Cambria Math" w:eastAsia="宋体" w:hAnsi="Cambria Math"/>
                <w:sz w:val="22"/>
                <w:szCs w:val="24"/>
                <w:rPrChange w:id="691" w:author="linxl" w:date="2019-09-05T14:23:00Z">
                  <w:rPr>
                    <w:rFonts w:ascii="Cambria Math" w:eastAsia="宋体" w:hAnsi="Cambria Math"/>
                    <w:sz w:val="24"/>
                    <w:szCs w:val="24"/>
                  </w:rPr>
                </w:rPrChange>
              </w:rPr>
              <m:t>+</m:t>
            </m:r>
            <m:r>
              <m:rPr>
                <m:sty m:val="b"/>
              </m:rPr>
              <w:rPr>
                <w:rFonts w:ascii="Cambria Math" w:eastAsia="宋体" w:hAnsi="Cambria Math"/>
                <w:sz w:val="22"/>
                <w:szCs w:val="24"/>
                <w:rPrChange w:id="692" w:author="linxl" w:date="2019-09-05T14:23:00Z">
                  <w:rPr>
                    <w:rFonts w:ascii="Cambria Math" w:eastAsia="宋体" w:hAnsi="Cambria Math"/>
                    <w:sz w:val="24"/>
                    <w:szCs w:val="24"/>
                  </w:rPr>
                </w:rPrChange>
              </w:rPr>
              <m:t>1</m:t>
            </m:r>
          </m:sub>
        </m:sSub>
      </m:oMath>
      <w:r w:rsidRPr="00D973C4">
        <w:rPr>
          <w:rFonts w:ascii="宋体" w:eastAsia="宋体" w:hAnsi="宋体" w:hint="eastAsia"/>
          <w:sz w:val="22"/>
          <w:szCs w:val="24"/>
          <w:rPrChange w:id="693" w:author="linxl" w:date="2019-09-05T14:23:00Z">
            <w:rPr>
              <w:rFonts w:ascii="宋体" w:eastAsia="宋体" w:hAnsi="宋体" w:hint="eastAsia"/>
              <w:sz w:val="24"/>
              <w:szCs w:val="24"/>
            </w:rPr>
          </w:rPrChange>
        </w:rPr>
        <w:t>传输至MOD，进行下一次跟踪。</w:t>
      </w:r>
      <w:commentRangeStart w:id="694"/>
      <w:r w:rsidRPr="001E1BFC">
        <w:rPr>
          <w:rFonts w:ascii="宋体" w:eastAsia="宋体" w:hAnsi="宋体" w:hint="eastAsia"/>
          <w:color w:val="C00000"/>
          <w:sz w:val="22"/>
          <w:szCs w:val="24"/>
          <w:rPrChange w:id="695" w:author="linxl" w:date="2019-09-05T15:05:00Z">
            <w:rPr>
              <w:rFonts w:ascii="宋体" w:eastAsia="宋体" w:hAnsi="宋体" w:hint="eastAsia"/>
              <w:sz w:val="24"/>
              <w:szCs w:val="24"/>
            </w:rPr>
          </w:rPrChange>
        </w:rPr>
        <w:t>MOD中接收到的轨迹点连接起来</w:t>
      </w:r>
      <w:r w:rsidRPr="001E1BFC">
        <w:rPr>
          <w:rFonts w:ascii="宋体" w:eastAsia="宋体" w:hAnsi="宋体" w:hint="eastAsia"/>
          <w:color w:val="C00000"/>
          <w:sz w:val="22"/>
          <w:szCs w:val="24"/>
          <w:rPrChange w:id="696" w:author="linxl" w:date="2019-09-05T15:05:00Z">
            <w:rPr>
              <w:rFonts w:ascii="宋体" w:eastAsia="宋体" w:hAnsi="宋体" w:hint="eastAsia"/>
              <w:sz w:val="24"/>
              <w:szCs w:val="24"/>
            </w:rPr>
          </w:rPrChange>
        </w:rPr>
        <w:lastRenderedPageBreak/>
        <w:t>得到连续的折线段</w:t>
      </w:r>
      <m:oMath>
        <m:acc>
          <m:accPr>
            <m:chr m:val="̅"/>
            <m:ctrlPr>
              <w:rPr>
                <w:rFonts w:ascii="Cambria Math" w:eastAsia="宋体" w:hAnsi="Cambria Math"/>
                <w:color w:val="C00000"/>
                <w:sz w:val="22"/>
                <w:szCs w:val="24"/>
                <w:rPrChange w:id="697" w:author="linxl" w:date="2019-09-05T15:05:00Z">
                  <w:rPr>
                    <w:rFonts w:ascii="Cambria Math" w:eastAsia="宋体" w:hAnsi="Cambria Math"/>
                    <w:sz w:val="24"/>
                    <w:szCs w:val="24"/>
                  </w:rPr>
                </w:rPrChange>
              </w:rPr>
            </m:ctrlPr>
          </m:accPr>
          <m:e>
            <m:sSub>
              <m:sSubPr>
                <m:ctrlPr>
                  <w:rPr>
                    <w:rFonts w:ascii="Cambria Math" w:eastAsia="宋体" w:hAnsi="Cambria Math"/>
                    <w:color w:val="C00000"/>
                    <w:sz w:val="22"/>
                    <w:szCs w:val="24"/>
                    <w:rPrChange w:id="698" w:author="linxl" w:date="2019-09-05T15:05:00Z">
                      <w:rPr>
                        <w:rFonts w:ascii="Cambria Math" w:eastAsia="宋体" w:hAnsi="Cambria Math"/>
                        <w:sz w:val="24"/>
                        <w:szCs w:val="24"/>
                      </w:rPr>
                    </w:rPrChange>
                  </w:rPr>
                </m:ctrlPr>
              </m:sSubPr>
              <m:e>
                <m:r>
                  <m:rPr>
                    <m:sty m:val="bi"/>
                  </m:rPr>
                  <w:rPr>
                    <w:rFonts w:ascii="Cambria Math" w:eastAsia="宋体" w:hAnsi="Cambria Math" w:hint="eastAsia"/>
                    <w:color w:val="C00000"/>
                    <w:sz w:val="22"/>
                    <w:szCs w:val="24"/>
                    <w:rPrChange w:id="699" w:author="linxl" w:date="2019-09-05T15:05:00Z">
                      <w:rPr>
                        <w:rFonts w:ascii="Cambria Math" w:eastAsia="宋体" w:hAnsi="Cambria Math" w:hint="eastAsia"/>
                        <w:sz w:val="24"/>
                        <w:szCs w:val="24"/>
                      </w:rPr>
                    </w:rPrChange>
                  </w:rPr>
                  <m:t>u</m:t>
                </m:r>
              </m:e>
              <m:sub>
                <m:r>
                  <m:rPr>
                    <m:sty m:val="bi"/>
                  </m:rPr>
                  <w:rPr>
                    <w:rFonts w:ascii="Cambria Math" w:eastAsia="宋体" w:hAnsi="Cambria Math"/>
                    <w:color w:val="C00000"/>
                    <w:sz w:val="22"/>
                    <w:szCs w:val="24"/>
                    <w:rPrChange w:id="700" w:author="linxl" w:date="2019-09-05T15:05:00Z">
                      <w:rPr>
                        <w:rFonts w:ascii="Cambria Math" w:eastAsia="宋体" w:hAnsi="Cambria Math"/>
                        <w:sz w:val="24"/>
                        <w:szCs w:val="24"/>
                      </w:rPr>
                    </w:rPrChange>
                  </w:rPr>
                  <m:t>j</m:t>
                </m:r>
              </m:sub>
            </m:sSub>
            <m:sSub>
              <m:sSubPr>
                <m:ctrlPr>
                  <w:rPr>
                    <w:rFonts w:ascii="Cambria Math" w:eastAsia="宋体" w:hAnsi="Cambria Math"/>
                    <w:color w:val="C00000"/>
                    <w:sz w:val="22"/>
                    <w:szCs w:val="24"/>
                    <w:rPrChange w:id="701" w:author="linxl" w:date="2019-09-05T15:05:00Z">
                      <w:rPr>
                        <w:rFonts w:ascii="Cambria Math" w:eastAsia="宋体" w:hAnsi="Cambria Math"/>
                        <w:sz w:val="24"/>
                        <w:szCs w:val="24"/>
                      </w:rPr>
                    </w:rPrChange>
                  </w:rPr>
                </m:ctrlPr>
              </m:sSubPr>
              <m:e>
                <m:r>
                  <m:rPr>
                    <m:sty m:val="bi"/>
                  </m:rPr>
                  <w:rPr>
                    <w:rFonts w:ascii="Cambria Math" w:eastAsia="宋体" w:hAnsi="Cambria Math"/>
                    <w:color w:val="C00000"/>
                    <w:sz w:val="22"/>
                    <w:szCs w:val="24"/>
                    <w:rPrChange w:id="702" w:author="linxl" w:date="2019-09-05T15:05:00Z">
                      <w:rPr>
                        <w:rFonts w:ascii="Cambria Math" w:eastAsia="宋体" w:hAnsi="Cambria Math"/>
                        <w:sz w:val="24"/>
                        <w:szCs w:val="24"/>
                      </w:rPr>
                    </w:rPrChange>
                  </w:rPr>
                  <m:t>u</m:t>
                </m:r>
              </m:e>
              <m:sub>
                <m:r>
                  <m:rPr>
                    <m:sty m:val="bi"/>
                  </m:rPr>
                  <w:rPr>
                    <w:rFonts w:ascii="Cambria Math" w:eastAsia="宋体" w:hAnsi="Cambria Math" w:hint="eastAsia"/>
                    <w:color w:val="C00000"/>
                    <w:sz w:val="22"/>
                    <w:szCs w:val="24"/>
                    <w:rPrChange w:id="703" w:author="linxl" w:date="2019-09-05T15:05:00Z">
                      <w:rPr>
                        <w:rFonts w:ascii="Cambria Math" w:eastAsia="宋体" w:hAnsi="Cambria Math" w:hint="eastAsia"/>
                        <w:sz w:val="24"/>
                        <w:szCs w:val="24"/>
                      </w:rPr>
                    </w:rPrChange>
                  </w:rPr>
                  <m:t>j</m:t>
                </m:r>
                <m:r>
                  <m:rPr>
                    <m:sty m:val="p"/>
                  </m:rPr>
                  <w:rPr>
                    <w:rFonts w:ascii="Cambria Math" w:eastAsia="宋体" w:hAnsi="Cambria Math"/>
                    <w:color w:val="C00000"/>
                    <w:sz w:val="22"/>
                    <w:szCs w:val="24"/>
                    <w:rPrChange w:id="704" w:author="linxl" w:date="2019-09-05T15:05:00Z">
                      <w:rPr>
                        <w:rFonts w:ascii="Cambria Math" w:eastAsia="宋体" w:hAnsi="Cambria Math"/>
                        <w:sz w:val="24"/>
                        <w:szCs w:val="24"/>
                      </w:rPr>
                    </w:rPrChange>
                  </w:rPr>
                  <m:t>+</m:t>
                </m:r>
                <m:r>
                  <m:rPr>
                    <m:sty m:val="b"/>
                  </m:rPr>
                  <w:rPr>
                    <w:rFonts w:ascii="Cambria Math" w:eastAsia="宋体" w:hAnsi="Cambria Math"/>
                    <w:color w:val="C00000"/>
                    <w:sz w:val="22"/>
                    <w:szCs w:val="24"/>
                    <w:rPrChange w:id="705" w:author="linxl" w:date="2019-09-05T15:05:00Z">
                      <w:rPr>
                        <w:rFonts w:ascii="Cambria Math" w:eastAsia="宋体" w:hAnsi="Cambria Math"/>
                        <w:sz w:val="24"/>
                        <w:szCs w:val="24"/>
                      </w:rPr>
                    </w:rPrChange>
                  </w:rPr>
                  <m:t>1</m:t>
                </m:r>
              </m:sub>
            </m:sSub>
          </m:e>
        </m:acc>
      </m:oMath>
      <w:r w:rsidRPr="001E1BFC">
        <w:rPr>
          <w:rFonts w:ascii="宋体" w:eastAsia="宋体" w:hAnsi="宋体" w:hint="eastAsia"/>
          <w:color w:val="C00000"/>
          <w:sz w:val="22"/>
          <w:szCs w:val="24"/>
          <w:rPrChange w:id="706" w:author="linxl" w:date="2019-09-05T15:05:00Z">
            <w:rPr>
              <w:rFonts w:ascii="宋体" w:eastAsia="宋体" w:hAnsi="宋体" w:hint="eastAsia"/>
              <w:sz w:val="24"/>
              <w:szCs w:val="24"/>
            </w:rPr>
          </w:rPrChange>
        </w:rPr>
        <w:t>,</w:t>
      </w:r>
      <m:oMath>
        <m:acc>
          <m:accPr>
            <m:chr m:val="̅"/>
            <m:ctrlPr>
              <w:rPr>
                <w:rFonts w:ascii="Cambria Math" w:eastAsia="宋体" w:hAnsi="Cambria Math"/>
                <w:color w:val="C00000"/>
                <w:sz w:val="22"/>
                <w:szCs w:val="24"/>
                <w:rPrChange w:id="707" w:author="linxl" w:date="2019-09-05T15:05:00Z">
                  <w:rPr>
                    <w:rFonts w:ascii="Cambria Math" w:eastAsia="宋体" w:hAnsi="Cambria Math"/>
                    <w:sz w:val="24"/>
                    <w:szCs w:val="24"/>
                  </w:rPr>
                </w:rPrChange>
              </w:rPr>
            </m:ctrlPr>
          </m:accPr>
          <m:e>
            <m:sSub>
              <m:sSubPr>
                <m:ctrlPr>
                  <w:rPr>
                    <w:rFonts w:ascii="Cambria Math" w:eastAsia="宋体" w:hAnsi="Cambria Math"/>
                    <w:color w:val="C00000"/>
                    <w:sz w:val="22"/>
                    <w:szCs w:val="24"/>
                    <w:rPrChange w:id="708" w:author="linxl" w:date="2019-09-05T15:05:00Z">
                      <w:rPr>
                        <w:rFonts w:ascii="Cambria Math" w:eastAsia="宋体" w:hAnsi="Cambria Math"/>
                        <w:sz w:val="24"/>
                        <w:szCs w:val="24"/>
                      </w:rPr>
                    </w:rPrChange>
                  </w:rPr>
                </m:ctrlPr>
              </m:sSubPr>
              <m:e>
                <m:r>
                  <m:rPr>
                    <m:sty m:val="bi"/>
                  </m:rPr>
                  <w:rPr>
                    <w:rFonts w:ascii="Cambria Math" w:eastAsia="宋体" w:hAnsi="Cambria Math" w:hint="eastAsia"/>
                    <w:color w:val="C00000"/>
                    <w:sz w:val="22"/>
                    <w:szCs w:val="24"/>
                    <w:rPrChange w:id="709" w:author="linxl" w:date="2019-09-05T15:05:00Z">
                      <w:rPr>
                        <w:rFonts w:ascii="Cambria Math" w:eastAsia="宋体" w:hAnsi="Cambria Math" w:hint="eastAsia"/>
                        <w:sz w:val="24"/>
                        <w:szCs w:val="24"/>
                      </w:rPr>
                    </w:rPrChange>
                  </w:rPr>
                  <m:t>u</m:t>
                </m:r>
              </m:e>
              <m:sub>
                <m:r>
                  <m:rPr>
                    <m:sty m:val="bi"/>
                  </m:rPr>
                  <w:rPr>
                    <w:rFonts w:ascii="Cambria Math" w:eastAsia="宋体" w:hAnsi="Cambria Math"/>
                    <w:color w:val="C00000"/>
                    <w:sz w:val="22"/>
                    <w:szCs w:val="24"/>
                    <w:rPrChange w:id="710" w:author="linxl" w:date="2019-09-05T15:05:00Z">
                      <w:rPr>
                        <w:rFonts w:ascii="Cambria Math" w:eastAsia="宋体" w:hAnsi="Cambria Math"/>
                        <w:sz w:val="24"/>
                        <w:szCs w:val="24"/>
                      </w:rPr>
                    </w:rPrChange>
                  </w:rPr>
                  <m:t>j</m:t>
                </m:r>
                <m:r>
                  <m:rPr>
                    <m:sty m:val="p"/>
                  </m:rPr>
                  <w:rPr>
                    <w:rFonts w:ascii="Cambria Math" w:eastAsia="宋体" w:hAnsi="Cambria Math"/>
                    <w:color w:val="C00000"/>
                    <w:sz w:val="22"/>
                    <w:szCs w:val="24"/>
                    <w:rPrChange w:id="711" w:author="linxl" w:date="2019-09-05T15:05:00Z">
                      <w:rPr>
                        <w:rFonts w:ascii="Cambria Math" w:eastAsia="宋体" w:hAnsi="Cambria Math"/>
                        <w:sz w:val="24"/>
                        <w:szCs w:val="24"/>
                      </w:rPr>
                    </w:rPrChange>
                  </w:rPr>
                  <m:t>+</m:t>
                </m:r>
                <m:r>
                  <m:rPr>
                    <m:sty m:val="b"/>
                  </m:rPr>
                  <w:rPr>
                    <w:rFonts w:ascii="Cambria Math" w:eastAsia="宋体" w:hAnsi="Cambria Math"/>
                    <w:color w:val="C00000"/>
                    <w:sz w:val="22"/>
                    <w:szCs w:val="24"/>
                    <w:rPrChange w:id="712" w:author="linxl" w:date="2019-09-05T15:05:00Z">
                      <w:rPr>
                        <w:rFonts w:ascii="Cambria Math" w:eastAsia="宋体" w:hAnsi="Cambria Math"/>
                        <w:sz w:val="24"/>
                        <w:szCs w:val="24"/>
                      </w:rPr>
                    </w:rPrChange>
                  </w:rPr>
                  <m:t>1</m:t>
                </m:r>
              </m:sub>
            </m:sSub>
            <m:sSub>
              <m:sSubPr>
                <m:ctrlPr>
                  <w:rPr>
                    <w:rFonts w:ascii="Cambria Math" w:eastAsia="宋体" w:hAnsi="Cambria Math"/>
                    <w:color w:val="C00000"/>
                    <w:sz w:val="22"/>
                    <w:szCs w:val="24"/>
                    <w:rPrChange w:id="713" w:author="linxl" w:date="2019-09-05T15:05:00Z">
                      <w:rPr>
                        <w:rFonts w:ascii="Cambria Math" w:eastAsia="宋体" w:hAnsi="Cambria Math"/>
                        <w:sz w:val="24"/>
                        <w:szCs w:val="24"/>
                      </w:rPr>
                    </w:rPrChange>
                  </w:rPr>
                </m:ctrlPr>
              </m:sSubPr>
              <m:e>
                <m:r>
                  <m:rPr>
                    <m:sty m:val="bi"/>
                  </m:rPr>
                  <w:rPr>
                    <w:rFonts w:ascii="Cambria Math" w:eastAsia="宋体" w:hAnsi="Cambria Math"/>
                    <w:color w:val="C00000"/>
                    <w:sz w:val="22"/>
                    <w:szCs w:val="24"/>
                    <w:rPrChange w:id="714" w:author="linxl" w:date="2019-09-05T15:05:00Z">
                      <w:rPr>
                        <w:rFonts w:ascii="Cambria Math" w:eastAsia="宋体" w:hAnsi="Cambria Math"/>
                        <w:sz w:val="24"/>
                        <w:szCs w:val="24"/>
                      </w:rPr>
                    </w:rPrChange>
                  </w:rPr>
                  <m:t>u</m:t>
                </m:r>
              </m:e>
              <m:sub>
                <m:r>
                  <m:rPr>
                    <m:sty m:val="bi"/>
                  </m:rPr>
                  <w:rPr>
                    <w:rFonts w:ascii="Cambria Math" w:eastAsia="宋体" w:hAnsi="Cambria Math" w:hint="eastAsia"/>
                    <w:color w:val="C00000"/>
                    <w:sz w:val="22"/>
                    <w:szCs w:val="24"/>
                    <w:rPrChange w:id="715" w:author="linxl" w:date="2019-09-05T15:05:00Z">
                      <w:rPr>
                        <w:rFonts w:ascii="Cambria Math" w:eastAsia="宋体" w:hAnsi="Cambria Math" w:hint="eastAsia"/>
                        <w:sz w:val="24"/>
                        <w:szCs w:val="24"/>
                      </w:rPr>
                    </w:rPrChange>
                  </w:rPr>
                  <m:t>j</m:t>
                </m:r>
                <m:r>
                  <m:rPr>
                    <m:sty m:val="p"/>
                  </m:rPr>
                  <w:rPr>
                    <w:rFonts w:ascii="Cambria Math" w:eastAsia="宋体" w:hAnsi="Cambria Math"/>
                    <w:color w:val="C00000"/>
                    <w:sz w:val="22"/>
                    <w:szCs w:val="24"/>
                    <w:rPrChange w:id="716" w:author="linxl" w:date="2019-09-05T15:05:00Z">
                      <w:rPr>
                        <w:rFonts w:ascii="Cambria Math" w:eastAsia="宋体" w:hAnsi="Cambria Math"/>
                        <w:sz w:val="24"/>
                        <w:szCs w:val="24"/>
                      </w:rPr>
                    </w:rPrChange>
                  </w:rPr>
                  <m:t>+</m:t>
                </m:r>
                <m:r>
                  <m:rPr>
                    <m:sty m:val="b"/>
                  </m:rPr>
                  <w:rPr>
                    <w:rFonts w:ascii="Cambria Math" w:eastAsia="宋体" w:hAnsi="Cambria Math"/>
                    <w:color w:val="C00000"/>
                    <w:sz w:val="22"/>
                    <w:szCs w:val="24"/>
                    <w:rPrChange w:id="717" w:author="linxl" w:date="2019-09-05T15:05:00Z">
                      <w:rPr>
                        <w:rFonts w:ascii="Cambria Math" w:eastAsia="宋体" w:hAnsi="Cambria Math"/>
                        <w:sz w:val="24"/>
                        <w:szCs w:val="24"/>
                      </w:rPr>
                    </w:rPrChange>
                  </w:rPr>
                  <m:t>2</m:t>
                </m:r>
              </m:sub>
            </m:sSub>
          </m:e>
        </m:acc>
      </m:oMath>
      <w:r w:rsidRPr="001E1BFC">
        <w:rPr>
          <w:rFonts w:ascii="宋体" w:eastAsia="宋体" w:hAnsi="宋体" w:hint="eastAsia"/>
          <w:color w:val="C00000"/>
          <w:sz w:val="22"/>
          <w:szCs w:val="24"/>
          <w:rPrChange w:id="718" w:author="linxl" w:date="2019-09-05T15:05:00Z">
            <w:rPr>
              <w:rFonts w:ascii="宋体" w:eastAsia="宋体" w:hAnsi="宋体" w:hint="eastAsia"/>
              <w:sz w:val="24"/>
              <w:szCs w:val="24"/>
            </w:rPr>
          </w:rPrChange>
        </w:rPr>
        <w:t>即为压缩后的轨迹。</w:t>
      </w:r>
      <w:commentRangeEnd w:id="694"/>
      <w:r w:rsidR="001E1BFC">
        <w:rPr>
          <w:rStyle w:val="ab"/>
        </w:rPr>
        <w:commentReference w:id="694"/>
      </w:r>
      <w:r w:rsidRPr="00D973C4">
        <w:rPr>
          <w:rFonts w:ascii="宋体" w:eastAsia="宋体" w:hAnsi="宋体" w:hint="eastAsia"/>
          <w:sz w:val="22"/>
          <w:szCs w:val="24"/>
          <w:rPrChange w:id="719" w:author="linxl" w:date="2019-09-05T14:23:00Z">
            <w:rPr>
              <w:rFonts w:ascii="宋体" w:eastAsia="宋体" w:hAnsi="宋体" w:hint="eastAsia"/>
              <w:sz w:val="24"/>
              <w:szCs w:val="24"/>
            </w:rPr>
          </w:rPrChange>
        </w:rPr>
        <w:t>这就是Line</w:t>
      </w:r>
      <w:r w:rsidRPr="00D973C4">
        <w:rPr>
          <w:rFonts w:ascii="宋体" w:eastAsia="宋体" w:hAnsi="宋体"/>
          <w:sz w:val="22"/>
          <w:szCs w:val="24"/>
          <w:rPrChange w:id="720" w:author="linxl" w:date="2019-09-05T14:23:00Z">
            <w:rPr>
              <w:rFonts w:ascii="宋体" w:eastAsia="宋体" w:hAnsi="宋体"/>
              <w:sz w:val="24"/>
              <w:szCs w:val="24"/>
            </w:rPr>
          </w:rPrChange>
        </w:rPr>
        <w:t xml:space="preserve"> Dead-Reckoning(LDR )</w:t>
      </w:r>
      <w:r w:rsidRPr="00D973C4">
        <w:rPr>
          <w:rFonts w:ascii="宋体" w:eastAsia="宋体" w:hAnsi="宋体" w:hint="eastAsia"/>
          <w:sz w:val="22"/>
          <w:szCs w:val="24"/>
          <w:rPrChange w:id="721" w:author="linxl" w:date="2019-09-05T14:23:00Z">
            <w:rPr>
              <w:rFonts w:ascii="宋体" w:eastAsia="宋体" w:hAnsi="宋体" w:hint="eastAsia"/>
              <w:sz w:val="24"/>
              <w:szCs w:val="24"/>
            </w:rPr>
          </w:rPrChange>
        </w:rPr>
        <w:t>算法。（在实际运用中，我们一般根据连续的两个点位置变化求出其速度矢量）</w:t>
      </w:r>
    </w:p>
    <w:p w14:paraId="6DCAB75C" w14:textId="77777777" w:rsidR="009512FA" w:rsidRDefault="009512FA" w:rsidP="009A6536">
      <w:pPr>
        <w:rPr>
          <w:ins w:id="722" w:author="linxl" w:date="2019-09-05T14:57:00Z"/>
          <w:rFonts w:ascii="宋体" w:eastAsia="宋体" w:hAnsi="宋体"/>
          <w:sz w:val="22"/>
          <w:szCs w:val="24"/>
        </w:rPr>
      </w:pPr>
    </w:p>
    <w:p w14:paraId="14E9405B" w14:textId="41F809C1" w:rsidR="009512FA" w:rsidRDefault="009512FA" w:rsidP="009A6536">
      <w:pPr>
        <w:rPr>
          <w:ins w:id="723" w:author="linxl" w:date="2019-09-05T14:57:00Z"/>
          <w:rFonts w:ascii="宋体" w:eastAsia="宋体" w:hAnsi="宋体"/>
          <w:b/>
          <w:bCs/>
          <w:sz w:val="22"/>
          <w:szCs w:val="24"/>
        </w:rPr>
      </w:pPr>
      <w:ins w:id="724" w:author="linxl" w:date="2019-09-05T14:57:00Z">
        <w:r w:rsidRPr="006778DF">
          <w:rPr>
            <w:rFonts w:ascii="宋体" w:eastAsia="宋体" w:hAnsi="宋体" w:hint="eastAsia"/>
            <w:b/>
            <w:bCs/>
            <w:sz w:val="22"/>
            <w:szCs w:val="24"/>
          </w:rPr>
          <w:t>2</w:t>
        </w:r>
        <w:r w:rsidRPr="006778DF">
          <w:rPr>
            <w:rFonts w:ascii="宋体" w:eastAsia="宋体" w:hAnsi="宋体"/>
            <w:b/>
            <w:bCs/>
            <w:sz w:val="22"/>
            <w:szCs w:val="24"/>
          </w:rPr>
          <w:t>.</w:t>
        </w:r>
        <w:r>
          <w:rPr>
            <w:rFonts w:ascii="宋体" w:eastAsia="宋体" w:hAnsi="宋体"/>
            <w:b/>
            <w:bCs/>
            <w:sz w:val="22"/>
            <w:szCs w:val="24"/>
          </w:rPr>
          <w:t xml:space="preserve">2 </w:t>
        </w:r>
      </w:ins>
      <w:ins w:id="725" w:author="linxl" w:date="2019-09-05T14:58:00Z">
        <w:r>
          <w:rPr>
            <w:rFonts w:ascii="宋体" w:eastAsia="宋体" w:hAnsi="宋体" w:hint="eastAsia"/>
            <w:b/>
            <w:bCs/>
            <w:sz w:val="22"/>
            <w:szCs w:val="24"/>
          </w:rPr>
          <w:t>Trajectory</w:t>
        </w:r>
        <w:r>
          <w:rPr>
            <w:rFonts w:ascii="宋体" w:eastAsia="宋体" w:hAnsi="宋体"/>
            <w:b/>
            <w:bCs/>
            <w:sz w:val="22"/>
            <w:szCs w:val="24"/>
          </w:rPr>
          <w:t xml:space="preserve"> simplification: CISED</w:t>
        </w:r>
      </w:ins>
    </w:p>
    <w:p w14:paraId="2DBD23CF" w14:textId="464E46A0" w:rsidR="009512FA" w:rsidRPr="006778DF" w:rsidRDefault="009512FA" w:rsidP="009512FA">
      <w:pPr>
        <w:rPr>
          <w:ins w:id="726" w:author="linxl" w:date="2019-09-05T15:00:00Z"/>
          <w:rFonts w:ascii="宋体" w:eastAsia="宋体" w:hAnsi="宋体"/>
          <w:bCs/>
          <w:color w:val="C00000"/>
          <w:sz w:val="22"/>
          <w:szCs w:val="24"/>
        </w:rPr>
      </w:pPr>
      <w:ins w:id="727" w:author="linxl" w:date="2019-09-05T15:00:00Z">
        <w:r w:rsidRPr="006778DF">
          <w:rPr>
            <w:rFonts w:ascii="宋体" w:eastAsia="宋体" w:hAnsi="宋体" w:hint="eastAsia"/>
            <w:bCs/>
            <w:color w:val="C00000"/>
            <w:sz w:val="22"/>
            <w:szCs w:val="24"/>
          </w:rPr>
          <w:t>(</w:t>
        </w:r>
      </w:ins>
      <w:ins w:id="728" w:author="linxl" w:date="2019-09-05T15:03:00Z">
        <w:r>
          <w:rPr>
            <w:rFonts w:ascii="宋体" w:eastAsia="宋体" w:hAnsi="宋体" w:hint="eastAsia"/>
            <w:bCs/>
            <w:color w:val="C00000"/>
            <w:sz w:val="22"/>
            <w:szCs w:val="24"/>
          </w:rPr>
          <w:t>首先</w:t>
        </w:r>
      </w:ins>
      <w:ins w:id="729" w:author="linxl" w:date="2019-09-05T15:00:00Z">
        <w:r w:rsidRPr="006778DF">
          <w:rPr>
            <w:rFonts w:ascii="宋体" w:eastAsia="宋体" w:hAnsi="宋体" w:hint="eastAsia"/>
            <w:bCs/>
            <w:color w:val="C00000"/>
            <w:sz w:val="22"/>
            <w:szCs w:val="24"/>
          </w:rPr>
          <w:t>用一段话概括</w:t>
        </w:r>
        <w:r>
          <w:rPr>
            <w:rFonts w:ascii="宋体" w:eastAsia="宋体" w:hAnsi="宋体" w:hint="eastAsia"/>
            <w:b/>
            <w:bCs/>
            <w:sz w:val="22"/>
            <w:szCs w:val="24"/>
          </w:rPr>
          <w:t>Trajectory</w:t>
        </w:r>
        <w:r>
          <w:rPr>
            <w:rFonts w:ascii="宋体" w:eastAsia="宋体" w:hAnsi="宋体"/>
            <w:b/>
            <w:bCs/>
            <w:sz w:val="22"/>
            <w:szCs w:val="24"/>
          </w:rPr>
          <w:t xml:space="preserve"> simplification</w:t>
        </w:r>
        <w:r w:rsidRPr="006778DF">
          <w:rPr>
            <w:rFonts w:ascii="宋体" w:eastAsia="宋体" w:hAnsi="宋体" w:hint="eastAsia"/>
            <w:bCs/>
            <w:color w:val="C00000"/>
            <w:sz w:val="22"/>
            <w:szCs w:val="24"/>
          </w:rPr>
          <w:t>,主要工作</w:t>
        </w:r>
      </w:ins>
      <w:ins w:id="730" w:author="linxl" w:date="2019-09-05T15:03:00Z">
        <w:r>
          <w:rPr>
            <w:rFonts w:ascii="宋体" w:eastAsia="宋体" w:hAnsi="宋体" w:hint="eastAsia"/>
            <w:bCs/>
            <w:color w:val="C00000"/>
            <w:sz w:val="22"/>
            <w:szCs w:val="24"/>
          </w:rPr>
          <w:t>；其次重点介绍</w:t>
        </w:r>
      </w:ins>
      <w:ins w:id="731" w:author="linxl" w:date="2019-09-05T15:04:00Z">
        <w:r w:rsidR="00B16848">
          <w:rPr>
            <w:rFonts w:ascii="宋体" w:eastAsia="宋体" w:hAnsi="宋体" w:hint="eastAsia"/>
            <w:bCs/>
            <w:color w:val="C00000"/>
            <w:sz w:val="22"/>
            <w:szCs w:val="24"/>
          </w:rPr>
          <w:t>C</w:t>
        </w:r>
        <w:r w:rsidR="00B16848">
          <w:rPr>
            <w:rFonts w:ascii="宋体" w:eastAsia="宋体" w:hAnsi="宋体"/>
            <w:bCs/>
            <w:color w:val="C00000"/>
            <w:sz w:val="22"/>
            <w:szCs w:val="24"/>
          </w:rPr>
          <w:t>ISED</w:t>
        </w:r>
      </w:ins>
      <w:ins w:id="732" w:author="linxl" w:date="2019-09-05T15:11:00Z">
        <w:r w:rsidR="00835718">
          <w:rPr>
            <w:rFonts w:ascii="宋体" w:eastAsia="宋体" w:hAnsi="宋体" w:hint="eastAsia"/>
            <w:bCs/>
            <w:color w:val="C00000"/>
            <w:sz w:val="22"/>
            <w:szCs w:val="24"/>
          </w:rPr>
          <w:t>的原理和特点</w:t>
        </w:r>
      </w:ins>
      <w:ins w:id="733" w:author="linxl" w:date="2019-09-05T15:00:00Z">
        <w:r w:rsidRPr="006778DF">
          <w:rPr>
            <w:rFonts w:ascii="宋体" w:eastAsia="宋体" w:hAnsi="宋体"/>
            <w:bCs/>
            <w:color w:val="C00000"/>
            <w:sz w:val="22"/>
            <w:szCs w:val="24"/>
          </w:rPr>
          <w:t>)</w:t>
        </w:r>
      </w:ins>
    </w:p>
    <w:p w14:paraId="094399E1" w14:textId="3EEA72CD" w:rsidR="009512FA" w:rsidRDefault="009512FA" w:rsidP="009512FA">
      <w:pPr>
        <w:pStyle w:val="a3"/>
        <w:spacing w:line="240" w:lineRule="auto"/>
        <w:ind w:firstLineChars="0"/>
        <w:rPr>
          <w:rFonts w:ascii="宋体" w:hAnsi="宋体"/>
          <w:sz w:val="22"/>
          <w:szCs w:val="24"/>
        </w:rPr>
      </w:pPr>
      <w:moveToRangeStart w:id="734" w:author="linxl" w:date="2019-09-05T15:00:00Z" w:name="move18588027"/>
      <w:commentRangeStart w:id="735"/>
      <w:moveTo w:id="736" w:author="linxl" w:date="2019-09-05T15:00:00Z">
        <w:r w:rsidRPr="006778DF">
          <w:rPr>
            <w:rFonts w:ascii="宋体" w:hAnsi="宋体"/>
            <w:sz w:val="22"/>
            <w:szCs w:val="24"/>
          </w:rPr>
          <w:t>CISED-S</w:t>
        </w:r>
        <w:r w:rsidRPr="006778DF">
          <w:rPr>
            <w:rFonts w:ascii="宋体" w:hAnsi="宋体" w:hint="eastAsia"/>
            <w:sz w:val="22"/>
            <w:szCs w:val="24"/>
          </w:rPr>
          <w:t>算法的思想是初始点为</w:t>
        </w:r>
        <m:oMath>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sub>
          </m:sSub>
        </m:oMath>
        <w:r w:rsidRPr="006778DF">
          <w:rPr>
            <w:rFonts w:ascii="宋体" w:hAnsi="宋体" w:hint="eastAsia"/>
            <w:sz w:val="22"/>
            <w:szCs w:val="24"/>
          </w:rPr>
          <w:t>，随后接收到新的轨迹点</w:t>
        </w:r>
        <m:oMath>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r>
                <m:rPr>
                  <m:sty m:val="p"/>
                </m:rPr>
                <w:rPr>
                  <w:rFonts w:ascii="Cambria Math" w:hAnsi="Cambria Math"/>
                  <w:sz w:val="22"/>
                  <w:szCs w:val="24"/>
                </w:rPr>
                <m:t>+</m:t>
              </m:r>
              <m:r>
                <w:rPr>
                  <w:rFonts w:ascii="Cambria Math" w:hAnsi="Cambria Math" w:hint="eastAsia"/>
                  <w:sz w:val="22"/>
                  <w:szCs w:val="24"/>
                </w:rPr>
                <m:t>i</m:t>
              </m:r>
            </m:sub>
          </m:sSub>
        </m:oMath>
        <w:r w:rsidRPr="006778DF">
          <w:rPr>
            <w:rFonts w:ascii="宋体" w:hAnsi="宋体" w:hint="eastAsia"/>
            <w:sz w:val="22"/>
            <w:szCs w:val="24"/>
          </w:rPr>
          <w:t>，</w:t>
        </w:r>
        <m:oMath>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r>
                <m:rPr>
                  <m:sty m:val="p"/>
                </m:rPr>
                <w:rPr>
                  <w:rFonts w:ascii="Cambria Math" w:hAnsi="Cambria Math"/>
                  <w:sz w:val="22"/>
                  <w:szCs w:val="24"/>
                </w:rPr>
                <m:t>+</m:t>
              </m:r>
              <m:r>
                <w:rPr>
                  <w:rFonts w:ascii="Cambria Math" w:hAnsi="Cambria Math"/>
                  <w:sz w:val="22"/>
                  <w:szCs w:val="24"/>
                </w:rPr>
                <m:t>i</m:t>
              </m:r>
            </m:sub>
          </m:sSub>
        </m:oMath>
        <w:r w:rsidRPr="006778DF">
          <w:rPr>
            <w:rFonts w:ascii="宋体" w:hAnsi="宋体" w:hint="eastAsia"/>
            <w:sz w:val="22"/>
            <w:szCs w:val="24"/>
          </w:rPr>
          <w:t>为圆心,</w:t>
        </w:r>
        <m:oMath>
          <m:r>
            <m:rPr>
              <m:sty m:val="p"/>
            </m:rPr>
            <w:rPr>
              <w:rFonts w:ascii="Cambria Math" w:hAnsi="Cambria Math"/>
              <w:sz w:val="22"/>
              <w:szCs w:val="24"/>
            </w:rPr>
            <m:t xml:space="preserve"> </m:t>
          </m:r>
          <m:f>
            <m:fPr>
              <m:type m:val="lin"/>
              <m:ctrlPr>
                <w:rPr>
                  <w:rFonts w:ascii="Cambria Math" w:hAnsi="Cambria Math"/>
                  <w:sz w:val="22"/>
                  <w:szCs w:val="24"/>
                </w:rPr>
              </m:ctrlPr>
            </m:fPr>
            <m:num>
              <m:r>
                <m:rPr>
                  <m:sty m:val="p"/>
                </m:rPr>
                <w:rPr>
                  <w:rFonts w:ascii="Cambria Math" w:hAnsi="Cambria Math"/>
                  <w:sz w:val="22"/>
                  <w:szCs w:val="24"/>
                </w:rPr>
                <m:t>ϵ</m:t>
              </m:r>
            </m:num>
            <m:den>
              <m:r>
                <m:rPr>
                  <m:sty m:val="p"/>
                </m:rPr>
                <w:rPr>
                  <w:rFonts w:ascii="Cambria Math" w:hAnsi="Cambria Math"/>
                  <w:sz w:val="22"/>
                  <w:szCs w:val="24"/>
                </w:rPr>
                <m:t>2</m:t>
              </m:r>
            </m:den>
          </m:f>
        </m:oMath>
        <w:r w:rsidRPr="006778DF">
          <w:rPr>
            <w:rFonts w:ascii="宋体" w:hAnsi="宋体" w:hint="eastAsia"/>
            <w:sz w:val="22"/>
            <w:szCs w:val="24"/>
          </w:rPr>
          <w:t>为阈值做同步圆</w:t>
        </w:r>
        <m:oMath>
          <m:sSub>
            <m:sSubPr>
              <m:ctrlPr>
                <w:rPr>
                  <w:rFonts w:ascii="Cambria Math" w:hAnsi="Cambria Math"/>
                  <w:sz w:val="22"/>
                  <w:szCs w:val="24"/>
                </w:rPr>
              </m:ctrlPr>
            </m:sSubPr>
            <m:e>
              <m:r>
                <w:rPr>
                  <w:rFonts w:ascii="Cambria Math" w:hAnsi="Cambria Math"/>
                  <w:sz w:val="22"/>
                  <w:szCs w:val="24"/>
                </w:rPr>
                <m:t>O</m:t>
              </m:r>
            </m:e>
            <m:sub>
              <m:r>
                <m:rPr>
                  <m:sty m:val="p"/>
                </m:rPr>
                <w:rPr>
                  <w:rFonts w:ascii="Cambria Math" w:hAnsi="Cambria Math" w:hint="eastAsia"/>
                  <w:sz w:val="22"/>
                  <w:szCs w:val="24"/>
                </w:rPr>
                <m:t>s</m:t>
              </m:r>
              <m:r>
                <m:rPr>
                  <m:sty m:val="p"/>
                </m:rPr>
                <w:rPr>
                  <w:rFonts w:ascii="Cambria Math" w:hAnsi="Cambria Math"/>
                  <w:sz w:val="22"/>
                  <w:szCs w:val="24"/>
                </w:rPr>
                <m:t>+</m:t>
              </m:r>
              <m:r>
                <w:rPr>
                  <w:rFonts w:ascii="Cambria Math" w:hAnsi="Cambria Math" w:hint="eastAsia"/>
                  <w:sz w:val="22"/>
                  <w:szCs w:val="24"/>
                </w:rPr>
                <m:t>i</m:t>
              </m:r>
            </m:sub>
          </m:sSub>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r>
                <m:rPr>
                  <m:sty m:val="p"/>
                </m:rPr>
                <w:rPr>
                  <w:rFonts w:ascii="Cambria Math" w:hAnsi="Cambria Math"/>
                  <w:sz w:val="22"/>
                  <w:szCs w:val="24"/>
                </w:rPr>
                <m:t>+</m:t>
              </m:r>
              <m:r>
                <w:rPr>
                  <w:rFonts w:ascii="Cambria Math" w:hAnsi="Cambria Math"/>
                  <w:sz w:val="22"/>
                  <w:szCs w:val="24"/>
                </w:rPr>
                <m:t>i</m:t>
              </m:r>
            </m:sub>
          </m:sSub>
          <m:r>
            <m:rPr>
              <m:sty m:val="p"/>
            </m:rPr>
            <w:rPr>
              <w:rFonts w:ascii="Cambria Math" w:hAnsi="Cambria Math"/>
              <w:sz w:val="22"/>
              <w:szCs w:val="24"/>
            </w:rPr>
            <m:t>,</m:t>
          </m:r>
          <m:f>
            <m:fPr>
              <m:type m:val="lin"/>
              <m:ctrlPr>
                <w:rPr>
                  <w:rFonts w:ascii="Cambria Math" w:hAnsi="Cambria Math"/>
                  <w:sz w:val="22"/>
                  <w:szCs w:val="24"/>
                </w:rPr>
              </m:ctrlPr>
            </m:fPr>
            <m:num>
              <m:r>
                <m:rPr>
                  <m:sty m:val="p"/>
                </m:rPr>
                <w:rPr>
                  <w:rFonts w:ascii="Cambria Math" w:hAnsi="Cambria Math"/>
                  <w:sz w:val="22"/>
                  <w:szCs w:val="24"/>
                </w:rPr>
                <m:t>ϵ</m:t>
              </m:r>
            </m:num>
            <m:den>
              <m:r>
                <m:rPr>
                  <m:sty m:val="p"/>
                </m:rPr>
                <w:rPr>
                  <w:rFonts w:ascii="Cambria Math" w:hAnsi="Cambria Math"/>
                  <w:sz w:val="22"/>
                  <w:szCs w:val="24"/>
                </w:rPr>
                <m:t>2</m:t>
              </m:r>
            </m:den>
          </m:f>
          <m:r>
            <m:rPr>
              <m:sty m:val="p"/>
            </m:rPr>
            <w:rPr>
              <w:rFonts w:ascii="Cambria Math" w:hAnsi="Cambria Math"/>
              <w:sz w:val="22"/>
              <w:szCs w:val="24"/>
            </w:rPr>
            <m:t>)</m:t>
          </m:r>
        </m:oMath>
        <w:r w:rsidRPr="006778DF">
          <w:rPr>
            <w:rFonts w:ascii="宋体" w:hAnsi="宋体" w:hint="eastAsia"/>
            <w:sz w:val="22"/>
            <w:szCs w:val="24"/>
          </w:rPr>
          <w:t>。然后以</w:t>
        </w:r>
        <m:oMath>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sub>
          </m:sSub>
        </m:oMath>
        <w:r w:rsidRPr="006778DF">
          <w:rPr>
            <w:rFonts w:ascii="宋体" w:hAnsi="宋体" w:hint="eastAsia"/>
            <w:sz w:val="22"/>
            <w:szCs w:val="24"/>
          </w:rPr>
          <w:t>为顶点，</w:t>
        </w:r>
        <m:oMath>
          <m:sSub>
            <m:sSubPr>
              <m:ctrlPr>
                <w:rPr>
                  <w:rFonts w:ascii="Cambria Math" w:hAnsi="Cambria Math"/>
                  <w:sz w:val="22"/>
                  <w:szCs w:val="24"/>
                </w:rPr>
              </m:ctrlPr>
            </m:sSubPr>
            <m:e>
              <m:r>
                <w:rPr>
                  <w:rFonts w:ascii="Cambria Math" w:hAnsi="Cambria Math"/>
                  <w:sz w:val="22"/>
                  <w:szCs w:val="24"/>
                </w:rPr>
                <m:t>O</m:t>
              </m:r>
            </m:e>
            <m:sub>
              <m:r>
                <m:rPr>
                  <m:sty m:val="p"/>
                </m:rPr>
                <w:rPr>
                  <w:rFonts w:ascii="Cambria Math" w:hAnsi="Cambria Math" w:hint="eastAsia"/>
                  <w:sz w:val="22"/>
                  <w:szCs w:val="24"/>
                </w:rPr>
                <m:t>s</m:t>
              </m:r>
              <m:r>
                <m:rPr>
                  <m:sty m:val="p"/>
                </m:rPr>
                <w:rPr>
                  <w:rFonts w:ascii="Cambria Math" w:hAnsi="Cambria Math"/>
                  <w:sz w:val="22"/>
                  <w:szCs w:val="24"/>
                </w:rPr>
                <m:t>+</m:t>
              </m:r>
              <m:r>
                <w:rPr>
                  <w:rFonts w:ascii="Cambria Math" w:hAnsi="Cambria Math" w:hint="eastAsia"/>
                  <w:sz w:val="22"/>
                  <w:szCs w:val="24"/>
                </w:rPr>
                <m:t>i</m:t>
              </m:r>
            </m:sub>
          </m:sSub>
        </m:oMath>
        <w:r w:rsidRPr="006778DF">
          <w:rPr>
            <w:rFonts w:ascii="宋体" w:hAnsi="宋体" w:hint="eastAsia"/>
            <w:sz w:val="22"/>
            <w:szCs w:val="24"/>
          </w:rPr>
          <w:t>为底面做时空锥</w:t>
        </w:r>
        <m:oMath>
          <m:sSub>
            <m:sSubPr>
              <m:ctrlPr>
                <w:rPr>
                  <w:rFonts w:ascii="Cambria Math" w:hAnsi="Cambria Math"/>
                  <w:sz w:val="22"/>
                  <w:szCs w:val="24"/>
                </w:rPr>
              </m:ctrlPr>
            </m:sSubPr>
            <m:e>
              <m:r>
                <w:rPr>
                  <w:rFonts w:ascii="Cambria Math" w:hAnsi="Cambria Math"/>
                  <w:sz w:val="22"/>
                  <w:szCs w:val="24"/>
                </w:rPr>
                <m:t>C</m:t>
              </m:r>
            </m:e>
            <m:sub>
              <m:r>
                <w:rPr>
                  <w:rFonts w:ascii="Cambria Math" w:hAnsi="Cambria Math" w:hint="eastAsia"/>
                  <w:sz w:val="22"/>
                  <w:szCs w:val="24"/>
                </w:rPr>
                <m:t>S</m:t>
              </m:r>
              <m:r>
                <m:rPr>
                  <m:sty m:val="p"/>
                </m:rPr>
                <w:rPr>
                  <w:rFonts w:ascii="Cambria Math" w:hAnsi="Cambria Math"/>
                  <w:sz w:val="22"/>
                  <w:szCs w:val="24"/>
                </w:rPr>
                <m:t>+</m:t>
              </m:r>
              <m:r>
                <w:rPr>
                  <w:rFonts w:ascii="Cambria Math" w:hAnsi="Cambria Math" w:hint="eastAsia"/>
                  <w:sz w:val="22"/>
                  <w:szCs w:val="24"/>
                </w:rPr>
                <m:t>i</m:t>
              </m:r>
            </m:sub>
          </m:sSub>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sub>
          </m:sSub>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O</m:t>
              </m:r>
            </m:e>
            <m:sub>
              <m:r>
                <m:rPr>
                  <m:sty m:val="p"/>
                </m:rPr>
                <w:rPr>
                  <w:rFonts w:ascii="Cambria Math" w:hAnsi="Cambria Math" w:hint="eastAsia"/>
                  <w:sz w:val="22"/>
                  <w:szCs w:val="24"/>
                </w:rPr>
                <m:t>s</m:t>
              </m:r>
              <m:r>
                <m:rPr>
                  <m:sty m:val="p"/>
                </m:rPr>
                <w:rPr>
                  <w:rFonts w:ascii="Cambria Math" w:hAnsi="Cambria Math"/>
                  <w:sz w:val="22"/>
                  <w:szCs w:val="24"/>
                </w:rPr>
                <m:t>+</m:t>
              </m:r>
              <m:r>
                <w:rPr>
                  <w:rFonts w:ascii="Cambria Math" w:hAnsi="Cambria Math" w:hint="eastAsia"/>
                  <w:sz w:val="22"/>
                  <w:szCs w:val="24"/>
                </w:rPr>
                <m:t>i</m:t>
              </m:r>
            </m:sub>
          </m:sSub>
          <m:d>
            <m:dPr>
              <m:ctrlPr>
                <w:rPr>
                  <w:rFonts w:ascii="Cambria Math" w:hAnsi="Cambria Math"/>
                  <w:sz w:val="22"/>
                  <w:szCs w:val="24"/>
                </w:rPr>
              </m:ctrlPr>
            </m:dPr>
            <m:e>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r>
                    <m:rPr>
                      <m:sty m:val="p"/>
                    </m:rPr>
                    <w:rPr>
                      <w:rFonts w:ascii="Cambria Math" w:hAnsi="Cambria Math"/>
                      <w:sz w:val="22"/>
                      <w:szCs w:val="24"/>
                    </w:rPr>
                    <m:t>+</m:t>
                  </m:r>
                  <m:r>
                    <w:rPr>
                      <w:rFonts w:ascii="Cambria Math" w:hAnsi="Cambria Math" w:hint="eastAsia"/>
                      <w:sz w:val="22"/>
                      <w:szCs w:val="24"/>
                    </w:rPr>
                    <m:t>i</m:t>
                  </m:r>
                </m:sub>
              </m:sSub>
              <m:r>
                <m:rPr>
                  <m:sty m:val="p"/>
                </m:rPr>
                <w:rPr>
                  <w:rFonts w:ascii="Cambria Math" w:hAnsi="Cambria Math"/>
                  <w:sz w:val="22"/>
                  <w:szCs w:val="24"/>
                </w:rPr>
                <m:t>,</m:t>
              </m:r>
              <m:f>
                <m:fPr>
                  <m:type m:val="lin"/>
                  <m:ctrlPr>
                    <w:rPr>
                      <w:rFonts w:ascii="Cambria Math" w:hAnsi="Cambria Math"/>
                      <w:sz w:val="22"/>
                      <w:szCs w:val="24"/>
                    </w:rPr>
                  </m:ctrlPr>
                </m:fPr>
                <m:num>
                  <m:r>
                    <m:rPr>
                      <m:sty m:val="p"/>
                    </m:rPr>
                    <w:rPr>
                      <w:rFonts w:ascii="Cambria Math" w:hAnsi="Cambria Math"/>
                      <w:sz w:val="22"/>
                      <w:szCs w:val="24"/>
                    </w:rPr>
                    <m:t>ϵ</m:t>
                  </m:r>
                </m:num>
                <m:den>
                  <m:r>
                    <m:rPr>
                      <m:sty m:val="p"/>
                    </m:rPr>
                    <w:rPr>
                      <w:rFonts w:ascii="Cambria Math" w:hAnsi="Cambria Math"/>
                      <w:sz w:val="22"/>
                      <w:szCs w:val="24"/>
                    </w:rPr>
                    <m:t>2</m:t>
                  </m:r>
                </m:den>
              </m:f>
            </m:e>
          </m:d>
          <m:r>
            <m:rPr>
              <m:sty m:val="p"/>
            </m:rPr>
            <w:rPr>
              <w:rFonts w:ascii="Cambria Math" w:hAnsi="Cambria Math"/>
              <w:sz w:val="22"/>
              <w:szCs w:val="24"/>
            </w:rPr>
            <m:t>)</m:t>
          </m:r>
        </m:oMath>
        <w:r w:rsidRPr="006778DF">
          <w:rPr>
            <w:rFonts w:ascii="宋体" w:hAnsi="宋体" w:hint="eastAsia"/>
            <w:sz w:val="22"/>
            <w:szCs w:val="24"/>
          </w:rPr>
          <w:t>。若时空锥</w:t>
        </w:r>
        <m:oMath>
          <m:d>
            <m:dPr>
              <m:begChr m:val="["/>
              <m:endChr m:val="]"/>
              <m:ctrlPr>
                <w:rPr>
                  <w:rFonts w:ascii="Cambria Math" w:hAnsi="Cambria Math"/>
                  <w:sz w:val="22"/>
                  <w:szCs w:val="24"/>
                </w:rPr>
              </m:ctrlPr>
            </m:dPr>
            <m:e>
              <m:sSub>
                <m:sSubPr>
                  <m:ctrlPr>
                    <w:rPr>
                      <w:rFonts w:ascii="Cambria Math" w:hAnsi="Cambria Math"/>
                      <w:sz w:val="22"/>
                      <w:szCs w:val="24"/>
                    </w:rPr>
                  </m:ctrlPr>
                </m:sSubPr>
                <m:e>
                  <m:r>
                    <w:rPr>
                      <w:rFonts w:ascii="Cambria Math" w:hAnsi="Cambria Math"/>
                      <w:sz w:val="22"/>
                      <w:szCs w:val="24"/>
                    </w:rPr>
                    <m:t>C</m:t>
                  </m:r>
                </m:e>
                <m:sub>
                  <m:r>
                    <w:rPr>
                      <w:rFonts w:ascii="Cambria Math" w:hAnsi="Cambria Math" w:hint="eastAsia"/>
                      <w:sz w:val="22"/>
                      <w:szCs w:val="24"/>
                    </w:rPr>
                    <m:t>S</m:t>
                  </m:r>
                  <m:r>
                    <m:rPr>
                      <m:sty m:val="p"/>
                    </m:rPr>
                    <w:rPr>
                      <w:rFonts w:ascii="Cambria Math" w:hAnsi="Cambria Math"/>
                      <w:sz w:val="22"/>
                      <w:szCs w:val="24"/>
                    </w:rPr>
                    <m:t>+1</m:t>
                  </m:r>
                </m:sub>
              </m:sSub>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hint="eastAsia"/>
                      <w:sz w:val="22"/>
                      <w:szCs w:val="24"/>
                    </w:rPr>
                    <m:t>C</m:t>
                  </m:r>
                </m:e>
                <m:sub>
                  <m:r>
                    <w:rPr>
                      <w:rFonts w:ascii="Cambria Math" w:hAnsi="Cambria Math" w:hint="eastAsia"/>
                      <w:sz w:val="22"/>
                      <w:szCs w:val="24"/>
                    </w:rPr>
                    <m:t>S</m:t>
                  </m:r>
                  <m:r>
                    <m:rPr>
                      <m:sty m:val="p"/>
                    </m:rPr>
                    <w:rPr>
                      <w:rFonts w:ascii="Cambria Math" w:hAnsi="Cambria Math"/>
                      <w:sz w:val="22"/>
                      <w:szCs w:val="24"/>
                    </w:rPr>
                    <m:t>+</m:t>
                  </m:r>
                  <m:r>
                    <w:rPr>
                      <w:rFonts w:ascii="Cambria Math" w:hAnsi="Cambria Math"/>
                      <w:sz w:val="22"/>
                      <w:szCs w:val="24"/>
                    </w:rPr>
                    <m:t>k</m:t>
                  </m:r>
                </m:sub>
              </m:sSub>
            </m:e>
          </m:d>
        </m:oMath>
        <w:r w:rsidRPr="006778DF">
          <w:rPr>
            <w:rFonts w:ascii="宋体" w:hAnsi="宋体" w:hint="eastAsia"/>
            <w:sz w:val="22"/>
            <w:szCs w:val="24"/>
          </w:rPr>
          <w:t>有公共交集，则说明</w:t>
        </w:r>
        <m:oMath>
          <m:d>
            <m:dPr>
              <m:begChr m:val="["/>
              <m:endChr m:val="]"/>
              <m:ctrlPr>
                <w:rPr>
                  <w:rFonts w:ascii="Cambria Math" w:hAnsi="Cambria Math"/>
                  <w:sz w:val="22"/>
                  <w:szCs w:val="24"/>
                </w:rPr>
              </m:ctrlPr>
            </m:dPr>
            <m:e>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sub>
              </m:sSub>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r>
                    <m:rPr>
                      <m:sty m:val="p"/>
                    </m:rPr>
                    <w:rPr>
                      <w:rFonts w:ascii="Cambria Math" w:hAnsi="Cambria Math"/>
                      <w:sz w:val="22"/>
                      <w:szCs w:val="24"/>
                    </w:rPr>
                    <m:t>+</m:t>
                  </m:r>
                  <m:r>
                    <w:rPr>
                      <w:rFonts w:ascii="Cambria Math" w:hAnsi="Cambria Math"/>
                      <w:sz w:val="22"/>
                      <w:szCs w:val="24"/>
                    </w:rPr>
                    <m:t>k</m:t>
                  </m:r>
                </m:sub>
              </m:sSub>
            </m:e>
          </m:d>
        </m:oMath>
        <w:r w:rsidRPr="006778DF">
          <w:rPr>
            <w:rFonts w:ascii="宋体" w:hAnsi="宋体" w:hint="eastAsia"/>
            <w:sz w:val="22"/>
            <w:szCs w:val="24"/>
          </w:rPr>
          <w:t>中所有点到线段</w:t>
        </w:r>
        <m:oMath>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sub>
          </m:sSub>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r>
                <m:rPr>
                  <m:sty m:val="p"/>
                </m:rPr>
                <w:rPr>
                  <w:rFonts w:ascii="Cambria Math" w:hAnsi="Cambria Math"/>
                  <w:sz w:val="22"/>
                  <w:szCs w:val="24"/>
                </w:rPr>
                <m:t>+</m:t>
              </m:r>
              <m:r>
                <w:rPr>
                  <w:rFonts w:ascii="Cambria Math" w:hAnsi="Cambria Math"/>
                  <w:sz w:val="22"/>
                  <w:szCs w:val="24"/>
                </w:rPr>
                <m:t>k</m:t>
              </m:r>
            </m:sub>
          </m:sSub>
        </m:oMath>
        <w:r w:rsidRPr="006778DF">
          <w:rPr>
            <w:rFonts w:ascii="宋体" w:hAnsi="宋体" w:hint="eastAsia"/>
            <w:sz w:val="22"/>
            <w:szCs w:val="24"/>
          </w:rPr>
          <w:t>的同步距离均不超过给定阈值</w:t>
        </w:r>
        <m:oMath>
          <m:r>
            <m:rPr>
              <m:sty m:val="p"/>
            </m:rPr>
            <w:rPr>
              <w:rFonts w:ascii="Cambria Math" w:hAnsi="Cambria Math"/>
              <w:sz w:val="22"/>
              <w:szCs w:val="24"/>
            </w:rPr>
            <m:t>ϵ</m:t>
          </m:r>
        </m:oMath>
        <w:r w:rsidRPr="006778DF">
          <w:rPr>
            <w:rFonts w:ascii="宋体" w:hAnsi="宋体" w:hint="eastAsia"/>
            <w:sz w:val="22"/>
            <w:szCs w:val="24"/>
          </w:rPr>
          <w:t>。即</w:t>
        </w:r>
        <m:oMath>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sub>
          </m:sSub>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r>
                <m:rPr>
                  <m:sty m:val="p"/>
                </m:rPr>
                <w:rPr>
                  <w:rFonts w:ascii="Cambria Math" w:hAnsi="Cambria Math"/>
                  <w:sz w:val="22"/>
                  <w:szCs w:val="24"/>
                </w:rPr>
                <m:t>+</m:t>
              </m:r>
              <m:r>
                <w:rPr>
                  <w:rFonts w:ascii="Cambria Math" w:hAnsi="Cambria Math"/>
                  <w:sz w:val="22"/>
                  <w:szCs w:val="24"/>
                </w:rPr>
                <m:t>k</m:t>
              </m:r>
            </m:sub>
          </m:sSub>
        </m:oMath>
        <w:r w:rsidRPr="006778DF">
          <w:rPr>
            <w:rFonts w:ascii="宋体" w:hAnsi="宋体" w:hint="eastAsia"/>
            <w:sz w:val="22"/>
            <w:szCs w:val="24"/>
          </w:rPr>
          <w:t>可作为</w:t>
        </w:r>
        <m:oMath>
          <m:d>
            <m:dPr>
              <m:begChr m:val="["/>
              <m:endChr m:val="]"/>
              <m:ctrlPr>
                <w:rPr>
                  <w:rFonts w:ascii="Cambria Math" w:hAnsi="Cambria Math"/>
                  <w:sz w:val="22"/>
                  <w:szCs w:val="24"/>
                </w:rPr>
              </m:ctrlPr>
            </m:dPr>
            <m:e>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sub>
              </m:sSub>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hint="eastAsia"/>
                      <w:sz w:val="22"/>
                      <w:szCs w:val="24"/>
                    </w:rPr>
                    <m:t>P</m:t>
                  </m:r>
                </m:e>
                <m:sub>
                  <m:r>
                    <w:rPr>
                      <w:rFonts w:ascii="Cambria Math" w:hAnsi="Cambria Math" w:hint="eastAsia"/>
                      <w:sz w:val="22"/>
                      <w:szCs w:val="24"/>
                    </w:rPr>
                    <m:t>S</m:t>
                  </m:r>
                  <m:r>
                    <m:rPr>
                      <m:sty m:val="p"/>
                    </m:rPr>
                    <w:rPr>
                      <w:rFonts w:ascii="Cambria Math" w:hAnsi="Cambria Math"/>
                      <w:sz w:val="22"/>
                      <w:szCs w:val="24"/>
                    </w:rPr>
                    <m:t>+</m:t>
                  </m:r>
                  <m:r>
                    <w:rPr>
                      <w:rFonts w:ascii="Cambria Math" w:hAnsi="Cambria Math"/>
                      <w:sz w:val="22"/>
                      <w:szCs w:val="24"/>
                    </w:rPr>
                    <m:t>k</m:t>
                  </m:r>
                </m:sub>
              </m:sSub>
            </m:e>
          </m:d>
        </m:oMath>
        <w:r w:rsidRPr="006778DF">
          <w:rPr>
            <w:rFonts w:ascii="宋体" w:hAnsi="宋体" w:hint="eastAsia"/>
            <w:sz w:val="22"/>
            <w:szCs w:val="24"/>
          </w:rPr>
          <w:t>的一段压缩轨迹。</w:t>
        </w:r>
        <w:del w:id="737" w:author="linxl" w:date="2019-09-05T15:01:00Z">
          <w:r w:rsidRPr="006778DF" w:rsidDel="009512FA">
            <w:rPr>
              <w:rFonts w:ascii="宋体" w:hAnsi="宋体" w:hint="eastAsia"/>
              <w:sz w:val="22"/>
              <w:szCs w:val="24"/>
            </w:rPr>
            <w:delText>在论文【】中，作者针对轨迹压缩算法压缩过程中不同算法阈值取</w:delText>
          </w:r>
          <m:oMath>
            <m:r>
              <m:rPr>
                <m:sty m:val="p"/>
              </m:rPr>
              <w:rPr>
                <w:rFonts w:ascii="Cambria Math" w:hAnsi="Cambria Math"/>
                <w:sz w:val="22"/>
                <w:szCs w:val="24"/>
              </w:rPr>
              <m:t>ϵ</m:t>
            </m:r>
            <m:r>
              <m:rPr>
                <m:sty m:val="p"/>
              </m:rPr>
              <w:rPr>
                <w:rFonts w:ascii="Cambria Math" w:hAnsi="Cambria Math" w:hint="eastAsia"/>
                <w:sz w:val="22"/>
                <w:szCs w:val="24"/>
              </w:rPr>
              <m:t>和</m:t>
            </m:r>
            <m:f>
              <m:fPr>
                <m:type m:val="lin"/>
                <m:ctrlPr>
                  <w:rPr>
                    <w:rFonts w:ascii="Cambria Math" w:hAnsi="Cambria Math"/>
                    <w:sz w:val="22"/>
                    <w:szCs w:val="24"/>
                  </w:rPr>
                </m:ctrlPr>
              </m:fPr>
              <m:num>
                <m:r>
                  <m:rPr>
                    <m:sty m:val="p"/>
                  </m:rPr>
                  <w:rPr>
                    <w:rFonts w:ascii="Cambria Math" w:hAnsi="Cambria Math"/>
                    <w:sz w:val="22"/>
                    <w:szCs w:val="24"/>
                  </w:rPr>
                  <m:t>ϵ</m:t>
                </m:r>
              </m:num>
              <m:den>
                <m:r>
                  <m:rPr>
                    <m:sty m:val="p"/>
                  </m:rPr>
                  <w:rPr>
                    <w:rFonts w:ascii="Cambria Math" w:hAnsi="Cambria Math"/>
                    <w:sz w:val="22"/>
                    <w:szCs w:val="24"/>
                  </w:rPr>
                  <m:t>2</m:t>
                </m:r>
              </m:den>
            </m:f>
          </m:oMath>
          <w:r w:rsidRPr="006778DF" w:rsidDel="009512FA">
            <w:rPr>
              <w:rFonts w:ascii="宋体" w:hAnsi="宋体" w:hint="eastAsia"/>
              <w:sz w:val="22"/>
              <w:szCs w:val="24"/>
            </w:rPr>
            <w:delText>进行了分析。</w:delText>
          </w:r>
        </w:del>
      </w:moveTo>
      <w:commentRangeEnd w:id="735"/>
      <w:r>
        <w:rPr>
          <w:rStyle w:val="ab"/>
          <w:rFonts w:asciiTheme="minorHAnsi" w:eastAsiaTheme="minorEastAsia" w:hAnsiTheme="minorHAnsi" w:cstheme="minorBidi"/>
        </w:rPr>
        <w:commentReference w:id="735"/>
      </w:r>
    </w:p>
    <w:p w14:paraId="4342F199" w14:textId="77777777" w:rsidR="009512FA" w:rsidRPr="006778DF" w:rsidRDefault="009512FA" w:rsidP="009512FA">
      <w:pPr>
        <w:pStyle w:val="a3"/>
        <w:spacing w:line="240" w:lineRule="auto"/>
        <w:ind w:firstLineChars="0"/>
        <w:jc w:val="left"/>
        <w:rPr>
          <w:rFonts w:ascii="宋体" w:hAnsi="宋体"/>
          <w:sz w:val="22"/>
          <w:szCs w:val="24"/>
        </w:rPr>
      </w:pPr>
      <w:moveToRangeStart w:id="738" w:author="linxl" w:date="2019-09-05T15:01:00Z" w:name="move18588113"/>
      <w:moveToRangeEnd w:id="734"/>
      <w:moveTo w:id="739" w:author="linxl" w:date="2019-09-05T15:01:00Z">
        <w:r w:rsidRPr="006778DF">
          <w:rPr>
            <w:noProof/>
            <w:sz w:val="22"/>
          </w:rPr>
          <w:drawing>
            <wp:inline distT="0" distB="0" distL="0" distR="0" wp14:anchorId="500E9152" wp14:editId="59E9DC51">
              <wp:extent cx="1796931" cy="13358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856" cy="1345427"/>
                      </a:xfrm>
                      <a:prstGeom prst="rect">
                        <a:avLst/>
                      </a:prstGeom>
                      <a:noFill/>
                      <a:ln>
                        <a:noFill/>
                      </a:ln>
                    </pic:spPr>
                  </pic:pic>
                </a:graphicData>
              </a:graphic>
            </wp:inline>
          </w:drawing>
        </w:r>
      </w:moveTo>
    </w:p>
    <w:p w14:paraId="7A3B4D3A" w14:textId="77777777" w:rsidR="009512FA" w:rsidRPr="006778DF" w:rsidRDefault="009512FA" w:rsidP="009512FA">
      <w:pPr>
        <w:pStyle w:val="a3"/>
        <w:spacing w:line="240" w:lineRule="auto"/>
        <w:ind w:firstLineChars="0"/>
        <w:jc w:val="center"/>
        <w:rPr>
          <w:rFonts w:ascii="宋体" w:hAnsi="宋体"/>
          <w:sz w:val="22"/>
          <w:szCs w:val="24"/>
        </w:rPr>
      </w:pPr>
      <w:moveTo w:id="740" w:author="linxl" w:date="2019-09-05T15:01:00Z">
        <w:r w:rsidRPr="006778DF">
          <w:rPr>
            <w:rFonts w:hint="eastAsia"/>
            <w:sz w:val="22"/>
          </w:rPr>
          <w:t>图</w:t>
        </w:r>
        <w:r w:rsidRPr="006778DF">
          <w:rPr>
            <w:rFonts w:hint="eastAsia"/>
            <w:sz w:val="22"/>
          </w:rPr>
          <w:t>3</w:t>
        </w:r>
        <w:r w:rsidRPr="006778DF">
          <w:rPr>
            <w:sz w:val="22"/>
          </w:rPr>
          <w:t xml:space="preserve"> </w:t>
        </w:r>
        <w:r w:rsidRPr="006778DF">
          <w:rPr>
            <w:rFonts w:hint="eastAsia"/>
            <w:sz w:val="22"/>
          </w:rPr>
          <w:t>时空锥示意图</w:t>
        </w:r>
      </w:moveTo>
    </w:p>
    <w:moveToRangeEnd w:id="738"/>
    <w:p w14:paraId="08F3BA6D" w14:textId="77777777" w:rsidR="009512FA" w:rsidRPr="009512FA" w:rsidRDefault="009512FA" w:rsidP="009A6536">
      <w:pPr>
        <w:rPr>
          <w:ins w:id="741" w:author="linxl" w:date="2019-09-05T14:55:00Z"/>
          <w:rFonts w:ascii="宋体" w:eastAsia="宋体" w:hAnsi="宋体" w:hint="eastAsia"/>
          <w:sz w:val="22"/>
          <w:szCs w:val="24"/>
          <w:rPrChange w:id="742" w:author="linxl" w:date="2019-09-05T15:00:00Z">
            <w:rPr>
              <w:ins w:id="743" w:author="linxl" w:date="2019-09-05T14:55:00Z"/>
              <w:rFonts w:ascii="宋体" w:eastAsia="宋体" w:hAnsi="宋体" w:hint="eastAsia"/>
              <w:sz w:val="22"/>
              <w:szCs w:val="24"/>
            </w:rPr>
          </w:rPrChange>
        </w:rPr>
      </w:pPr>
    </w:p>
    <w:p w14:paraId="594081A8" w14:textId="4ED4B5E7" w:rsidR="000C4E40" w:rsidRPr="00D973C4" w:rsidDel="009512FA" w:rsidRDefault="009A6536" w:rsidP="009A6536">
      <w:pPr>
        <w:rPr>
          <w:del w:id="744" w:author="linxl" w:date="2019-09-05T14:57:00Z"/>
          <w:rFonts w:ascii="宋体" w:eastAsia="宋体" w:hAnsi="宋体" w:hint="eastAsia"/>
          <w:sz w:val="22"/>
          <w:szCs w:val="24"/>
          <w:rPrChange w:id="745" w:author="linxl" w:date="2019-09-05T14:23:00Z">
            <w:rPr>
              <w:del w:id="746" w:author="linxl" w:date="2019-09-05T14:57:00Z"/>
              <w:rFonts w:ascii="宋体" w:eastAsia="宋体" w:hAnsi="宋体"/>
              <w:sz w:val="24"/>
              <w:szCs w:val="24"/>
            </w:rPr>
          </w:rPrChange>
        </w:rPr>
      </w:pPr>
      <w:moveFromRangeStart w:id="747" w:author="linxl" w:date="2019-09-05T14:57:00Z" w:name="move18587851"/>
      <w:moveFrom w:id="748" w:author="linxl" w:date="2019-09-05T14:57:00Z">
        <w:r w:rsidRPr="00D973C4" w:rsidDel="009512FA">
          <w:rPr>
            <w:rFonts w:ascii="宋体" w:eastAsia="宋体" w:hAnsi="宋体" w:hint="eastAsia"/>
            <w:sz w:val="22"/>
            <w:szCs w:val="24"/>
            <w:rPrChange w:id="749" w:author="linxl" w:date="2019-09-05T14:23:00Z">
              <w:rPr>
                <w:rFonts w:ascii="宋体" w:eastAsia="宋体" w:hAnsi="宋体" w:hint="eastAsia"/>
                <w:sz w:val="24"/>
                <w:szCs w:val="24"/>
              </w:rPr>
            </w:rPrChange>
          </w:rPr>
          <w:t>LDR虽然保证了位置跟踪的误差不超过</w:t>
        </w:r>
        <m:oMath>
          <m:r>
            <m:rPr>
              <m:sty m:val="p"/>
            </m:rPr>
            <w:rPr>
              <w:rFonts w:ascii="Cambria Math" w:eastAsia="宋体" w:hAnsi="Cambria Math"/>
              <w:sz w:val="22"/>
              <w:szCs w:val="24"/>
              <w:rPrChange w:id="750" w:author="linxl" w:date="2019-09-05T14:23:00Z">
                <w:rPr>
                  <w:rFonts w:ascii="Cambria Math" w:eastAsia="宋体" w:hAnsi="Cambria Math"/>
                  <w:sz w:val="24"/>
                  <w:szCs w:val="24"/>
                </w:rPr>
              </w:rPrChange>
            </w:rPr>
            <m:t>ε</m:t>
          </m:r>
        </m:oMath>
        <w:r w:rsidRPr="00D973C4" w:rsidDel="009512FA">
          <w:rPr>
            <w:rFonts w:ascii="宋体" w:eastAsia="宋体" w:hAnsi="宋体" w:hint="eastAsia"/>
            <w:sz w:val="22"/>
            <w:szCs w:val="24"/>
            <w:rPrChange w:id="751" w:author="linxl" w:date="2019-09-05T14:23:00Z">
              <w:rPr>
                <w:rFonts w:ascii="宋体" w:eastAsia="宋体" w:hAnsi="宋体" w:hint="eastAsia"/>
                <w:sz w:val="24"/>
                <w:szCs w:val="24"/>
              </w:rPr>
            </w:rPrChange>
          </w:rPr>
          <w:t>，但</w:t>
        </w:r>
        <w:r w:rsidRPr="009512FA" w:rsidDel="009512FA">
          <w:rPr>
            <w:rFonts w:ascii="宋体" w:eastAsia="宋体" w:hAnsi="宋体" w:hint="eastAsia"/>
            <w:color w:val="C00000"/>
            <w:sz w:val="22"/>
            <w:szCs w:val="24"/>
            <w:rPrChange w:id="752" w:author="linxl" w:date="2019-09-05T14:55:00Z">
              <w:rPr>
                <w:rFonts w:ascii="宋体" w:eastAsia="宋体" w:hAnsi="宋体" w:hint="eastAsia"/>
                <w:sz w:val="24"/>
                <w:szCs w:val="24"/>
              </w:rPr>
            </w:rPrChange>
          </w:rPr>
          <w:t>是其压缩后的轨迹与原始轨迹点误差可能会超过</w:t>
        </w:r>
        <m:oMath>
          <m:r>
            <m:rPr>
              <m:sty m:val="p"/>
            </m:rPr>
            <w:rPr>
              <w:rFonts w:ascii="Cambria Math" w:eastAsia="宋体" w:hAnsi="Cambria Math"/>
              <w:color w:val="C00000"/>
              <w:sz w:val="22"/>
              <w:szCs w:val="24"/>
              <w:rPrChange w:id="753" w:author="linxl" w:date="2019-09-05T14:55:00Z">
                <w:rPr>
                  <w:rFonts w:ascii="Cambria Math" w:eastAsia="宋体" w:hAnsi="Cambria Math"/>
                  <w:sz w:val="24"/>
                  <w:szCs w:val="24"/>
                </w:rPr>
              </w:rPrChange>
            </w:rPr>
            <m:t>ε</m:t>
          </m:r>
        </m:oMath>
        <w:r w:rsidRPr="00D973C4" w:rsidDel="009512FA">
          <w:rPr>
            <w:rFonts w:ascii="宋体" w:eastAsia="宋体" w:hAnsi="宋体" w:hint="eastAsia"/>
            <w:sz w:val="22"/>
            <w:szCs w:val="24"/>
            <w:rPrChange w:id="754" w:author="linxl" w:date="2019-09-05T14:23:00Z">
              <w:rPr>
                <w:rFonts w:ascii="宋体" w:eastAsia="宋体" w:hAnsi="宋体" w:hint="eastAsia"/>
                <w:sz w:val="24"/>
                <w:szCs w:val="24"/>
              </w:rPr>
            </w:rPrChange>
          </w:rPr>
          <w:t>。在论文[</w:t>
        </w:r>
        <w:r w:rsidRPr="00D973C4" w:rsidDel="009512FA">
          <w:rPr>
            <w:rFonts w:ascii="宋体" w:eastAsia="宋体" w:hAnsi="宋体"/>
            <w:sz w:val="22"/>
            <w:szCs w:val="24"/>
            <w:rPrChange w:id="755" w:author="linxl" w:date="2019-09-05T14:23:00Z">
              <w:rPr>
                <w:rFonts w:ascii="宋体" w:eastAsia="宋体" w:hAnsi="宋体"/>
                <w:sz w:val="24"/>
                <w:szCs w:val="24"/>
              </w:rPr>
            </w:rPrChange>
          </w:rPr>
          <w:t>1]</w:t>
        </w:r>
        <w:r w:rsidRPr="00D973C4" w:rsidDel="009512FA">
          <w:rPr>
            <w:rFonts w:ascii="宋体" w:eastAsia="宋体" w:hAnsi="宋体" w:hint="eastAsia"/>
            <w:sz w:val="22"/>
            <w:szCs w:val="24"/>
            <w:rPrChange w:id="756" w:author="linxl" w:date="2019-09-05T14:23:00Z">
              <w:rPr>
                <w:rFonts w:ascii="宋体" w:eastAsia="宋体" w:hAnsi="宋体" w:hint="eastAsia"/>
                <w:sz w:val="24"/>
                <w:szCs w:val="24"/>
              </w:rPr>
            </w:rPrChange>
          </w:rPr>
          <w:t>中，作者证明了LDR压缩后的轨迹与原始点之间误差不会超过2</w:t>
        </w:r>
        <m:oMath>
          <m:r>
            <m:rPr>
              <m:sty m:val="p"/>
            </m:rPr>
            <w:rPr>
              <w:rFonts w:ascii="Cambria Math" w:eastAsia="宋体" w:hAnsi="Cambria Math"/>
              <w:sz w:val="22"/>
              <w:szCs w:val="24"/>
              <w:rPrChange w:id="757" w:author="linxl" w:date="2019-09-05T14:23:00Z">
                <w:rPr>
                  <w:rFonts w:ascii="Cambria Math" w:eastAsia="宋体" w:hAnsi="Cambria Math"/>
                  <w:sz w:val="24"/>
                  <w:szCs w:val="24"/>
                </w:rPr>
              </w:rPrChange>
            </w:rPr>
            <m:t>ε</m:t>
          </m:r>
        </m:oMath>
        <w:r w:rsidRPr="00D973C4" w:rsidDel="009512FA">
          <w:rPr>
            <w:rFonts w:ascii="宋体" w:eastAsia="宋体" w:hAnsi="宋体" w:hint="eastAsia"/>
            <w:sz w:val="22"/>
            <w:szCs w:val="24"/>
            <w:rPrChange w:id="758" w:author="linxl" w:date="2019-09-05T14:23:00Z">
              <w:rPr>
                <w:rFonts w:ascii="宋体" w:eastAsia="宋体" w:hAnsi="宋体" w:hint="eastAsia"/>
                <w:sz w:val="24"/>
                <w:szCs w:val="24"/>
              </w:rPr>
            </w:rPrChange>
          </w:rPr>
          <w:t>。所以将位置追踪过程阈值设为</w:t>
        </w:r>
        <m:oMath>
          <m:f>
            <m:fPr>
              <m:type m:val="lin"/>
              <m:ctrlPr>
                <w:rPr>
                  <w:rFonts w:ascii="Cambria Math" w:eastAsia="宋体" w:hAnsi="Cambria Math"/>
                  <w:sz w:val="22"/>
                  <w:szCs w:val="24"/>
                  <w:rPrChange w:id="759" w:author="linxl" w:date="2019-09-05T14:23:00Z">
                    <w:rPr>
                      <w:rFonts w:ascii="Cambria Math" w:eastAsia="宋体" w:hAnsi="Cambria Math"/>
                      <w:sz w:val="24"/>
                      <w:szCs w:val="24"/>
                    </w:rPr>
                  </w:rPrChange>
                </w:rPr>
              </m:ctrlPr>
            </m:fPr>
            <m:num>
              <m:r>
                <m:rPr>
                  <m:sty m:val="p"/>
                </m:rPr>
                <w:rPr>
                  <w:rFonts w:ascii="Cambria Math" w:eastAsia="宋体" w:hAnsi="Cambria Math"/>
                  <w:sz w:val="22"/>
                  <w:szCs w:val="24"/>
                  <w:rPrChange w:id="760" w:author="linxl" w:date="2019-09-05T14:23:00Z">
                    <w:rPr>
                      <w:rFonts w:ascii="Cambria Math" w:eastAsia="宋体" w:hAnsi="Cambria Math"/>
                      <w:sz w:val="24"/>
                      <w:szCs w:val="24"/>
                    </w:rPr>
                  </w:rPrChange>
                </w:rPr>
                <m:t>ϵ</m:t>
              </m:r>
            </m:num>
            <m:den>
              <m:r>
                <m:rPr>
                  <m:sty m:val="p"/>
                </m:rPr>
                <w:rPr>
                  <w:rFonts w:ascii="Cambria Math" w:eastAsia="宋体" w:hAnsi="Cambria Math"/>
                  <w:sz w:val="22"/>
                  <w:szCs w:val="24"/>
                  <w:rPrChange w:id="761" w:author="linxl" w:date="2019-09-05T14:23:00Z">
                    <w:rPr>
                      <w:rFonts w:ascii="Cambria Math" w:eastAsia="宋体" w:hAnsi="Cambria Math"/>
                      <w:sz w:val="24"/>
                      <w:szCs w:val="24"/>
                    </w:rPr>
                  </w:rPrChange>
                </w:rPr>
                <m:t>2</m:t>
              </m:r>
            </m:den>
          </m:f>
        </m:oMath>
        <w:r w:rsidRPr="00D973C4" w:rsidDel="009512FA">
          <w:rPr>
            <w:rFonts w:ascii="宋体" w:eastAsia="宋体" w:hAnsi="宋体" w:hint="eastAsia"/>
            <w:sz w:val="22"/>
            <w:szCs w:val="24"/>
            <w:rPrChange w:id="762" w:author="linxl" w:date="2019-09-05T14:23:00Z">
              <w:rPr>
                <w:rFonts w:ascii="宋体" w:eastAsia="宋体" w:hAnsi="宋体" w:hint="eastAsia"/>
                <w:sz w:val="24"/>
                <w:szCs w:val="24"/>
              </w:rPr>
            </w:rPrChange>
          </w:rPr>
          <w:t>，即可得到与原始轨迹误差不超过</w:t>
        </w:r>
        <m:oMath>
          <m:r>
            <m:rPr>
              <m:sty m:val="p"/>
            </m:rPr>
            <w:rPr>
              <w:rFonts w:ascii="Cambria Math" w:eastAsia="宋体" w:hAnsi="Cambria Math"/>
              <w:sz w:val="22"/>
              <w:szCs w:val="24"/>
              <w:rPrChange w:id="763" w:author="linxl" w:date="2019-09-05T14:23:00Z">
                <w:rPr>
                  <w:rFonts w:ascii="Cambria Math" w:eastAsia="宋体" w:hAnsi="Cambria Math"/>
                  <w:sz w:val="24"/>
                  <w:szCs w:val="24"/>
                </w:rPr>
              </w:rPrChange>
            </w:rPr>
            <m:t>ε</m:t>
          </m:r>
        </m:oMath>
        <w:r w:rsidRPr="00D973C4" w:rsidDel="009512FA">
          <w:rPr>
            <w:rFonts w:ascii="宋体" w:eastAsia="宋体" w:hAnsi="宋体" w:hint="eastAsia"/>
            <w:sz w:val="22"/>
            <w:szCs w:val="24"/>
            <w:rPrChange w:id="764" w:author="linxl" w:date="2019-09-05T14:23:00Z">
              <w:rPr>
                <w:rFonts w:ascii="宋体" w:eastAsia="宋体" w:hAnsi="宋体" w:hint="eastAsia"/>
                <w:sz w:val="24"/>
                <w:szCs w:val="24"/>
              </w:rPr>
            </w:rPrChange>
          </w:rPr>
          <w:t>的压缩轨迹。这就是LDRH算法。</w:t>
        </w:r>
      </w:moveFrom>
      <w:moveFromRangeEnd w:id="747"/>
    </w:p>
    <w:p w14:paraId="5F370081" w14:textId="4A40E0C9" w:rsidR="009A6536" w:rsidRPr="00D973C4" w:rsidDel="009512FA" w:rsidRDefault="009A6536" w:rsidP="009A6536">
      <w:pPr>
        <w:rPr>
          <w:rFonts w:ascii="宋体" w:eastAsia="宋体" w:hAnsi="宋体"/>
          <w:b/>
          <w:bCs/>
          <w:sz w:val="22"/>
          <w:szCs w:val="24"/>
          <w:rPrChange w:id="765" w:author="linxl" w:date="2019-09-05T14:23:00Z">
            <w:rPr>
              <w:rFonts w:ascii="宋体" w:eastAsia="宋体" w:hAnsi="宋体"/>
              <w:b/>
              <w:bCs/>
              <w:sz w:val="24"/>
              <w:szCs w:val="24"/>
            </w:rPr>
          </w:rPrChange>
        </w:rPr>
      </w:pPr>
      <w:moveFromRangeStart w:id="766" w:author="linxl" w:date="2019-09-05T14:54:00Z" w:name="move18587668"/>
      <w:moveFrom w:id="767" w:author="linxl" w:date="2019-09-05T14:54:00Z">
        <w:r w:rsidRPr="00D973C4" w:rsidDel="009512FA">
          <w:rPr>
            <w:rFonts w:ascii="宋体" w:eastAsia="宋体" w:hAnsi="宋体" w:hint="eastAsia"/>
            <w:b/>
            <w:bCs/>
            <w:sz w:val="22"/>
            <w:szCs w:val="24"/>
            <w:rPrChange w:id="768" w:author="linxl" w:date="2019-09-05T14:23:00Z">
              <w:rPr>
                <w:rFonts w:ascii="宋体" w:eastAsia="宋体" w:hAnsi="宋体" w:hint="eastAsia"/>
                <w:b/>
                <w:bCs/>
                <w:sz w:val="24"/>
                <w:szCs w:val="24"/>
              </w:rPr>
            </w:rPrChange>
          </w:rPr>
          <w:t>2</w:t>
        </w:r>
        <w:r w:rsidRPr="00D973C4" w:rsidDel="009512FA">
          <w:rPr>
            <w:rFonts w:ascii="宋体" w:eastAsia="宋体" w:hAnsi="宋体"/>
            <w:b/>
            <w:bCs/>
            <w:sz w:val="22"/>
            <w:szCs w:val="24"/>
            <w:rPrChange w:id="769" w:author="linxl" w:date="2019-09-05T14:23:00Z">
              <w:rPr>
                <w:rFonts w:ascii="宋体" w:eastAsia="宋体" w:hAnsi="宋体"/>
                <w:b/>
                <w:bCs/>
                <w:sz w:val="24"/>
                <w:szCs w:val="24"/>
              </w:rPr>
            </w:rPrChange>
          </w:rPr>
          <w:t>.2</w:t>
        </w:r>
        <w:r w:rsidR="00002C4F" w:rsidRPr="00D973C4" w:rsidDel="009512FA">
          <w:rPr>
            <w:rFonts w:ascii="宋体" w:eastAsia="宋体" w:hAnsi="宋体"/>
            <w:b/>
            <w:bCs/>
            <w:sz w:val="22"/>
            <w:szCs w:val="24"/>
            <w:rPrChange w:id="770" w:author="linxl" w:date="2019-09-05T14:23:00Z">
              <w:rPr>
                <w:rFonts w:ascii="宋体" w:eastAsia="宋体" w:hAnsi="宋体"/>
                <w:b/>
                <w:bCs/>
                <w:sz w:val="24"/>
                <w:szCs w:val="24"/>
              </w:rPr>
            </w:rPrChange>
          </w:rPr>
          <w:t xml:space="preserve"> </w:t>
        </w:r>
        <w:r w:rsidRPr="00D973C4" w:rsidDel="009512FA">
          <w:rPr>
            <w:rFonts w:ascii="宋体" w:eastAsia="宋体" w:hAnsi="宋体" w:hint="eastAsia"/>
            <w:b/>
            <w:bCs/>
            <w:sz w:val="22"/>
            <w:szCs w:val="24"/>
            <w:rPrChange w:id="771" w:author="linxl" w:date="2019-09-05T14:23:00Z">
              <w:rPr>
                <w:rFonts w:ascii="宋体" w:eastAsia="宋体" w:hAnsi="宋体" w:hint="eastAsia"/>
                <w:b/>
                <w:bCs/>
                <w:sz w:val="24"/>
                <w:szCs w:val="24"/>
              </w:rPr>
            </w:rPrChange>
          </w:rPr>
          <w:t>Line</w:t>
        </w:r>
        <w:r w:rsidRPr="00D973C4" w:rsidDel="009512FA">
          <w:rPr>
            <w:rFonts w:ascii="宋体" w:eastAsia="宋体" w:hAnsi="宋体"/>
            <w:b/>
            <w:bCs/>
            <w:sz w:val="22"/>
            <w:szCs w:val="24"/>
            <w:rPrChange w:id="772" w:author="linxl" w:date="2019-09-05T14:23:00Z">
              <w:rPr>
                <w:rFonts w:ascii="宋体" w:eastAsia="宋体" w:hAnsi="宋体"/>
                <w:b/>
                <w:bCs/>
                <w:sz w:val="24"/>
                <w:szCs w:val="24"/>
              </w:rPr>
            </w:rPrChange>
          </w:rPr>
          <w:t xml:space="preserve"> </w:t>
        </w:r>
        <w:r w:rsidRPr="00D973C4" w:rsidDel="009512FA">
          <w:rPr>
            <w:rFonts w:ascii="宋体" w:eastAsia="宋体" w:hAnsi="宋体" w:hint="eastAsia"/>
            <w:b/>
            <w:bCs/>
            <w:sz w:val="22"/>
            <w:szCs w:val="24"/>
            <w:rPrChange w:id="773" w:author="linxl" w:date="2019-09-05T14:23:00Z">
              <w:rPr>
                <w:rFonts w:ascii="宋体" w:eastAsia="宋体" w:hAnsi="宋体" w:hint="eastAsia"/>
                <w:b/>
                <w:bCs/>
                <w:sz w:val="24"/>
                <w:szCs w:val="24"/>
              </w:rPr>
            </w:rPrChange>
          </w:rPr>
          <w:t>Simplification</w:t>
        </w:r>
      </w:moveFrom>
    </w:p>
    <w:p w14:paraId="5C1B4362" w14:textId="163C93EC" w:rsidR="009A6536" w:rsidRPr="00D973C4" w:rsidDel="009512FA" w:rsidRDefault="009A6536" w:rsidP="009A6536">
      <w:pPr>
        <w:rPr>
          <w:rFonts w:ascii="宋体" w:eastAsia="宋体" w:hAnsi="宋体" w:cs="CMTI10"/>
          <w:kern w:val="0"/>
          <w:sz w:val="22"/>
          <w:szCs w:val="24"/>
          <w:rPrChange w:id="774" w:author="linxl" w:date="2019-09-05T14:23:00Z">
            <w:rPr>
              <w:rFonts w:ascii="宋体" w:eastAsia="宋体" w:hAnsi="宋体" w:cs="CMTI10"/>
              <w:kern w:val="0"/>
              <w:sz w:val="24"/>
              <w:szCs w:val="24"/>
            </w:rPr>
          </w:rPrChange>
        </w:rPr>
      </w:pPr>
      <w:moveFrom w:id="775" w:author="linxl" w:date="2019-09-05T14:54:00Z">
        <w:r w:rsidRPr="00D973C4" w:rsidDel="009512FA">
          <w:rPr>
            <w:rFonts w:ascii="宋体" w:eastAsia="宋体" w:hAnsi="宋体"/>
            <w:sz w:val="22"/>
            <w:szCs w:val="24"/>
            <w:rPrChange w:id="776" w:author="linxl" w:date="2019-09-05T14:23:00Z">
              <w:rPr>
                <w:rFonts w:ascii="宋体" w:eastAsia="宋体" w:hAnsi="宋体"/>
                <w:sz w:val="24"/>
                <w:szCs w:val="24"/>
              </w:rPr>
            </w:rPrChange>
          </w:rPr>
          <w:tab/>
        </w:r>
        <w:r w:rsidRPr="00D973C4" w:rsidDel="009512FA">
          <w:rPr>
            <w:rFonts w:ascii="宋体" w:eastAsia="宋体" w:hAnsi="宋体" w:hint="eastAsia"/>
            <w:sz w:val="22"/>
            <w:szCs w:val="24"/>
            <w:rPrChange w:id="777" w:author="linxl" w:date="2019-09-05T14:23:00Z">
              <w:rPr>
                <w:rFonts w:ascii="宋体" w:eastAsia="宋体" w:hAnsi="宋体" w:hint="eastAsia"/>
                <w:sz w:val="24"/>
                <w:szCs w:val="24"/>
              </w:rPr>
            </w:rPrChange>
          </w:rPr>
          <w:t>轨迹压缩问题已经被研究了很多年。轨迹压缩是指去除原始轨迹中的冗余点，保留轨迹关键点得到压缩轨迹，并保证所有原始轨迹点到压缩轨迹的误差不超过给定阈值。通常，轨迹压缩常用的误差衡量指标分为垂直距离（PED）和同步距离（SED）。垂直距离是指原始轨迹点到压缩后轨迹的</w:t>
        </w:r>
        <w:r w:rsidRPr="00D973C4" w:rsidDel="009512FA">
          <w:rPr>
            <w:rFonts w:ascii="宋体" w:eastAsia="宋体" w:hAnsi="宋体" w:cs="CMTI10"/>
            <w:kern w:val="0"/>
            <w:sz w:val="22"/>
            <w:szCs w:val="24"/>
            <w:rPrChange w:id="778" w:author="linxl" w:date="2019-09-05T14:23:00Z">
              <w:rPr>
                <w:rFonts w:ascii="宋体" w:eastAsia="宋体" w:hAnsi="宋体" w:cs="CMTI10"/>
                <w:kern w:val="0"/>
                <w:sz w:val="24"/>
                <w:szCs w:val="24"/>
              </w:rPr>
            </w:rPrChange>
          </w:rPr>
          <w:t>perpendicular Euclidean distance</w:t>
        </w:r>
        <w:r w:rsidRPr="00D973C4" w:rsidDel="009512FA">
          <w:rPr>
            <w:rFonts w:ascii="宋体" w:eastAsia="宋体" w:hAnsi="宋体" w:cs="CMTI10" w:hint="eastAsia"/>
            <w:kern w:val="0"/>
            <w:sz w:val="22"/>
            <w:szCs w:val="24"/>
            <w:rPrChange w:id="779" w:author="linxl" w:date="2019-09-05T14:23:00Z">
              <w:rPr>
                <w:rFonts w:ascii="宋体" w:eastAsia="宋体" w:hAnsi="宋体" w:cs="CMTI10" w:hint="eastAsia"/>
                <w:kern w:val="0"/>
                <w:sz w:val="24"/>
                <w:szCs w:val="24"/>
              </w:rPr>
            </w:rPrChange>
          </w:rPr>
          <w:t>，而同步距离是指原始轨迹点到压缩后轨迹上其时间同步点的距离。由于轨迹跟踪问题中需要保留轨迹的时间特性，所以我们采用同步距离作为压缩轨迹的标准。同时，轨迹压缩还根据压缩过程是否考虑了轨迹的全局信息分为离线轨迹压缩和在线轨迹压缩。离线轨迹压缩是指在MOD中保留了全部原始轨迹后，考虑轨迹的全局信息进行压缩。而在线轨迹压缩是指在MO中决定哪些点舍去，只将保留下来的点传输至MOD中形成压缩后的轨迹。由于轨迹跟踪是一个实时的过程，所以我们采用的是在线轨迹压缩算法。</w:t>
        </w:r>
      </w:moveFrom>
    </w:p>
    <w:p w14:paraId="1CF4DD5F" w14:textId="53C98F64" w:rsidR="009A6536" w:rsidRPr="00D973C4" w:rsidDel="009512FA" w:rsidRDefault="009A6536" w:rsidP="009A6536">
      <w:pPr>
        <w:rPr>
          <w:rFonts w:ascii="宋体" w:eastAsia="宋体" w:hAnsi="宋体" w:cs="CMTI10"/>
          <w:kern w:val="0"/>
          <w:sz w:val="22"/>
          <w:szCs w:val="24"/>
          <w:rPrChange w:id="780" w:author="linxl" w:date="2019-09-05T14:23:00Z">
            <w:rPr>
              <w:rFonts w:ascii="宋体" w:eastAsia="宋体" w:hAnsi="宋体" w:cs="CMTI10"/>
              <w:kern w:val="0"/>
              <w:sz w:val="24"/>
              <w:szCs w:val="24"/>
            </w:rPr>
          </w:rPrChange>
        </w:rPr>
      </w:pPr>
      <w:moveFrom w:id="781" w:author="linxl" w:date="2019-09-05T14:54:00Z">
        <w:r w:rsidRPr="00D973C4" w:rsidDel="009512FA">
          <w:rPr>
            <w:rFonts w:ascii="宋体" w:eastAsia="宋体" w:hAnsi="宋体" w:cs="CMTI10"/>
            <w:kern w:val="0"/>
            <w:sz w:val="22"/>
            <w:szCs w:val="24"/>
            <w:rPrChange w:id="782" w:author="linxl" w:date="2019-09-05T14:23:00Z">
              <w:rPr>
                <w:rFonts w:ascii="宋体" w:eastAsia="宋体" w:hAnsi="宋体" w:cs="CMTI10"/>
                <w:kern w:val="0"/>
                <w:sz w:val="24"/>
                <w:szCs w:val="24"/>
              </w:rPr>
            </w:rPrChange>
          </w:rPr>
          <w:tab/>
        </w:r>
        <w:r w:rsidRPr="00D973C4" w:rsidDel="009512FA">
          <w:rPr>
            <w:rFonts w:ascii="宋体" w:eastAsia="宋体" w:hAnsi="宋体" w:cs="CMTI10" w:hint="eastAsia"/>
            <w:kern w:val="0"/>
            <w:sz w:val="22"/>
            <w:szCs w:val="24"/>
            <w:rPrChange w:id="783" w:author="linxl" w:date="2019-09-05T14:23:00Z">
              <w:rPr>
                <w:rFonts w:ascii="宋体" w:eastAsia="宋体" w:hAnsi="宋体" w:cs="CMTI10" w:hint="eastAsia"/>
                <w:kern w:val="0"/>
                <w:sz w:val="24"/>
                <w:szCs w:val="24"/>
              </w:rPr>
            </w:rPrChange>
          </w:rPr>
          <w:t>在采用同步距离的在线轨迹压缩算法中，目前表现最好的CISED算法[</w:t>
        </w:r>
        <w:r w:rsidRPr="00D973C4" w:rsidDel="009512FA">
          <w:rPr>
            <w:rFonts w:ascii="宋体" w:eastAsia="宋体" w:hAnsi="宋体" w:cs="CMTI10"/>
            <w:kern w:val="0"/>
            <w:sz w:val="22"/>
            <w:szCs w:val="24"/>
            <w:rPrChange w:id="784" w:author="linxl" w:date="2019-09-05T14:23:00Z">
              <w:rPr>
                <w:rFonts w:ascii="宋体" w:eastAsia="宋体" w:hAnsi="宋体" w:cs="CMTI10"/>
                <w:kern w:val="0"/>
                <w:sz w:val="24"/>
                <w:szCs w:val="24"/>
              </w:rPr>
            </w:rPrChange>
          </w:rPr>
          <w:t>4]</w:t>
        </w:r>
        <w:r w:rsidRPr="00D973C4" w:rsidDel="009512FA">
          <w:rPr>
            <w:rFonts w:ascii="宋体" w:eastAsia="宋体" w:hAnsi="宋体" w:cs="CMTI10" w:hint="eastAsia"/>
            <w:kern w:val="0"/>
            <w:sz w:val="22"/>
            <w:szCs w:val="24"/>
            <w:rPrChange w:id="785" w:author="linxl" w:date="2019-09-05T14:23:00Z">
              <w:rPr>
                <w:rFonts w:ascii="宋体" w:eastAsia="宋体" w:hAnsi="宋体" w:cs="CMTI10" w:hint="eastAsia"/>
                <w:kern w:val="0"/>
                <w:sz w:val="24"/>
                <w:szCs w:val="24"/>
              </w:rPr>
            </w:rPrChange>
          </w:rPr>
          <w:t>。CISED算法根据历史轨迹信息对当前对象出现位置进行预测，当GPS设备接收到的轨迹点超出了给定区域，则进行压缩。CISED算法使用了斜圆锥将二维平面问题转换为三维空间问题，实现了对每个新获得的轨迹点只进行一次判断，而不会去回溯考虑历史轨迹信息。最终实现了一趟在线轨迹压缩。</w:t>
        </w:r>
      </w:moveFrom>
    </w:p>
    <w:p w14:paraId="78DD4606" w14:textId="36DB39EB" w:rsidR="009A6536" w:rsidRPr="00D973C4" w:rsidDel="009512FA" w:rsidRDefault="009A6536" w:rsidP="009A6536">
      <w:pPr>
        <w:rPr>
          <w:rFonts w:ascii="宋体" w:eastAsia="宋体" w:hAnsi="宋体"/>
          <w:sz w:val="22"/>
          <w:szCs w:val="24"/>
          <w:rPrChange w:id="786" w:author="linxl" w:date="2019-09-05T14:23:00Z">
            <w:rPr>
              <w:rFonts w:ascii="宋体" w:eastAsia="宋体" w:hAnsi="宋体"/>
              <w:sz w:val="24"/>
              <w:szCs w:val="24"/>
            </w:rPr>
          </w:rPrChange>
        </w:rPr>
      </w:pPr>
      <w:moveFrom w:id="787" w:author="linxl" w:date="2019-09-05T14:54:00Z">
        <w:r w:rsidRPr="00D973C4" w:rsidDel="009512FA">
          <w:rPr>
            <w:rFonts w:ascii="宋体" w:eastAsia="宋体" w:hAnsi="宋体" w:cs="CMTI10" w:hint="eastAsia"/>
            <w:kern w:val="0"/>
            <w:sz w:val="22"/>
            <w:szCs w:val="24"/>
            <w:rPrChange w:id="788" w:author="linxl" w:date="2019-09-05T14:23:00Z">
              <w:rPr>
                <w:rFonts w:ascii="宋体" w:eastAsia="宋体" w:hAnsi="宋体" w:cs="CMTI10" w:hint="eastAsia"/>
                <w:kern w:val="0"/>
                <w:sz w:val="24"/>
                <w:szCs w:val="24"/>
              </w:rPr>
            </w:rPrChange>
          </w:rPr>
          <w:t>（关于CISED思想具体介绍在第三部分结合轨迹跟踪算法进行介绍）</w:t>
        </w:r>
        <w:r w:rsidRPr="00D973C4" w:rsidDel="009512FA">
          <w:rPr>
            <w:rFonts w:ascii="宋体" w:eastAsia="宋体" w:hAnsi="宋体" w:hint="eastAsia"/>
            <w:sz w:val="22"/>
            <w:szCs w:val="24"/>
            <w:rPrChange w:id="789" w:author="linxl" w:date="2019-09-05T14:23:00Z">
              <w:rPr>
                <w:rFonts w:ascii="宋体" w:eastAsia="宋体" w:hAnsi="宋体" w:hint="eastAsia"/>
                <w:sz w:val="24"/>
                <w:szCs w:val="24"/>
              </w:rPr>
            </w:rPrChange>
          </w:rPr>
          <w:t xml:space="preserve"> </w:t>
        </w:r>
      </w:moveFrom>
    </w:p>
    <w:moveFromRangeEnd w:id="766"/>
    <w:p w14:paraId="5BD43D14" w14:textId="77777777" w:rsidR="009A6536" w:rsidRDefault="009A6536" w:rsidP="009A6536">
      <w:pPr>
        <w:rPr>
          <w:ins w:id="790" w:author="linxl" w:date="2019-09-05T15:08:00Z"/>
          <w:rFonts w:ascii="宋体" w:eastAsia="宋体" w:hAnsi="宋体"/>
          <w:b/>
          <w:bCs/>
          <w:sz w:val="22"/>
          <w:szCs w:val="24"/>
        </w:rPr>
      </w:pPr>
      <w:r w:rsidRPr="00D973C4">
        <w:rPr>
          <w:rFonts w:ascii="宋体" w:eastAsia="宋体" w:hAnsi="宋体" w:hint="eastAsia"/>
          <w:b/>
          <w:bCs/>
          <w:sz w:val="22"/>
          <w:szCs w:val="24"/>
          <w:rPrChange w:id="791" w:author="linxl" w:date="2019-09-05T14:23:00Z">
            <w:rPr>
              <w:rFonts w:ascii="宋体" w:eastAsia="宋体" w:hAnsi="宋体" w:hint="eastAsia"/>
              <w:b/>
              <w:bCs/>
              <w:sz w:val="24"/>
              <w:szCs w:val="24"/>
            </w:rPr>
          </w:rPrChange>
        </w:rPr>
        <w:t>2</w:t>
      </w:r>
      <w:r w:rsidRPr="00D973C4">
        <w:rPr>
          <w:rFonts w:ascii="宋体" w:eastAsia="宋体" w:hAnsi="宋体"/>
          <w:b/>
          <w:bCs/>
          <w:sz w:val="22"/>
          <w:szCs w:val="24"/>
          <w:rPrChange w:id="792" w:author="linxl" w:date="2019-09-05T14:23:00Z">
            <w:rPr>
              <w:rFonts w:ascii="宋体" w:eastAsia="宋体" w:hAnsi="宋体"/>
              <w:b/>
              <w:bCs/>
              <w:sz w:val="24"/>
              <w:szCs w:val="24"/>
            </w:rPr>
          </w:rPrChange>
        </w:rPr>
        <w:t>.3</w:t>
      </w:r>
      <w:r w:rsidR="00002C4F" w:rsidRPr="00D973C4">
        <w:rPr>
          <w:rFonts w:ascii="宋体" w:eastAsia="宋体" w:hAnsi="宋体"/>
          <w:b/>
          <w:bCs/>
          <w:sz w:val="22"/>
          <w:szCs w:val="24"/>
          <w:rPrChange w:id="793" w:author="linxl" w:date="2019-09-05T14:23:00Z">
            <w:rPr>
              <w:rFonts w:ascii="宋体" w:eastAsia="宋体" w:hAnsi="宋体"/>
              <w:b/>
              <w:bCs/>
              <w:sz w:val="24"/>
              <w:szCs w:val="24"/>
            </w:rPr>
          </w:rPrChange>
        </w:rPr>
        <w:t xml:space="preserve"> </w:t>
      </w:r>
      <w:r w:rsidRPr="00D973C4">
        <w:rPr>
          <w:rFonts w:ascii="宋体" w:eastAsia="宋体" w:hAnsi="宋体" w:hint="eastAsia"/>
          <w:b/>
          <w:bCs/>
          <w:sz w:val="22"/>
          <w:szCs w:val="24"/>
          <w:rPrChange w:id="794" w:author="linxl" w:date="2019-09-05T14:23:00Z">
            <w:rPr>
              <w:rFonts w:ascii="宋体" w:eastAsia="宋体" w:hAnsi="宋体" w:hint="eastAsia"/>
              <w:b/>
              <w:bCs/>
              <w:sz w:val="24"/>
              <w:szCs w:val="24"/>
            </w:rPr>
          </w:rPrChange>
        </w:rPr>
        <w:t>Trajectory</w:t>
      </w:r>
      <w:r w:rsidRPr="00D973C4">
        <w:rPr>
          <w:rFonts w:ascii="宋体" w:eastAsia="宋体" w:hAnsi="宋体"/>
          <w:b/>
          <w:bCs/>
          <w:sz w:val="22"/>
          <w:szCs w:val="24"/>
          <w:rPrChange w:id="795" w:author="linxl" w:date="2019-09-05T14:23:00Z">
            <w:rPr>
              <w:rFonts w:ascii="宋体" w:eastAsia="宋体" w:hAnsi="宋体"/>
              <w:b/>
              <w:bCs/>
              <w:sz w:val="24"/>
              <w:szCs w:val="24"/>
            </w:rPr>
          </w:rPrChange>
        </w:rPr>
        <w:t xml:space="preserve"> </w:t>
      </w:r>
      <w:r w:rsidRPr="00D973C4">
        <w:rPr>
          <w:rFonts w:ascii="宋体" w:eastAsia="宋体" w:hAnsi="宋体" w:hint="eastAsia"/>
          <w:b/>
          <w:bCs/>
          <w:sz w:val="22"/>
          <w:szCs w:val="24"/>
          <w:rPrChange w:id="796" w:author="linxl" w:date="2019-09-05T14:23:00Z">
            <w:rPr>
              <w:rFonts w:ascii="宋体" w:eastAsia="宋体" w:hAnsi="宋体" w:hint="eastAsia"/>
              <w:b/>
              <w:bCs/>
              <w:sz w:val="24"/>
              <w:szCs w:val="24"/>
            </w:rPr>
          </w:rPrChange>
        </w:rPr>
        <w:t>tracking</w:t>
      </w:r>
    </w:p>
    <w:p w14:paraId="72A82197" w14:textId="5F315A2A" w:rsidR="00835718" w:rsidRPr="00D973C4" w:rsidRDefault="00835718" w:rsidP="009A6536">
      <w:pPr>
        <w:rPr>
          <w:rFonts w:ascii="宋体" w:eastAsia="宋体" w:hAnsi="宋体"/>
          <w:b/>
          <w:bCs/>
          <w:sz w:val="22"/>
          <w:szCs w:val="24"/>
          <w:rPrChange w:id="797" w:author="linxl" w:date="2019-09-05T14:23:00Z">
            <w:rPr>
              <w:rFonts w:ascii="宋体" w:eastAsia="宋体" w:hAnsi="宋体"/>
              <w:b/>
              <w:bCs/>
              <w:sz w:val="24"/>
              <w:szCs w:val="24"/>
            </w:rPr>
          </w:rPrChange>
        </w:rPr>
      </w:pPr>
      <w:ins w:id="798" w:author="linxl" w:date="2019-09-05T15:08:00Z">
        <w:r>
          <w:rPr>
            <w:rFonts w:ascii="宋体" w:eastAsia="宋体" w:hAnsi="宋体"/>
            <w:b/>
            <w:bCs/>
            <w:sz w:val="22"/>
            <w:szCs w:val="24"/>
          </w:rPr>
          <w:tab/>
          <w:t>（</w:t>
        </w:r>
        <w:r>
          <w:rPr>
            <w:rFonts w:ascii="宋体" w:eastAsia="宋体" w:hAnsi="宋体" w:hint="eastAsia"/>
            <w:b/>
            <w:bCs/>
            <w:sz w:val="22"/>
            <w:szCs w:val="24"/>
          </w:rPr>
          <w:t>首先用一段话概括</w:t>
        </w:r>
      </w:ins>
      <w:ins w:id="799" w:author="linxl" w:date="2019-09-05T15:09:00Z">
        <w:r w:rsidRPr="006778DF">
          <w:rPr>
            <w:rFonts w:ascii="宋体" w:eastAsia="宋体" w:hAnsi="宋体" w:hint="eastAsia"/>
            <w:b/>
            <w:bCs/>
            <w:sz w:val="22"/>
            <w:szCs w:val="24"/>
          </w:rPr>
          <w:t>Trajectory</w:t>
        </w:r>
        <w:r w:rsidRPr="006778DF">
          <w:rPr>
            <w:rFonts w:ascii="宋体" w:eastAsia="宋体" w:hAnsi="宋体"/>
            <w:b/>
            <w:bCs/>
            <w:sz w:val="22"/>
            <w:szCs w:val="24"/>
          </w:rPr>
          <w:t xml:space="preserve"> </w:t>
        </w:r>
        <w:r w:rsidRPr="006778DF">
          <w:rPr>
            <w:rFonts w:ascii="宋体" w:eastAsia="宋体" w:hAnsi="宋体" w:hint="eastAsia"/>
            <w:b/>
            <w:bCs/>
            <w:sz w:val="22"/>
            <w:szCs w:val="24"/>
          </w:rPr>
          <w:t>tracking</w:t>
        </w:r>
        <w:r>
          <w:rPr>
            <w:rFonts w:ascii="宋体" w:eastAsia="宋体" w:hAnsi="宋体"/>
            <w:b/>
            <w:bCs/>
            <w:sz w:val="22"/>
            <w:szCs w:val="24"/>
          </w:rPr>
          <w:t>,</w:t>
        </w:r>
        <w:r>
          <w:rPr>
            <w:rFonts w:ascii="宋体" w:eastAsia="宋体" w:hAnsi="宋体" w:hint="eastAsia"/>
            <w:b/>
            <w:bCs/>
            <w:sz w:val="22"/>
            <w:szCs w:val="24"/>
          </w:rPr>
          <w:t>其次介绍L</w:t>
        </w:r>
        <w:r>
          <w:rPr>
            <w:rFonts w:ascii="宋体" w:eastAsia="宋体" w:hAnsi="宋体"/>
            <w:b/>
            <w:bCs/>
            <w:sz w:val="22"/>
            <w:szCs w:val="24"/>
          </w:rPr>
          <w:t>DRH</w:t>
        </w:r>
      </w:ins>
      <w:ins w:id="800" w:author="linxl" w:date="2019-09-05T15:11:00Z">
        <w:r>
          <w:rPr>
            <w:rFonts w:ascii="宋体" w:eastAsia="宋体" w:hAnsi="宋体" w:hint="eastAsia"/>
            <w:b/>
            <w:bCs/>
            <w:sz w:val="22"/>
            <w:szCs w:val="24"/>
          </w:rPr>
          <w:t>的原理</w:t>
        </w:r>
      </w:ins>
      <w:ins w:id="801" w:author="linxl" w:date="2019-09-05T15:09:00Z">
        <w:r>
          <w:rPr>
            <w:rFonts w:ascii="宋体" w:eastAsia="宋体" w:hAnsi="宋体"/>
            <w:b/>
            <w:bCs/>
            <w:sz w:val="22"/>
            <w:szCs w:val="24"/>
          </w:rPr>
          <w:t>，</w:t>
        </w:r>
        <w:r>
          <w:rPr>
            <w:rFonts w:ascii="宋体" w:eastAsia="宋体" w:hAnsi="宋体" w:hint="eastAsia"/>
            <w:b/>
            <w:bCs/>
            <w:sz w:val="22"/>
            <w:szCs w:val="24"/>
          </w:rPr>
          <w:t>最后介绍</w:t>
        </w:r>
        <w:r>
          <w:rPr>
            <w:rFonts w:ascii="宋体" w:eastAsia="宋体" w:hAnsi="宋体"/>
            <w:b/>
            <w:bCs/>
            <w:sz w:val="22"/>
            <w:szCs w:val="24"/>
          </w:rPr>
          <w:t>CRTS</w:t>
        </w:r>
      </w:ins>
      <w:ins w:id="802" w:author="linxl" w:date="2019-09-05T15:11:00Z">
        <w:r>
          <w:rPr>
            <w:rFonts w:ascii="宋体" w:eastAsia="宋体" w:hAnsi="宋体" w:hint="eastAsia"/>
            <w:b/>
            <w:bCs/>
            <w:sz w:val="22"/>
            <w:szCs w:val="24"/>
          </w:rPr>
          <w:t>的原理</w:t>
        </w:r>
      </w:ins>
      <w:ins w:id="803" w:author="linxl" w:date="2019-09-05T15:08:00Z">
        <w:r>
          <w:rPr>
            <w:rFonts w:ascii="宋体" w:eastAsia="宋体" w:hAnsi="宋体"/>
            <w:b/>
            <w:bCs/>
            <w:sz w:val="22"/>
            <w:szCs w:val="24"/>
          </w:rPr>
          <w:t>）</w:t>
        </w:r>
      </w:ins>
    </w:p>
    <w:p w14:paraId="4BC33090" w14:textId="77777777" w:rsidR="009512FA" w:rsidRDefault="009A6536" w:rsidP="009A6536">
      <w:pPr>
        <w:rPr>
          <w:ins w:id="804" w:author="linxl" w:date="2019-09-05T14:56:00Z"/>
          <w:rFonts w:ascii="宋体" w:eastAsia="宋体" w:hAnsi="宋体"/>
          <w:sz w:val="22"/>
          <w:szCs w:val="24"/>
        </w:rPr>
      </w:pPr>
      <w:r w:rsidRPr="00D973C4">
        <w:rPr>
          <w:rFonts w:ascii="宋体" w:eastAsia="宋体" w:hAnsi="宋体"/>
          <w:sz w:val="22"/>
          <w:szCs w:val="24"/>
          <w:rPrChange w:id="805" w:author="linxl" w:date="2019-09-05T14:23:00Z">
            <w:rPr>
              <w:rFonts w:ascii="宋体" w:eastAsia="宋体" w:hAnsi="宋体"/>
              <w:sz w:val="24"/>
              <w:szCs w:val="24"/>
            </w:rPr>
          </w:rPrChange>
        </w:rPr>
        <w:tab/>
      </w:r>
      <w:r w:rsidRPr="00D973C4">
        <w:rPr>
          <w:rFonts w:ascii="宋体" w:eastAsia="宋体" w:hAnsi="宋体" w:hint="eastAsia"/>
          <w:sz w:val="22"/>
          <w:szCs w:val="24"/>
          <w:rPrChange w:id="806" w:author="linxl" w:date="2019-09-05T14:23:00Z">
            <w:rPr>
              <w:rFonts w:ascii="宋体" w:eastAsia="宋体" w:hAnsi="宋体" w:hint="eastAsia"/>
              <w:sz w:val="24"/>
              <w:szCs w:val="24"/>
            </w:rPr>
          </w:rPrChange>
        </w:rPr>
        <w:t>轨迹跟踪主要分为位置跟踪和轨迹压缩两个部分，位置跟踪的目的是根据历史信息对MO当前位置进行预测，而轨迹压缩则是将原始轨迹中关键轨迹点保留下来。</w:t>
      </w:r>
    </w:p>
    <w:p w14:paraId="7B9BD8B0" w14:textId="77777777" w:rsidR="009512FA" w:rsidRDefault="009512FA" w:rsidP="009A6536">
      <w:pPr>
        <w:rPr>
          <w:ins w:id="807" w:author="linxl" w:date="2019-09-05T14:56:00Z"/>
          <w:rFonts w:ascii="宋体" w:eastAsia="宋体" w:hAnsi="宋体"/>
          <w:sz w:val="22"/>
          <w:szCs w:val="24"/>
        </w:rPr>
      </w:pPr>
    </w:p>
    <w:p w14:paraId="535C8A66" w14:textId="4F19D202" w:rsidR="009512FA" w:rsidRPr="006778DF" w:rsidRDefault="009512FA" w:rsidP="009512FA">
      <w:pPr>
        <w:rPr>
          <w:ins w:id="808" w:author="linxl" w:date="2019-09-05T14:57:00Z"/>
          <w:rFonts w:ascii="宋体" w:eastAsia="宋体" w:hAnsi="宋体" w:hint="eastAsia"/>
          <w:sz w:val="22"/>
          <w:szCs w:val="24"/>
        </w:rPr>
      </w:pPr>
      <w:ins w:id="809" w:author="linxl" w:date="2019-09-05T14:57:00Z">
        <w:r w:rsidRPr="006778DF">
          <w:rPr>
            <w:rFonts w:ascii="宋体" w:eastAsia="宋体" w:hAnsi="宋体" w:hint="eastAsia"/>
            <w:b/>
            <w:bCs/>
            <w:sz w:val="22"/>
            <w:szCs w:val="24"/>
          </w:rPr>
          <w:t>2</w:t>
        </w:r>
        <w:r w:rsidRPr="006778DF">
          <w:rPr>
            <w:rFonts w:ascii="宋体" w:eastAsia="宋体" w:hAnsi="宋体"/>
            <w:b/>
            <w:bCs/>
            <w:sz w:val="22"/>
            <w:szCs w:val="24"/>
          </w:rPr>
          <w:t>.</w:t>
        </w:r>
        <w:r>
          <w:rPr>
            <w:rFonts w:ascii="宋体" w:eastAsia="宋体" w:hAnsi="宋体"/>
            <w:b/>
            <w:bCs/>
            <w:sz w:val="22"/>
            <w:szCs w:val="24"/>
          </w:rPr>
          <w:t>3.1</w:t>
        </w:r>
        <w:r w:rsidRPr="006778DF">
          <w:rPr>
            <w:rFonts w:ascii="宋体" w:eastAsia="宋体" w:hAnsi="宋体"/>
            <w:b/>
            <w:bCs/>
            <w:sz w:val="22"/>
            <w:szCs w:val="24"/>
          </w:rPr>
          <w:t xml:space="preserve"> </w:t>
        </w:r>
        <w:r>
          <w:rPr>
            <w:rFonts w:ascii="宋体" w:eastAsia="宋体" w:hAnsi="宋体"/>
            <w:b/>
            <w:bCs/>
            <w:sz w:val="22"/>
            <w:szCs w:val="24"/>
          </w:rPr>
          <w:t>L</w:t>
        </w:r>
        <w:r w:rsidRPr="006778DF">
          <w:rPr>
            <w:rFonts w:ascii="宋体" w:eastAsia="宋体" w:hAnsi="宋体" w:hint="eastAsia"/>
            <w:b/>
            <w:bCs/>
            <w:sz w:val="22"/>
            <w:szCs w:val="24"/>
          </w:rPr>
          <w:t>DR</w:t>
        </w:r>
        <w:r>
          <w:rPr>
            <w:rFonts w:ascii="宋体" w:eastAsia="宋体" w:hAnsi="宋体"/>
            <w:b/>
            <w:bCs/>
            <w:sz w:val="22"/>
            <w:szCs w:val="24"/>
          </w:rPr>
          <w:t>H</w:t>
        </w:r>
      </w:ins>
    </w:p>
    <w:p w14:paraId="51534412" w14:textId="77777777" w:rsidR="009512FA" w:rsidRDefault="009512FA" w:rsidP="009512FA">
      <w:pPr>
        <w:ind w:firstLine="420"/>
        <w:rPr>
          <w:rFonts w:ascii="宋体" w:eastAsia="宋体" w:hAnsi="宋体"/>
          <w:sz w:val="22"/>
          <w:szCs w:val="24"/>
        </w:rPr>
        <w:pPrChange w:id="810" w:author="linxl" w:date="2019-09-05T14:57:00Z">
          <w:pPr/>
        </w:pPrChange>
      </w:pPr>
      <w:moveToRangeStart w:id="811" w:author="linxl" w:date="2019-09-05T14:57:00Z" w:name="move18587851"/>
      <w:moveTo w:id="812" w:author="linxl" w:date="2019-09-05T14:57:00Z">
        <w:r w:rsidRPr="00937378">
          <w:rPr>
            <w:rFonts w:ascii="宋体" w:eastAsia="宋体" w:hAnsi="宋体" w:hint="eastAsia"/>
            <w:sz w:val="22"/>
            <w:szCs w:val="24"/>
          </w:rPr>
          <w:t>LDR虽然保证了位置跟踪的误差不超过</w:t>
        </w:r>
        <m:oMath>
          <m:r>
            <m:rPr>
              <m:sty m:val="p"/>
            </m:rPr>
            <w:rPr>
              <w:rFonts w:ascii="Cambria Math" w:eastAsia="宋体" w:hAnsi="Cambria Math"/>
              <w:sz w:val="22"/>
              <w:szCs w:val="24"/>
            </w:rPr>
            <m:t>ε</m:t>
          </m:r>
        </m:oMath>
        <w:r w:rsidRPr="00937378">
          <w:rPr>
            <w:rFonts w:ascii="宋体" w:eastAsia="宋体" w:hAnsi="宋体" w:hint="eastAsia"/>
            <w:sz w:val="22"/>
            <w:szCs w:val="24"/>
          </w:rPr>
          <w:t>，但</w:t>
        </w:r>
        <w:r w:rsidRPr="00937378">
          <w:rPr>
            <w:rFonts w:ascii="宋体" w:eastAsia="宋体" w:hAnsi="宋体" w:hint="eastAsia"/>
            <w:color w:val="C00000"/>
            <w:sz w:val="22"/>
            <w:szCs w:val="24"/>
          </w:rPr>
          <w:t>是其压缩后的轨迹与原始轨迹点误差可能会超过</w:t>
        </w:r>
        <m:oMath>
          <m:r>
            <m:rPr>
              <m:sty m:val="p"/>
            </m:rPr>
            <w:rPr>
              <w:rFonts w:ascii="Cambria Math" w:eastAsia="宋体" w:hAnsi="Cambria Math"/>
              <w:color w:val="C00000"/>
              <w:sz w:val="22"/>
              <w:szCs w:val="24"/>
            </w:rPr>
            <m:t>ε</m:t>
          </m:r>
        </m:oMath>
        <w:r w:rsidRPr="00937378">
          <w:rPr>
            <w:rFonts w:ascii="宋体" w:eastAsia="宋体" w:hAnsi="宋体" w:hint="eastAsia"/>
            <w:sz w:val="22"/>
            <w:szCs w:val="24"/>
          </w:rPr>
          <w:t>。在论文[</w:t>
        </w:r>
        <w:r w:rsidRPr="00937378">
          <w:rPr>
            <w:rFonts w:ascii="宋体" w:eastAsia="宋体" w:hAnsi="宋体"/>
            <w:sz w:val="22"/>
            <w:szCs w:val="24"/>
          </w:rPr>
          <w:t>1]</w:t>
        </w:r>
        <w:r w:rsidRPr="00937378">
          <w:rPr>
            <w:rFonts w:ascii="宋体" w:eastAsia="宋体" w:hAnsi="宋体" w:hint="eastAsia"/>
            <w:sz w:val="22"/>
            <w:szCs w:val="24"/>
          </w:rPr>
          <w:t>中，作者证明了LDR压缩后的轨迹与原始点之间误差不会超过2</w:t>
        </w:r>
        <m:oMath>
          <m:r>
            <m:rPr>
              <m:sty m:val="p"/>
            </m:rPr>
            <w:rPr>
              <w:rFonts w:ascii="Cambria Math" w:eastAsia="宋体" w:hAnsi="Cambria Math"/>
              <w:sz w:val="22"/>
              <w:szCs w:val="24"/>
            </w:rPr>
            <m:t>ε</m:t>
          </m:r>
        </m:oMath>
        <w:r w:rsidRPr="00937378">
          <w:rPr>
            <w:rFonts w:ascii="宋体" w:eastAsia="宋体" w:hAnsi="宋体" w:hint="eastAsia"/>
            <w:sz w:val="22"/>
            <w:szCs w:val="24"/>
          </w:rPr>
          <w:t>。所以将位置追踪过程阈值设为</w:t>
        </w:r>
        <m:oMath>
          <m:f>
            <m:fPr>
              <m:type m:val="lin"/>
              <m:ctrlPr>
                <w:rPr>
                  <w:rFonts w:ascii="Cambria Math" w:eastAsia="宋体" w:hAnsi="Cambria Math"/>
                  <w:sz w:val="22"/>
                  <w:szCs w:val="24"/>
                </w:rPr>
              </m:ctrlPr>
            </m:fPr>
            <m:num>
              <m:r>
                <m:rPr>
                  <m:sty m:val="p"/>
                </m:rPr>
                <w:rPr>
                  <w:rFonts w:ascii="Cambria Math" w:eastAsia="宋体" w:hAnsi="Cambria Math"/>
                  <w:sz w:val="22"/>
                  <w:szCs w:val="24"/>
                </w:rPr>
                <m:t>ϵ</m:t>
              </m:r>
            </m:num>
            <m:den>
              <m:r>
                <m:rPr>
                  <m:sty m:val="p"/>
                </m:rPr>
                <w:rPr>
                  <w:rFonts w:ascii="Cambria Math" w:eastAsia="宋体" w:hAnsi="Cambria Math"/>
                  <w:sz w:val="22"/>
                  <w:szCs w:val="24"/>
                </w:rPr>
                <m:t>2</m:t>
              </m:r>
            </m:den>
          </m:f>
        </m:oMath>
        <w:r w:rsidRPr="00937378">
          <w:rPr>
            <w:rFonts w:ascii="宋体" w:eastAsia="宋体" w:hAnsi="宋体" w:hint="eastAsia"/>
            <w:sz w:val="22"/>
            <w:szCs w:val="24"/>
          </w:rPr>
          <w:t>，即可得到与原始轨迹误差不超过</w:t>
        </w:r>
        <m:oMath>
          <m:r>
            <m:rPr>
              <m:sty m:val="p"/>
            </m:rPr>
            <w:rPr>
              <w:rFonts w:ascii="Cambria Math" w:eastAsia="宋体" w:hAnsi="Cambria Math"/>
              <w:sz w:val="22"/>
              <w:szCs w:val="24"/>
            </w:rPr>
            <m:t>ε</m:t>
          </m:r>
        </m:oMath>
        <w:r w:rsidRPr="00937378">
          <w:rPr>
            <w:rFonts w:ascii="宋体" w:eastAsia="宋体" w:hAnsi="宋体" w:hint="eastAsia"/>
            <w:sz w:val="22"/>
            <w:szCs w:val="24"/>
          </w:rPr>
          <w:t>的压缩轨迹。这就是LDRH算法。</w:t>
        </w:r>
      </w:moveTo>
    </w:p>
    <w:moveToRangeEnd w:id="811"/>
    <w:p w14:paraId="24D4CEED" w14:textId="77777777" w:rsidR="009512FA" w:rsidRDefault="009512FA" w:rsidP="009A6536">
      <w:pPr>
        <w:rPr>
          <w:ins w:id="813" w:author="linxl" w:date="2019-09-05T14:56:00Z"/>
          <w:rFonts w:ascii="宋体" w:eastAsia="宋体" w:hAnsi="宋体"/>
          <w:sz w:val="22"/>
          <w:szCs w:val="24"/>
        </w:rPr>
      </w:pPr>
    </w:p>
    <w:p w14:paraId="78380D7E" w14:textId="1A2AEB91" w:rsidR="009A6536" w:rsidRDefault="009A6536" w:rsidP="009A6536">
      <w:pPr>
        <w:rPr>
          <w:ins w:id="814" w:author="linxl" w:date="2019-09-05T15:11:00Z"/>
          <w:rFonts w:ascii="宋体" w:eastAsia="宋体" w:hAnsi="宋体"/>
          <w:sz w:val="22"/>
          <w:szCs w:val="24"/>
        </w:rPr>
      </w:pPr>
      <w:r w:rsidRPr="00D973C4">
        <w:rPr>
          <w:rFonts w:ascii="宋体" w:eastAsia="宋体" w:hAnsi="宋体" w:hint="eastAsia"/>
          <w:sz w:val="22"/>
          <w:szCs w:val="24"/>
          <w:rPrChange w:id="815" w:author="linxl" w:date="2019-09-05T14:23:00Z">
            <w:rPr>
              <w:rFonts w:ascii="宋体" w:eastAsia="宋体" w:hAnsi="宋体" w:hint="eastAsia"/>
              <w:sz w:val="24"/>
              <w:szCs w:val="24"/>
            </w:rPr>
          </w:rPrChange>
        </w:rPr>
        <w:t>LDR实现了轨迹的位置跟踪，但是其保留的压缩轨迹不符合要求。LDRH算法虽然能够得到符合要求的压缩轨迹，但是其位置跟踪过程</w:t>
      </w:r>
      <m:oMath>
        <m:f>
          <m:fPr>
            <m:type m:val="lin"/>
            <m:ctrlPr>
              <w:rPr>
                <w:rFonts w:ascii="Cambria Math" w:eastAsia="宋体" w:hAnsi="Cambria Math"/>
                <w:sz w:val="22"/>
                <w:szCs w:val="24"/>
                <w:rPrChange w:id="816" w:author="linxl" w:date="2019-09-05T14:23:00Z">
                  <w:rPr>
                    <w:rFonts w:ascii="Cambria Math" w:eastAsia="宋体" w:hAnsi="Cambria Math"/>
                    <w:sz w:val="24"/>
                    <w:szCs w:val="24"/>
                  </w:rPr>
                </w:rPrChange>
              </w:rPr>
            </m:ctrlPr>
          </m:fPr>
          <m:num>
            <m:r>
              <m:rPr>
                <m:sty m:val="p"/>
              </m:rPr>
              <w:rPr>
                <w:rFonts w:ascii="Cambria Math" w:eastAsia="宋体" w:hAnsi="Cambria Math"/>
                <w:sz w:val="22"/>
                <w:szCs w:val="24"/>
                <w:rPrChange w:id="817" w:author="linxl" w:date="2019-09-05T14:23:00Z">
                  <w:rPr>
                    <w:rFonts w:ascii="Cambria Math" w:eastAsia="宋体" w:hAnsi="Cambria Math"/>
                    <w:sz w:val="24"/>
                    <w:szCs w:val="24"/>
                  </w:rPr>
                </w:rPrChange>
              </w:rPr>
              <m:t>ϵ</m:t>
            </m:r>
          </m:num>
          <m:den>
            <m:r>
              <m:rPr>
                <m:sty m:val="p"/>
              </m:rPr>
              <w:rPr>
                <w:rFonts w:ascii="Cambria Math" w:eastAsia="宋体" w:hAnsi="Cambria Math"/>
                <w:sz w:val="22"/>
                <w:szCs w:val="24"/>
                <w:rPrChange w:id="818" w:author="linxl" w:date="2019-09-05T14:23:00Z">
                  <w:rPr>
                    <w:rFonts w:ascii="Cambria Math" w:eastAsia="宋体" w:hAnsi="Cambria Math"/>
                    <w:sz w:val="24"/>
                    <w:szCs w:val="24"/>
                  </w:rPr>
                </w:rPrChange>
              </w:rPr>
              <m:t>2</m:t>
            </m:r>
          </m:den>
        </m:f>
      </m:oMath>
      <w:r w:rsidRPr="00D973C4">
        <w:rPr>
          <w:rFonts w:ascii="宋体" w:eastAsia="宋体" w:hAnsi="宋体" w:hint="eastAsia"/>
          <w:sz w:val="22"/>
          <w:szCs w:val="24"/>
          <w:rPrChange w:id="819" w:author="linxl" w:date="2019-09-05T14:23:00Z">
            <w:rPr>
              <w:rFonts w:ascii="宋体" w:eastAsia="宋体" w:hAnsi="宋体" w:hint="eastAsia"/>
              <w:sz w:val="24"/>
              <w:szCs w:val="24"/>
            </w:rPr>
          </w:rPrChange>
        </w:rPr>
        <w:t>阈值的设定过于严格，使得压缩后的轨迹效果不好。MO与</w:t>
      </w:r>
      <w:r w:rsidRPr="00D973C4">
        <w:rPr>
          <w:rFonts w:ascii="宋体" w:eastAsia="宋体" w:hAnsi="宋体" w:hint="eastAsia"/>
          <w:sz w:val="22"/>
          <w:szCs w:val="24"/>
          <w:rPrChange w:id="820" w:author="linxl" w:date="2019-09-05T14:23:00Z">
            <w:rPr>
              <w:rFonts w:ascii="宋体" w:eastAsia="宋体" w:hAnsi="宋体" w:hint="eastAsia"/>
              <w:sz w:val="24"/>
              <w:szCs w:val="24"/>
            </w:rPr>
          </w:rPrChange>
        </w:rPr>
        <w:lastRenderedPageBreak/>
        <w:t>MOD中仍然需要传递大量信息。</w:t>
      </w:r>
    </w:p>
    <w:p w14:paraId="7EA4AE1F" w14:textId="77777777" w:rsidR="00835718" w:rsidRDefault="00835718" w:rsidP="009A6536">
      <w:pPr>
        <w:rPr>
          <w:ins w:id="821" w:author="linxl" w:date="2019-09-05T15:11:00Z"/>
          <w:rFonts w:ascii="宋体" w:eastAsia="宋体" w:hAnsi="宋体"/>
          <w:sz w:val="22"/>
          <w:szCs w:val="24"/>
        </w:rPr>
      </w:pPr>
    </w:p>
    <w:p w14:paraId="63643B48" w14:textId="2DB2801B" w:rsidR="00835718" w:rsidRPr="006778DF" w:rsidRDefault="00835718" w:rsidP="00835718">
      <w:pPr>
        <w:rPr>
          <w:ins w:id="822" w:author="linxl" w:date="2019-09-05T15:11:00Z"/>
          <w:rFonts w:ascii="宋体" w:eastAsia="宋体" w:hAnsi="宋体" w:hint="eastAsia"/>
          <w:sz w:val="22"/>
          <w:szCs w:val="24"/>
        </w:rPr>
      </w:pPr>
      <w:ins w:id="823" w:author="linxl" w:date="2019-09-05T15:11:00Z">
        <w:r w:rsidRPr="006778DF">
          <w:rPr>
            <w:rFonts w:ascii="宋体" w:eastAsia="宋体" w:hAnsi="宋体" w:hint="eastAsia"/>
            <w:b/>
            <w:bCs/>
            <w:sz w:val="22"/>
            <w:szCs w:val="24"/>
          </w:rPr>
          <w:t>2</w:t>
        </w:r>
        <w:r w:rsidRPr="006778DF">
          <w:rPr>
            <w:rFonts w:ascii="宋体" w:eastAsia="宋体" w:hAnsi="宋体"/>
            <w:b/>
            <w:bCs/>
            <w:sz w:val="22"/>
            <w:szCs w:val="24"/>
          </w:rPr>
          <w:t>.</w:t>
        </w:r>
        <w:r>
          <w:rPr>
            <w:rFonts w:ascii="宋体" w:eastAsia="宋体" w:hAnsi="宋体"/>
            <w:b/>
            <w:bCs/>
            <w:sz w:val="22"/>
            <w:szCs w:val="24"/>
          </w:rPr>
          <w:t>3.</w:t>
        </w:r>
      </w:ins>
      <w:ins w:id="824" w:author="linxl" w:date="2019-09-05T15:27:00Z">
        <w:r w:rsidR="00BF76F9">
          <w:rPr>
            <w:rFonts w:ascii="宋体" w:eastAsia="宋体" w:hAnsi="宋体"/>
            <w:b/>
            <w:bCs/>
            <w:sz w:val="22"/>
            <w:szCs w:val="24"/>
          </w:rPr>
          <w:t xml:space="preserve">2 </w:t>
        </w:r>
      </w:ins>
      <w:ins w:id="825" w:author="linxl" w:date="2019-09-05T15:34:00Z">
        <w:r w:rsidR="001705A2">
          <w:rPr>
            <w:rFonts w:ascii="宋体" w:eastAsia="宋体" w:hAnsi="宋体" w:hint="eastAsia"/>
            <w:b/>
            <w:bCs/>
            <w:sz w:val="22"/>
            <w:szCs w:val="24"/>
          </w:rPr>
          <w:t>G</w:t>
        </w:r>
      </w:ins>
      <w:ins w:id="826" w:author="linxl" w:date="2019-09-05T15:11:00Z">
        <w:r>
          <w:rPr>
            <w:rFonts w:ascii="宋体" w:eastAsia="宋体" w:hAnsi="宋体" w:hint="eastAsia"/>
            <w:b/>
            <w:bCs/>
            <w:sz w:val="22"/>
            <w:szCs w:val="24"/>
          </w:rPr>
          <w:t>RTS</w:t>
        </w:r>
      </w:ins>
    </w:p>
    <w:p w14:paraId="75DABBD1" w14:textId="545EB261" w:rsidR="00835718" w:rsidRPr="00835718" w:rsidDel="00835718" w:rsidRDefault="00835718" w:rsidP="009A6536">
      <w:pPr>
        <w:rPr>
          <w:del w:id="827" w:author="linxl" w:date="2019-09-05T15:11:00Z"/>
          <w:rFonts w:ascii="宋体" w:eastAsia="宋体" w:hAnsi="宋体" w:hint="eastAsia"/>
          <w:sz w:val="22"/>
          <w:szCs w:val="24"/>
          <w:rPrChange w:id="828" w:author="linxl" w:date="2019-09-05T15:11:00Z">
            <w:rPr>
              <w:del w:id="829" w:author="linxl" w:date="2019-09-05T15:11:00Z"/>
              <w:rFonts w:ascii="宋体" w:eastAsia="宋体" w:hAnsi="宋体"/>
              <w:sz w:val="24"/>
              <w:szCs w:val="24"/>
            </w:rPr>
          </w:rPrChange>
        </w:rPr>
      </w:pPr>
    </w:p>
    <w:p w14:paraId="196A83D3" w14:textId="77777777" w:rsidR="009A6536" w:rsidRPr="00835718" w:rsidRDefault="009A6536" w:rsidP="009A6536">
      <w:pPr>
        <w:ind w:firstLine="420"/>
        <w:rPr>
          <w:rFonts w:ascii="宋体" w:eastAsia="宋体" w:hAnsi="宋体"/>
          <w:strike/>
          <w:sz w:val="22"/>
          <w:szCs w:val="24"/>
          <w:rPrChange w:id="830" w:author="linxl" w:date="2019-09-05T15:12:00Z">
            <w:rPr>
              <w:rFonts w:ascii="宋体" w:eastAsia="宋体" w:hAnsi="宋体"/>
              <w:sz w:val="24"/>
              <w:szCs w:val="24"/>
            </w:rPr>
          </w:rPrChange>
        </w:rPr>
      </w:pPr>
      <w:r w:rsidRPr="00835718">
        <w:rPr>
          <w:rFonts w:ascii="宋体" w:eastAsia="宋体" w:hAnsi="宋体" w:hint="eastAsia"/>
          <w:strike/>
          <w:sz w:val="22"/>
          <w:szCs w:val="24"/>
          <w:rPrChange w:id="831" w:author="linxl" w:date="2019-09-05T15:12:00Z">
            <w:rPr>
              <w:rFonts w:ascii="宋体" w:eastAsia="宋体" w:hAnsi="宋体" w:hint="eastAsia"/>
              <w:sz w:val="24"/>
              <w:szCs w:val="24"/>
            </w:rPr>
          </w:rPrChange>
        </w:rPr>
        <w:t>在论文[</w:t>
      </w:r>
      <w:r w:rsidRPr="00835718">
        <w:rPr>
          <w:rFonts w:ascii="宋体" w:eastAsia="宋体" w:hAnsi="宋体"/>
          <w:strike/>
          <w:sz w:val="22"/>
          <w:szCs w:val="24"/>
          <w:rPrChange w:id="832" w:author="linxl" w:date="2019-09-05T15:12:00Z">
            <w:rPr>
              <w:rFonts w:ascii="宋体" w:eastAsia="宋体" w:hAnsi="宋体"/>
              <w:sz w:val="24"/>
              <w:szCs w:val="24"/>
            </w:rPr>
          </w:rPrChange>
        </w:rPr>
        <w:t>3]</w:t>
      </w:r>
      <w:r w:rsidRPr="00835718">
        <w:rPr>
          <w:rFonts w:ascii="宋体" w:eastAsia="宋体" w:hAnsi="宋体" w:hint="eastAsia"/>
          <w:strike/>
          <w:sz w:val="22"/>
          <w:szCs w:val="24"/>
          <w:rPrChange w:id="833" w:author="linxl" w:date="2019-09-05T15:12:00Z">
            <w:rPr>
              <w:rFonts w:ascii="宋体" w:eastAsia="宋体" w:hAnsi="宋体" w:hint="eastAsia"/>
              <w:sz w:val="24"/>
              <w:szCs w:val="24"/>
            </w:rPr>
          </w:rPrChange>
        </w:rPr>
        <w:t>中，作者在LDR的基础上提出了C</w:t>
      </w:r>
      <w:r w:rsidRPr="00835718">
        <w:rPr>
          <w:rFonts w:ascii="宋体" w:eastAsia="宋体" w:hAnsi="宋体"/>
          <w:strike/>
          <w:sz w:val="22"/>
          <w:szCs w:val="24"/>
          <w:rPrChange w:id="834" w:author="linxl" w:date="2019-09-05T15:12:00Z">
            <w:rPr>
              <w:rFonts w:ascii="宋体" w:eastAsia="宋体" w:hAnsi="宋体"/>
              <w:sz w:val="24"/>
              <w:szCs w:val="24"/>
            </w:rPr>
          </w:rPrChange>
        </w:rPr>
        <w:t>DR</w:t>
      </w:r>
      <w:r w:rsidRPr="00835718">
        <w:rPr>
          <w:rFonts w:ascii="宋体" w:eastAsia="宋体" w:hAnsi="宋体" w:hint="eastAsia"/>
          <w:strike/>
          <w:sz w:val="22"/>
          <w:szCs w:val="24"/>
          <w:rPrChange w:id="835" w:author="linxl" w:date="2019-09-05T15:12:00Z">
            <w:rPr>
              <w:rFonts w:ascii="宋体" w:eastAsia="宋体" w:hAnsi="宋体" w:hint="eastAsia"/>
              <w:sz w:val="24"/>
              <w:szCs w:val="24"/>
            </w:rPr>
          </w:rPrChange>
        </w:rPr>
        <w:t>算法，为了解决LDR算法保留的压缩轨迹中存在与原始轨迹点超过阈值的问题。CDR算法中更加严格的限定了跟踪过程的更新条件。在MO中设置缓存，保存上次进行信息传输后GPS采集到的所有原始轨迹点，每次接收到新的GPS点时，将此时的轨迹点与缓存中起点连成线段，判断缓存中其他点到线段的同步距离是否超过阈值，如果超过，则进行一次更新。同LDR一样，如果位置跟踪过程超过阈值，也进行一次更新。但是在极端情况下可能导致缓存中存的点的数量一直增长，需要缓存无限大。为了解决这个问题，提出了改进的</w:t>
      </w:r>
      <m:oMath>
        <m:sSub>
          <m:sSubPr>
            <m:ctrlPr>
              <w:rPr>
                <w:rFonts w:ascii="Cambria Math" w:eastAsia="宋体" w:hAnsi="Cambria Math"/>
                <w:strike/>
                <w:sz w:val="22"/>
                <w:szCs w:val="24"/>
                <w:rPrChange w:id="836" w:author="linxl" w:date="2019-09-05T15:12:00Z">
                  <w:rPr>
                    <w:rFonts w:ascii="Cambria Math" w:eastAsia="宋体" w:hAnsi="Cambria Math"/>
                    <w:sz w:val="24"/>
                    <w:szCs w:val="24"/>
                  </w:rPr>
                </w:rPrChange>
              </w:rPr>
            </m:ctrlPr>
          </m:sSubPr>
          <m:e>
            <m:r>
              <w:rPr>
                <w:rFonts w:ascii="Cambria Math" w:eastAsia="宋体" w:hAnsi="Cambria Math" w:hint="eastAsia"/>
                <w:strike/>
                <w:sz w:val="22"/>
                <w:szCs w:val="24"/>
                <w:rPrChange w:id="837" w:author="linxl" w:date="2019-09-05T15:12:00Z">
                  <w:rPr>
                    <w:rFonts w:ascii="Cambria Math" w:eastAsia="宋体" w:hAnsi="Cambria Math" w:hint="eastAsia"/>
                    <w:sz w:val="24"/>
                    <w:szCs w:val="24"/>
                  </w:rPr>
                </w:rPrChange>
              </w:rPr>
              <m:t>CDR</m:t>
            </m:r>
          </m:e>
          <m:sub>
            <m:r>
              <w:rPr>
                <w:rFonts w:ascii="Cambria Math" w:eastAsia="宋体" w:hAnsi="Cambria Math" w:hint="eastAsia"/>
                <w:strike/>
                <w:sz w:val="22"/>
                <w:szCs w:val="24"/>
                <w:rPrChange w:id="838" w:author="linxl" w:date="2019-09-05T15:12:00Z">
                  <w:rPr>
                    <w:rFonts w:ascii="Cambria Math" w:eastAsia="宋体" w:hAnsi="Cambria Math" w:hint="eastAsia"/>
                    <w:sz w:val="24"/>
                    <w:szCs w:val="24"/>
                  </w:rPr>
                </w:rPrChange>
              </w:rPr>
              <m:t>m</m:t>
            </m:r>
          </m:sub>
        </m:sSub>
      </m:oMath>
      <w:r w:rsidRPr="00835718">
        <w:rPr>
          <w:rFonts w:ascii="宋体" w:eastAsia="宋体" w:hAnsi="宋体" w:hint="eastAsia"/>
          <w:strike/>
          <w:sz w:val="22"/>
          <w:szCs w:val="24"/>
          <w:rPrChange w:id="839" w:author="linxl" w:date="2019-09-05T15:12:00Z">
            <w:rPr>
              <w:rFonts w:ascii="宋体" w:eastAsia="宋体" w:hAnsi="宋体" w:hint="eastAsia"/>
              <w:sz w:val="24"/>
              <w:szCs w:val="24"/>
            </w:rPr>
          </w:rPrChange>
        </w:rPr>
        <w:t>算法，将MO中的缓存空间设为固定大小。当存储的轨迹点满时，对缓存中的点进行优化，删去其中一些冗余点。</w:t>
      </w:r>
    </w:p>
    <w:p w14:paraId="2650029B" w14:textId="77777777" w:rsidR="009A6536" w:rsidRPr="00D973C4" w:rsidRDefault="009A6536" w:rsidP="009A6536">
      <w:pPr>
        <w:jc w:val="left"/>
        <w:rPr>
          <w:rFonts w:ascii="宋体" w:eastAsia="宋体" w:hAnsi="宋体"/>
          <w:sz w:val="22"/>
          <w:szCs w:val="24"/>
          <w:rPrChange w:id="840" w:author="linxl" w:date="2019-09-05T14:23:00Z">
            <w:rPr>
              <w:rFonts w:ascii="宋体" w:eastAsia="宋体" w:hAnsi="宋体"/>
              <w:sz w:val="24"/>
              <w:szCs w:val="24"/>
            </w:rPr>
          </w:rPrChange>
        </w:rPr>
      </w:pPr>
      <w:r w:rsidRPr="00D973C4">
        <w:rPr>
          <w:noProof/>
          <w:sz w:val="20"/>
          <w:rPrChange w:id="841" w:author="linxl" w:date="2019-09-05T14:23:00Z">
            <w:rPr>
              <w:noProof/>
            </w:rPr>
          </w:rPrChange>
        </w:rPr>
        <w:drawing>
          <wp:inline distT="0" distB="0" distL="0" distR="0" wp14:anchorId="6D242914" wp14:editId="1F48CF44">
            <wp:extent cx="2501900" cy="650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1900" cy="650325"/>
                    </a:xfrm>
                    <a:prstGeom prst="rect">
                      <a:avLst/>
                    </a:prstGeom>
                    <a:noFill/>
                    <a:ln>
                      <a:noFill/>
                    </a:ln>
                  </pic:spPr>
                </pic:pic>
              </a:graphicData>
            </a:graphic>
          </wp:inline>
        </w:drawing>
      </w:r>
    </w:p>
    <w:p w14:paraId="6680BCB0" w14:textId="77777777" w:rsidR="009A6536" w:rsidRPr="00D973C4" w:rsidRDefault="009A6536" w:rsidP="009A6536">
      <w:pPr>
        <w:ind w:firstLine="420"/>
        <w:jc w:val="center"/>
        <w:rPr>
          <w:rFonts w:ascii="宋体" w:eastAsia="宋体" w:hAnsi="宋体"/>
          <w:sz w:val="22"/>
          <w:szCs w:val="24"/>
          <w:rPrChange w:id="842" w:author="linxl" w:date="2019-09-05T14:23:00Z">
            <w:rPr>
              <w:rFonts w:ascii="宋体" w:eastAsia="宋体" w:hAnsi="宋体"/>
              <w:sz w:val="24"/>
              <w:szCs w:val="24"/>
            </w:rPr>
          </w:rPrChange>
        </w:rPr>
      </w:pPr>
      <w:r w:rsidRPr="00D973C4">
        <w:rPr>
          <w:rFonts w:hint="eastAsia"/>
          <w:sz w:val="20"/>
          <w:rPrChange w:id="843" w:author="linxl" w:date="2019-09-05T14:23:00Z">
            <w:rPr>
              <w:rFonts w:hint="eastAsia"/>
            </w:rPr>
          </w:rPrChange>
        </w:rPr>
        <w:t>图2</w:t>
      </w:r>
      <w:r w:rsidRPr="00D973C4">
        <w:rPr>
          <w:sz w:val="20"/>
          <w:rPrChange w:id="844" w:author="linxl" w:date="2019-09-05T14:23:00Z">
            <w:rPr/>
          </w:rPrChange>
        </w:rPr>
        <w:t xml:space="preserve"> </w:t>
      </w:r>
      <w:r w:rsidRPr="00D973C4">
        <w:rPr>
          <w:rFonts w:hint="eastAsia"/>
          <w:sz w:val="20"/>
          <w:rPrChange w:id="845" w:author="linxl" w:date="2019-09-05T14:23:00Z">
            <w:rPr>
              <w:rFonts w:hint="eastAsia"/>
            </w:rPr>
          </w:rPrChange>
        </w:rPr>
        <w:t>GRTS框架示意图</w:t>
      </w:r>
    </w:p>
    <w:p w14:paraId="73D3979B" w14:textId="77777777" w:rsidR="009A6536" w:rsidRDefault="009A6536" w:rsidP="009A6536">
      <w:pPr>
        <w:rPr>
          <w:ins w:id="846" w:author="linxl" w:date="2019-09-05T14:52:00Z"/>
          <w:rFonts w:ascii="宋体" w:eastAsia="宋体" w:hAnsi="宋体"/>
          <w:sz w:val="22"/>
          <w:szCs w:val="24"/>
        </w:rPr>
      </w:pPr>
      <w:r w:rsidRPr="00D973C4">
        <w:rPr>
          <w:rFonts w:ascii="宋体" w:eastAsia="宋体" w:hAnsi="宋体"/>
          <w:sz w:val="22"/>
          <w:szCs w:val="24"/>
          <w:rPrChange w:id="847" w:author="linxl" w:date="2019-09-05T14:23:00Z">
            <w:rPr>
              <w:rFonts w:ascii="宋体" w:eastAsia="宋体" w:hAnsi="宋体"/>
              <w:sz w:val="24"/>
              <w:szCs w:val="24"/>
            </w:rPr>
          </w:rPrChange>
        </w:rPr>
        <w:tab/>
      </w:r>
      <w:r w:rsidRPr="00835718">
        <w:rPr>
          <w:rFonts w:ascii="宋体" w:eastAsia="宋体" w:hAnsi="宋体" w:hint="eastAsia"/>
          <w:strike/>
          <w:sz w:val="22"/>
          <w:szCs w:val="24"/>
          <w:rPrChange w:id="848" w:author="linxl" w:date="2019-09-05T15:12:00Z">
            <w:rPr>
              <w:rFonts w:ascii="宋体" w:eastAsia="宋体" w:hAnsi="宋体" w:hint="eastAsia"/>
              <w:sz w:val="24"/>
              <w:szCs w:val="24"/>
            </w:rPr>
          </w:rPrChange>
        </w:rPr>
        <w:t>LDRH和CDR算法虽然都能实现轨迹跟踪，但是都存在共同的局限性，即轨迹压缩的效果依赖于位置跟踪的准确性。因此作者提出了</w:t>
      </w:r>
      <w:r w:rsidRPr="00D973C4">
        <w:rPr>
          <w:rFonts w:ascii="宋体" w:eastAsia="宋体" w:hAnsi="宋体" w:hint="eastAsia"/>
          <w:sz w:val="22"/>
          <w:szCs w:val="24"/>
          <w:rPrChange w:id="849" w:author="linxl" w:date="2019-09-05T14:23:00Z">
            <w:rPr>
              <w:rFonts w:ascii="宋体" w:eastAsia="宋体" w:hAnsi="宋体" w:hint="eastAsia"/>
              <w:sz w:val="24"/>
              <w:szCs w:val="24"/>
            </w:rPr>
          </w:rPrChange>
        </w:rPr>
        <w:t>GRTS框架，分离了位置跟踪和轨迹压缩两个过程。如图2所示，GRTS将整个过程分为三个部分，Stable</w:t>
      </w:r>
      <w:r w:rsidRPr="00D973C4">
        <w:rPr>
          <w:rFonts w:ascii="宋体" w:eastAsia="宋体" w:hAnsi="宋体"/>
          <w:sz w:val="22"/>
          <w:szCs w:val="24"/>
          <w:rPrChange w:id="850"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851" w:author="linxl" w:date="2019-09-05T14:23:00Z">
            <w:rPr>
              <w:rFonts w:ascii="宋体" w:eastAsia="宋体" w:hAnsi="宋体" w:hint="eastAsia"/>
              <w:sz w:val="24"/>
              <w:szCs w:val="24"/>
            </w:rPr>
          </w:rPrChange>
        </w:rPr>
        <w:t>part，</w:t>
      </w:r>
      <w:commentRangeStart w:id="852"/>
      <w:r w:rsidRPr="00D973C4">
        <w:rPr>
          <w:rFonts w:ascii="宋体" w:eastAsia="宋体" w:hAnsi="宋体" w:hint="eastAsia"/>
          <w:sz w:val="22"/>
          <w:szCs w:val="24"/>
          <w:rPrChange w:id="853" w:author="linxl" w:date="2019-09-05T14:23:00Z">
            <w:rPr>
              <w:rFonts w:ascii="宋体" w:eastAsia="宋体" w:hAnsi="宋体" w:hint="eastAsia"/>
              <w:sz w:val="24"/>
              <w:szCs w:val="24"/>
            </w:rPr>
          </w:rPrChange>
        </w:rPr>
        <w:t>Variable</w:t>
      </w:r>
      <w:r w:rsidRPr="00D973C4">
        <w:rPr>
          <w:rFonts w:ascii="宋体" w:eastAsia="宋体" w:hAnsi="宋体"/>
          <w:sz w:val="22"/>
          <w:szCs w:val="24"/>
          <w:rPrChange w:id="854"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855" w:author="linxl" w:date="2019-09-05T14:23:00Z">
            <w:rPr>
              <w:rFonts w:ascii="宋体" w:eastAsia="宋体" w:hAnsi="宋体" w:hint="eastAsia"/>
              <w:sz w:val="24"/>
              <w:szCs w:val="24"/>
            </w:rPr>
          </w:rPrChange>
        </w:rPr>
        <w:t>part，Predicted</w:t>
      </w:r>
      <w:r w:rsidRPr="00D973C4">
        <w:rPr>
          <w:rFonts w:ascii="宋体" w:eastAsia="宋体" w:hAnsi="宋体"/>
          <w:sz w:val="22"/>
          <w:szCs w:val="24"/>
          <w:rPrChange w:id="856"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857" w:author="linxl" w:date="2019-09-05T14:23:00Z">
            <w:rPr>
              <w:rFonts w:ascii="宋体" w:eastAsia="宋体" w:hAnsi="宋体" w:hint="eastAsia"/>
              <w:sz w:val="24"/>
              <w:szCs w:val="24"/>
            </w:rPr>
          </w:rPrChange>
        </w:rPr>
        <w:t>part。其中，stable</w:t>
      </w:r>
      <w:r w:rsidRPr="00D973C4">
        <w:rPr>
          <w:rFonts w:ascii="宋体" w:eastAsia="宋体" w:hAnsi="宋体"/>
          <w:sz w:val="22"/>
          <w:szCs w:val="24"/>
          <w:rPrChange w:id="858" w:author="linxl" w:date="2019-09-05T14:23:00Z">
            <w:rPr>
              <w:rFonts w:ascii="宋体" w:eastAsia="宋体" w:hAnsi="宋体"/>
              <w:sz w:val="24"/>
              <w:szCs w:val="24"/>
            </w:rPr>
          </w:rPrChange>
        </w:rPr>
        <w:t xml:space="preserve"> part</w:t>
      </w:r>
      <w:r w:rsidRPr="00D973C4">
        <w:rPr>
          <w:rFonts w:ascii="宋体" w:eastAsia="宋体" w:hAnsi="宋体" w:hint="eastAsia"/>
          <w:sz w:val="22"/>
          <w:szCs w:val="24"/>
          <w:rPrChange w:id="859" w:author="linxl" w:date="2019-09-05T14:23:00Z">
            <w:rPr>
              <w:rFonts w:ascii="宋体" w:eastAsia="宋体" w:hAnsi="宋体" w:hint="eastAsia"/>
              <w:sz w:val="24"/>
              <w:szCs w:val="24"/>
            </w:rPr>
          </w:rPrChange>
        </w:rPr>
        <w:t>是指已经存储在MOD中的已经压缩后的轨迹。Variable</w:t>
      </w:r>
      <w:r w:rsidRPr="00D973C4">
        <w:rPr>
          <w:rFonts w:ascii="宋体" w:eastAsia="宋体" w:hAnsi="宋体"/>
          <w:sz w:val="22"/>
          <w:szCs w:val="24"/>
          <w:rPrChange w:id="860" w:author="linxl" w:date="2019-09-05T14:23:00Z">
            <w:rPr>
              <w:rFonts w:ascii="宋体" w:eastAsia="宋体" w:hAnsi="宋体"/>
              <w:sz w:val="24"/>
              <w:szCs w:val="24"/>
            </w:rPr>
          </w:rPrChange>
        </w:rPr>
        <w:t xml:space="preserve"> part</w:t>
      </w:r>
      <w:r w:rsidRPr="00D973C4">
        <w:rPr>
          <w:rFonts w:ascii="宋体" w:eastAsia="宋体" w:hAnsi="宋体" w:hint="eastAsia"/>
          <w:sz w:val="22"/>
          <w:szCs w:val="24"/>
          <w:rPrChange w:id="861" w:author="linxl" w:date="2019-09-05T14:23:00Z">
            <w:rPr>
              <w:rFonts w:ascii="宋体" w:eastAsia="宋体" w:hAnsi="宋体" w:hint="eastAsia"/>
              <w:sz w:val="24"/>
              <w:szCs w:val="24"/>
            </w:rPr>
          </w:rPrChange>
        </w:rPr>
        <w:t>是位于MO中的缓存空间，存储一些最近的真实轨迹点可以结合其他轨迹压缩方法对轨迹进行压缩，将压缩后的点传输至MOD中。</w:t>
      </w:r>
      <w:r w:rsidRPr="00D973C4">
        <w:rPr>
          <w:rFonts w:ascii="宋体" w:eastAsia="宋体" w:hAnsi="宋体"/>
          <w:sz w:val="22"/>
          <w:szCs w:val="24"/>
          <w:rPrChange w:id="862" w:author="linxl" w:date="2019-09-05T14:23:00Z">
            <w:rPr>
              <w:rFonts w:ascii="宋体" w:eastAsia="宋体" w:hAnsi="宋体"/>
              <w:sz w:val="24"/>
              <w:szCs w:val="24"/>
            </w:rPr>
          </w:rPrChange>
        </w:rPr>
        <w:t>P</w:t>
      </w:r>
      <w:r w:rsidRPr="00D973C4">
        <w:rPr>
          <w:rFonts w:ascii="宋体" w:eastAsia="宋体" w:hAnsi="宋体" w:hint="eastAsia"/>
          <w:sz w:val="22"/>
          <w:szCs w:val="24"/>
          <w:rPrChange w:id="863" w:author="linxl" w:date="2019-09-05T14:23:00Z">
            <w:rPr>
              <w:rFonts w:ascii="宋体" w:eastAsia="宋体" w:hAnsi="宋体" w:hint="eastAsia"/>
              <w:sz w:val="24"/>
              <w:szCs w:val="24"/>
            </w:rPr>
          </w:rPrChange>
        </w:rPr>
        <w:t>re</w:t>
      </w:r>
      <w:r w:rsidRPr="00D973C4">
        <w:rPr>
          <w:rFonts w:ascii="宋体" w:eastAsia="宋体" w:hAnsi="宋体"/>
          <w:sz w:val="22"/>
          <w:szCs w:val="24"/>
          <w:rPrChange w:id="864" w:author="linxl" w:date="2019-09-05T14:23:00Z">
            <w:rPr>
              <w:rFonts w:ascii="宋体" w:eastAsia="宋体" w:hAnsi="宋体"/>
              <w:sz w:val="24"/>
              <w:szCs w:val="24"/>
            </w:rPr>
          </w:rPrChange>
        </w:rPr>
        <w:t>dicted part</w:t>
      </w:r>
      <w:r w:rsidRPr="00D973C4">
        <w:rPr>
          <w:rFonts w:ascii="宋体" w:eastAsia="宋体" w:hAnsi="宋体" w:hint="eastAsia"/>
          <w:sz w:val="22"/>
          <w:szCs w:val="24"/>
          <w:rPrChange w:id="865" w:author="linxl" w:date="2019-09-05T14:23:00Z">
            <w:rPr>
              <w:rFonts w:ascii="宋体" w:eastAsia="宋体" w:hAnsi="宋体" w:hint="eastAsia"/>
              <w:sz w:val="24"/>
              <w:szCs w:val="24"/>
            </w:rPr>
          </w:rPrChange>
        </w:rPr>
        <w:t>是位于MO和MOD中的采用Dead</w:t>
      </w:r>
      <w:r w:rsidRPr="00D973C4">
        <w:rPr>
          <w:rFonts w:ascii="宋体" w:eastAsia="宋体" w:hAnsi="宋体"/>
          <w:sz w:val="22"/>
          <w:szCs w:val="24"/>
          <w:rPrChange w:id="866" w:author="linxl" w:date="2019-09-05T14:23:00Z">
            <w:rPr>
              <w:rFonts w:ascii="宋体" w:eastAsia="宋体" w:hAnsi="宋体"/>
              <w:sz w:val="24"/>
              <w:szCs w:val="24"/>
            </w:rPr>
          </w:rPrChange>
        </w:rPr>
        <w:t>-Reckoning</w:t>
      </w:r>
      <w:r w:rsidRPr="00D973C4">
        <w:rPr>
          <w:rFonts w:ascii="宋体" w:eastAsia="宋体" w:hAnsi="宋体" w:hint="eastAsia"/>
          <w:sz w:val="22"/>
          <w:szCs w:val="24"/>
          <w:rPrChange w:id="867" w:author="linxl" w:date="2019-09-05T14:23:00Z">
            <w:rPr>
              <w:rFonts w:ascii="宋体" w:eastAsia="宋体" w:hAnsi="宋体" w:hint="eastAsia"/>
              <w:sz w:val="24"/>
              <w:szCs w:val="24"/>
            </w:rPr>
          </w:rPrChange>
        </w:rPr>
        <w:t>方式进行位置跟踪的部分</w:t>
      </w:r>
      <w:r w:rsidR="004430DC" w:rsidRPr="00D973C4">
        <w:rPr>
          <w:rFonts w:ascii="宋体" w:eastAsia="宋体" w:hAnsi="宋体" w:hint="eastAsia"/>
          <w:sz w:val="22"/>
          <w:szCs w:val="24"/>
          <w:rPrChange w:id="868" w:author="linxl" w:date="2019-09-05T14:23:00Z">
            <w:rPr>
              <w:rFonts w:ascii="宋体" w:eastAsia="宋体" w:hAnsi="宋体" w:hint="eastAsia"/>
              <w:sz w:val="24"/>
              <w:szCs w:val="24"/>
            </w:rPr>
          </w:rPrChange>
        </w:rPr>
        <w:t>。</w:t>
      </w:r>
      <w:commentRangeEnd w:id="852"/>
      <w:r w:rsidR="009433A5">
        <w:rPr>
          <w:rStyle w:val="ab"/>
        </w:rPr>
        <w:commentReference w:id="852"/>
      </w:r>
    </w:p>
    <w:p w14:paraId="0113BB2F" w14:textId="77777777" w:rsidR="000C4E40" w:rsidRDefault="000C4E40" w:rsidP="009A6536">
      <w:pPr>
        <w:rPr>
          <w:ins w:id="869" w:author="linxl" w:date="2019-09-05T14:54:00Z"/>
          <w:rFonts w:ascii="宋体" w:eastAsia="宋体" w:hAnsi="宋体"/>
          <w:sz w:val="22"/>
          <w:szCs w:val="24"/>
        </w:rPr>
      </w:pPr>
    </w:p>
    <w:p w14:paraId="041C886E" w14:textId="555177C3" w:rsidR="00876920" w:rsidRPr="006778DF" w:rsidRDefault="00876920" w:rsidP="00876920">
      <w:pPr>
        <w:rPr>
          <w:ins w:id="870" w:author="linxl" w:date="2019-09-05T15:17:00Z"/>
          <w:rFonts w:ascii="宋体" w:eastAsia="宋体" w:hAnsi="宋体"/>
          <w:b/>
          <w:bCs/>
          <w:sz w:val="24"/>
          <w:szCs w:val="28"/>
        </w:rPr>
      </w:pPr>
      <w:ins w:id="871" w:author="linxl" w:date="2019-09-05T15:17:00Z">
        <w:r w:rsidRPr="006778DF">
          <w:rPr>
            <w:rFonts w:ascii="宋体" w:eastAsia="宋体" w:hAnsi="宋体" w:hint="eastAsia"/>
            <w:b/>
            <w:bCs/>
            <w:sz w:val="24"/>
            <w:szCs w:val="28"/>
          </w:rPr>
          <w:t>3</w:t>
        </w:r>
        <w:r w:rsidRPr="006778DF">
          <w:rPr>
            <w:rFonts w:ascii="宋体" w:eastAsia="宋体" w:hAnsi="宋体"/>
            <w:b/>
            <w:bCs/>
            <w:sz w:val="24"/>
            <w:szCs w:val="28"/>
          </w:rPr>
          <w:t>.</w:t>
        </w:r>
        <w:r>
          <w:rPr>
            <w:rFonts w:ascii="宋体" w:eastAsia="宋体" w:hAnsi="宋体"/>
            <w:b/>
            <w:bCs/>
            <w:sz w:val="24"/>
            <w:szCs w:val="28"/>
          </w:rPr>
          <w:t>Problem Statement</w:t>
        </w:r>
      </w:ins>
    </w:p>
    <w:p w14:paraId="7D9FFEFF" w14:textId="77777777" w:rsidR="002E5611" w:rsidRDefault="00876920" w:rsidP="002E5611">
      <w:pPr>
        <w:ind w:firstLine="420"/>
        <w:rPr>
          <w:ins w:id="872" w:author="linxl" w:date="2019-09-05T15:20:00Z"/>
          <w:rFonts w:ascii="宋体" w:eastAsia="宋体" w:hAnsi="宋体"/>
          <w:sz w:val="22"/>
          <w:szCs w:val="24"/>
        </w:rPr>
        <w:pPrChange w:id="873" w:author="linxl" w:date="2019-09-05T15:19:00Z">
          <w:pPr/>
        </w:pPrChange>
      </w:pPr>
      <w:moveToRangeStart w:id="874" w:author="linxl" w:date="2019-09-05T15:17:00Z" w:name="move18589062"/>
      <w:moveTo w:id="875" w:author="linxl" w:date="2019-09-05T15:17:00Z">
        <w:r w:rsidRPr="006778DF">
          <w:rPr>
            <w:rFonts w:ascii="宋体" w:eastAsia="宋体" w:hAnsi="宋体" w:hint="eastAsia"/>
            <w:sz w:val="22"/>
            <w:szCs w:val="24"/>
          </w:rPr>
          <w:t>我们要在实现轨迹压缩的同时实现对MO当前时刻的位置跟踪。</w:t>
        </w:r>
      </w:moveTo>
    </w:p>
    <w:p w14:paraId="55AA89E0" w14:textId="7E067E09" w:rsidR="00876920" w:rsidRDefault="00876920" w:rsidP="002E5611">
      <w:pPr>
        <w:ind w:firstLine="420"/>
        <w:rPr>
          <w:ins w:id="876" w:author="linxl" w:date="2019-09-05T15:17:00Z"/>
          <w:rFonts w:ascii="宋体" w:eastAsia="宋体" w:hAnsi="宋体"/>
          <w:sz w:val="22"/>
          <w:szCs w:val="24"/>
        </w:rPr>
        <w:pPrChange w:id="877" w:author="linxl" w:date="2019-09-05T15:19:00Z">
          <w:pPr/>
        </w:pPrChange>
      </w:pPr>
      <w:moveTo w:id="878" w:author="linxl" w:date="2019-09-05T15:17:00Z">
        <w:r w:rsidRPr="006778DF">
          <w:rPr>
            <w:rFonts w:ascii="宋体" w:eastAsia="宋体" w:hAnsi="宋体" w:hint="eastAsia"/>
            <w:sz w:val="22"/>
            <w:szCs w:val="24"/>
          </w:rPr>
          <w:t>同时，为了满足</w:t>
        </w:r>
        <w:del w:id="879" w:author="linxl" w:date="2019-09-05T15:19:00Z">
          <w:r w:rsidRPr="006778DF" w:rsidDel="002E5611">
            <w:rPr>
              <w:rFonts w:ascii="宋体" w:eastAsia="宋体" w:hAnsi="宋体" w:hint="eastAsia"/>
              <w:sz w:val="22"/>
              <w:szCs w:val="24"/>
            </w:rPr>
            <w:delText>实际应用</w:delText>
          </w:r>
        </w:del>
      </w:moveTo>
      <w:ins w:id="880" w:author="linxl" w:date="2019-09-05T15:19:00Z">
        <w:r w:rsidR="002E5611">
          <w:rPr>
            <w:rFonts w:ascii="宋体" w:eastAsia="宋体" w:hAnsi="宋体" w:hint="eastAsia"/>
            <w:sz w:val="22"/>
            <w:szCs w:val="24"/>
          </w:rPr>
          <w:t>资源受限环境的</w:t>
        </w:r>
      </w:ins>
      <w:moveTo w:id="881" w:author="linxl" w:date="2019-09-05T15:17:00Z">
        <w:r w:rsidRPr="006778DF">
          <w:rPr>
            <w:rFonts w:ascii="宋体" w:eastAsia="宋体" w:hAnsi="宋体" w:hint="eastAsia"/>
            <w:sz w:val="22"/>
            <w:szCs w:val="24"/>
          </w:rPr>
          <w:t>需求，我们</w:t>
        </w:r>
        <w:del w:id="882" w:author="linxl" w:date="2019-09-05T15:20:00Z">
          <w:r w:rsidRPr="006778DF" w:rsidDel="002E5611">
            <w:rPr>
              <w:rFonts w:ascii="宋体" w:eastAsia="宋体" w:hAnsi="宋体" w:hint="eastAsia"/>
              <w:sz w:val="22"/>
              <w:szCs w:val="24"/>
            </w:rPr>
            <w:delText>需要考虑到</w:delText>
          </w:r>
        </w:del>
      </w:moveTo>
      <w:ins w:id="883" w:author="linxl" w:date="2019-09-05T15:20:00Z">
        <w:r w:rsidR="002E5611">
          <w:rPr>
            <w:rFonts w:ascii="宋体" w:eastAsia="宋体" w:hAnsi="宋体" w:hint="eastAsia"/>
            <w:sz w:val="22"/>
            <w:szCs w:val="24"/>
          </w:rPr>
          <w:t>要求该算法</w:t>
        </w:r>
      </w:ins>
      <w:moveTo w:id="884" w:author="linxl" w:date="2019-09-05T15:17:00Z">
        <w:r w:rsidRPr="006778DF">
          <w:rPr>
            <w:rFonts w:ascii="宋体" w:eastAsia="宋体" w:hAnsi="宋体" w:hint="eastAsia"/>
            <w:sz w:val="22"/>
            <w:szCs w:val="24"/>
          </w:rPr>
          <w:t>：1</w:t>
        </w:r>
        <w:r w:rsidRPr="006778DF">
          <w:rPr>
            <w:rFonts w:ascii="宋体" w:eastAsia="宋体" w:hAnsi="宋体"/>
            <w:sz w:val="22"/>
            <w:szCs w:val="24"/>
          </w:rPr>
          <w:t>.</w:t>
        </w:r>
        <w:r w:rsidRPr="006778DF">
          <w:rPr>
            <w:rFonts w:ascii="宋体" w:eastAsia="宋体" w:hAnsi="宋体" w:hint="eastAsia"/>
            <w:sz w:val="22"/>
            <w:szCs w:val="24"/>
          </w:rPr>
          <w:t>减少MO对MOD传输的信息量，缓解网络带宽压力；2</w:t>
        </w:r>
        <w:r w:rsidRPr="006778DF">
          <w:rPr>
            <w:rFonts w:ascii="宋体" w:eastAsia="宋体" w:hAnsi="宋体"/>
            <w:sz w:val="22"/>
            <w:szCs w:val="24"/>
          </w:rPr>
          <w:t>.</w:t>
        </w:r>
        <w:r w:rsidRPr="006778DF">
          <w:rPr>
            <w:rFonts w:ascii="宋体" w:eastAsia="宋体" w:hAnsi="宋体" w:hint="eastAsia"/>
            <w:sz w:val="22"/>
            <w:szCs w:val="24"/>
          </w:rPr>
          <w:t>减少MOD中存储的压缩轨迹中点的个数，缓解存储压力。3</w:t>
        </w:r>
        <w:r w:rsidRPr="006778DF">
          <w:rPr>
            <w:rFonts w:ascii="宋体" w:eastAsia="宋体" w:hAnsi="宋体"/>
            <w:sz w:val="22"/>
            <w:szCs w:val="24"/>
          </w:rPr>
          <w:t>.</w:t>
        </w:r>
        <w:r w:rsidRPr="006778DF">
          <w:rPr>
            <w:rFonts w:ascii="宋体" w:eastAsia="宋体" w:hAnsi="宋体" w:hint="eastAsia"/>
            <w:sz w:val="22"/>
            <w:szCs w:val="24"/>
          </w:rPr>
          <w:t>由于算法运用在移动端，所以我们算法的时间复杂度和空间复杂度</w:t>
        </w:r>
        <w:r w:rsidRPr="006778DF">
          <w:rPr>
            <w:rFonts w:ascii="宋体" w:eastAsia="宋体" w:hAnsi="宋体" w:hint="eastAsia"/>
            <w:sz w:val="22"/>
            <w:szCs w:val="24"/>
          </w:rPr>
          <w:lastRenderedPageBreak/>
          <w:t>应尽可能的低。</w:t>
        </w:r>
      </w:moveTo>
      <w:moveToRangeEnd w:id="874"/>
    </w:p>
    <w:p w14:paraId="2F1078F3" w14:textId="77777777" w:rsidR="00382224" w:rsidRDefault="00382224" w:rsidP="009A6536">
      <w:pPr>
        <w:rPr>
          <w:ins w:id="885" w:author="linxl" w:date="2019-09-05T15:21:00Z"/>
          <w:rFonts w:ascii="宋体" w:eastAsia="宋体" w:hAnsi="宋体"/>
          <w:color w:val="C00000"/>
          <w:sz w:val="22"/>
          <w:szCs w:val="24"/>
        </w:rPr>
      </w:pPr>
      <w:ins w:id="886" w:author="linxl" w:date="2019-09-05T15:21:00Z">
        <w:r w:rsidRPr="006778DF">
          <w:rPr>
            <w:rFonts w:ascii="宋体" w:eastAsia="宋体" w:hAnsi="宋体" w:hint="eastAsia"/>
            <w:color w:val="C00000"/>
            <w:sz w:val="22"/>
            <w:szCs w:val="24"/>
          </w:rPr>
          <w:t>问题的形式化描述？输入、输出,满足的条件</w:t>
        </w:r>
      </w:ins>
    </w:p>
    <w:p w14:paraId="0E155083" w14:textId="25FCDCCB" w:rsidR="009512FA" w:rsidRPr="006778DF" w:rsidDel="009512FA" w:rsidRDefault="009512FA" w:rsidP="009512FA">
      <w:pPr>
        <w:rPr>
          <w:del w:id="887" w:author="linxl" w:date="2019-09-05T14:54:00Z"/>
          <w:rFonts w:ascii="宋体" w:eastAsia="宋体" w:hAnsi="宋体"/>
          <w:b/>
          <w:bCs/>
          <w:sz w:val="22"/>
          <w:szCs w:val="24"/>
        </w:rPr>
      </w:pPr>
      <w:moveToRangeStart w:id="888" w:author="linxl" w:date="2019-09-05T14:54:00Z" w:name="move18587668"/>
      <w:moveTo w:id="889" w:author="linxl" w:date="2019-09-05T14:54:00Z">
        <w:del w:id="890" w:author="linxl" w:date="2019-09-05T14:54:00Z">
          <w:r w:rsidRPr="006778DF" w:rsidDel="009512FA">
            <w:rPr>
              <w:rFonts w:ascii="宋体" w:eastAsia="宋体" w:hAnsi="宋体" w:hint="eastAsia"/>
              <w:b/>
              <w:bCs/>
              <w:sz w:val="22"/>
              <w:szCs w:val="24"/>
            </w:rPr>
            <w:delText>2</w:delText>
          </w:r>
          <w:r w:rsidRPr="006778DF" w:rsidDel="009512FA">
            <w:rPr>
              <w:rFonts w:ascii="宋体" w:eastAsia="宋体" w:hAnsi="宋体"/>
              <w:b/>
              <w:bCs/>
              <w:sz w:val="22"/>
              <w:szCs w:val="24"/>
            </w:rPr>
            <w:delText xml:space="preserve">.2 </w:delText>
          </w:r>
          <w:r w:rsidRPr="006778DF" w:rsidDel="009512FA">
            <w:rPr>
              <w:rFonts w:ascii="宋体" w:eastAsia="宋体" w:hAnsi="宋体" w:hint="eastAsia"/>
              <w:b/>
              <w:bCs/>
              <w:sz w:val="22"/>
              <w:szCs w:val="24"/>
            </w:rPr>
            <w:delText>Line</w:delText>
          </w:r>
          <w:r w:rsidRPr="006778DF" w:rsidDel="009512FA">
            <w:rPr>
              <w:rFonts w:ascii="宋体" w:eastAsia="宋体" w:hAnsi="宋体"/>
              <w:b/>
              <w:bCs/>
              <w:sz w:val="22"/>
              <w:szCs w:val="24"/>
            </w:rPr>
            <w:delText xml:space="preserve"> </w:delText>
          </w:r>
          <w:r w:rsidRPr="006778DF" w:rsidDel="009512FA">
            <w:rPr>
              <w:rFonts w:ascii="宋体" w:eastAsia="宋体" w:hAnsi="宋体" w:hint="eastAsia"/>
              <w:b/>
              <w:bCs/>
              <w:sz w:val="22"/>
              <w:szCs w:val="24"/>
            </w:rPr>
            <w:delText>Simplification</w:delText>
          </w:r>
        </w:del>
      </w:moveTo>
    </w:p>
    <w:p w14:paraId="62BE6297" w14:textId="7DF59C66" w:rsidR="009512FA" w:rsidRPr="006778DF" w:rsidDel="009512FA" w:rsidRDefault="009512FA" w:rsidP="009512FA">
      <w:pPr>
        <w:rPr>
          <w:del w:id="891" w:author="linxl" w:date="2019-09-05T14:54:00Z"/>
          <w:rFonts w:ascii="宋体" w:eastAsia="宋体" w:hAnsi="宋体" w:cs="CMTI10"/>
          <w:kern w:val="0"/>
          <w:sz w:val="22"/>
          <w:szCs w:val="24"/>
        </w:rPr>
      </w:pPr>
      <w:moveTo w:id="892" w:author="linxl" w:date="2019-09-05T14:54:00Z">
        <w:del w:id="893" w:author="linxl" w:date="2019-09-05T14:54:00Z">
          <w:r w:rsidRPr="006778DF" w:rsidDel="009512FA">
            <w:rPr>
              <w:rFonts w:ascii="宋体" w:eastAsia="宋体" w:hAnsi="宋体"/>
              <w:sz w:val="22"/>
              <w:szCs w:val="24"/>
            </w:rPr>
            <w:tab/>
          </w:r>
          <w:r w:rsidRPr="006778DF" w:rsidDel="009512FA">
            <w:rPr>
              <w:rFonts w:ascii="宋体" w:eastAsia="宋体" w:hAnsi="宋体" w:hint="eastAsia"/>
              <w:sz w:val="22"/>
              <w:szCs w:val="24"/>
            </w:rPr>
            <w:delText>轨迹压缩问题已经被研究了很多年。轨迹压缩是指去除原始轨迹中的冗余点，保留轨迹关键点得到压缩轨迹，并保证所有原始轨迹点到压缩轨迹的误差不超过给定阈值。通常，轨迹压缩常用的误差衡量指标分为垂直距离（PED）和同步距离（SED）。垂直距离是指原始轨迹点到压缩后轨迹的</w:delText>
          </w:r>
          <w:r w:rsidRPr="006778DF" w:rsidDel="009512FA">
            <w:rPr>
              <w:rFonts w:ascii="宋体" w:eastAsia="宋体" w:hAnsi="宋体" w:cs="CMTI10"/>
              <w:kern w:val="0"/>
              <w:sz w:val="22"/>
              <w:szCs w:val="24"/>
            </w:rPr>
            <w:delText>perpendicular Euclidean distance</w:delText>
          </w:r>
          <w:r w:rsidRPr="006778DF" w:rsidDel="009512FA">
            <w:rPr>
              <w:rFonts w:ascii="宋体" w:eastAsia="宋体" w:hAnsi="宋体" w:cs="CMTI10" w:hint="eastAsia"/>
              <w:kern w:val="0"/>
              <w:sz w:val="22"/>
              <w:szCs w:val="24"/>
            </w:rPr>
            <w:delText>，而同步距离是指原始轨迹点到压缩后轨迹上其时间同步点的距离。由于轨迹跟踪问题中需要保留轨迹的时间特性，所以我们采用同步距离作为压缩轨迹的标准。同时，轨迹压缩还根据压缩过程是否考虑了轨迹的全局信息分为离线轨迹压缩和在线轨迹压缩。离线轨迹压缩是指在MOD中保留了全部原始轨迹后，考虑轨迹的全局信息进行压缩。而在线轨迹压缩是指在MO中决定哪些点舍去，只将保留下来的点传输至MOD中形成压缩后的轨迹。由于轨迹跟踪是一个实时的过程，所以我们采用的是在线轨迹压缩算法。</w:delText>
          </w:r>
        </w:del>
      </w:moveTo>
    </w:p>
    <w:p w14:paraId="3CD9331E" w14:textId="5DFFCE63" w:rsidR="009512FA" w:rsidRPr="006778DF" w:rsidDel="009512FA" w:rsidRDefault="009512FA" w:rsidP="009512FA">
      <w:pPr>
        <w:rPr>
          <w:del w:id="894" w:author="linxl" w:date="2019-09-05T14:54:00Z"/>
          <w:rFonts w:ascii="宋体" w:eastAsia="宋体" w:hAnsi="宋体" w:cs="CMTI10"/>
          <w:kern w:val="0"/>
          <w:sz w:val="22"/>
          <w:szCs w:val="24"/>
        </w:rPr>
      </w:pPr>
      <w:moveTo w:id="895" w:author="linxl" w:date="2019-09-05T14:54:00Z">
        <w:del w:id="896" w:author="linxl" w:date="2019-09-05T14:54:00Z">
          <w:r w:rsidRPr="006778DF" w:rsidDel="009512FA">
            <w:rPr>
              <w:rFonts w:ascii="宋体" w:eastAsia="宋体" w:hAnsi="宋体" w:cs="CMTI10"/>
              <w:kern w:val="0"/>
              <w:sz w:val="22"/>
              <w:szCs w:val="24"/>
            </w:rPr>
            <w:tab/>
          </w:r>
          <w:r w:rsidRPr="006778DF" w:rsidDel="009512FA">
            <w:rPr>
              <w:rFonts w:ascii="宋体" w:eastAsia="宋体" w:hAnsi="宋体" w:cs="CMTI10" w:hint="eastAsia"/>
              <w:kern w:val="0"/>
              <w:sz w:val="22"/>
              <w:szCs w:val="24"/>
            </w:rPr>
            <w:delText>在采用同步距离的在线轨迹压缩算法中，目前表现最好的CISED算法[</w:delText>
          </w:r>
          <w:r w:rsidRPr="006778DF" w:rsidDel="009512FA">
            <w:rPr>
              <w:rFonts w:ascii="宋体" w:eastAsia="宋体" w:hAnsi="宋体" w:cs="CMTI10"/>
              <w:kern w:val="0"/>
              <w:sz w:val="22"/>
              <w:szCs w:val="24"/>
            </w:rPr>
            <w:delText>4]</w:delText>
          </w:r>
          <w:r w:rsidRPr="006778DF" w:rsidDel="009512FA">
            <w:rPr>
              <w:rFonts w:ascii="宋体" w:eastAsia="宋体" w:hAnsi="宋体" w:cs="CMTI10" w:hint="eastAsia"/>
              <w:kern w:val="0"/>
              <w:sz w:val="22"/>
              <w:szCs w:val="24"/>
            </w:rPr>
            <w:delText>。CISED算法根据历史轨迹信息对当前对象出现位置进行预测，当GPS设备接收到的轨迹点超出了给定区域，则进行压缩。CISED算法使用了斜圆锥将二维平面问题转换为三维空间问题，实现了对每个新获得的轨迹点只进行一次判断，而不会去回溯考虑历史轨迹信息。最终实现了一趟在线轨迹压缩。</w:delText>
          </w:r>
        </w:del>
      </w:moveTo>
    </w:p>
    <w:p w14:paraId="738ACDD4" w14:textId="18AF6FA3" w:rsidR="009512FA" w:rsidRPr="006778DF" w:rsidDel="009512FA" w:rsidRDefault="009512FA" w:rsidP="009512FA">
      <w:pPr>
        <w:rPr>
          <w:del w:id="897" w:author="linxl" w:date="2019-09-05T14:54:00Z"/>
          <w:rFonts w:ascii="宋体" w:eastAsia="宋体" w:hAnsi="宋体"/>
          <w:sz w:val="22"/>
          <w:szCs w:val="24"/>
        </w:rPr>
      </w:pPr>
      <w:moveTo w:id="898" w:author="linxl" w:date="2019-09-05T14:54:00Z">
        <w:del w:id="899" w:author="linxl" w:date="2019-09-05T14:54:00Z">
          <w:r w:rsidRPr="006778DF" w:rsidDel="009512FA">
            <w:rPr>
              <w:rFonts w:ascii="宋体" w:eastAsia="宋体" w:hAnsi="宋体" w:cs="CMTI10" w:hint="eastAsia"/>
              <w:kern w:val="0"/>
              <w:sz w:val="22"/>
              <w:szCs w:val="24"/>
            </w:rPr>
            <w:delText>（关于CISED思想具体介绍在第三部分结合轨迹跟踪算法进行介绍）</w:delText>
          </w:r>
          <w:r w:rsidRPr="006778DF" w:rsidDel="009512FA">
            <w:rPr>
              <w:rFonts w:ascii="宋体" w:eastAsia="宋体" w:hAnsi="宋体" w:hint="eastAsia"/>
              <w:sz w:val="22"/>
              <w:szCs w:val="24"/>
            </w:rPr>
            <w:delText xml:space="preserve"> </w:delText>
          </w:r>
        </w:del>
      </w:moveTo>
    </w:p>
    <w:moveToRangeEnd w:id="888"/>
    <w:p w14:paraId="1349B79A" w14:textId="77777777" w:rsidR="009512FA" w:rsidRPr="009512FA" w:rsidRDefault="009512FA" w:rsidP="009A6536">
      <w:pPr>
        <w:rPr>
          <w:rFonts w:ascii="宋体" w:eastAsia="宋体" w:hAnsi="宋体" w:hint="eastAsia"/>
          <w:sz w:val="22"/>
          <w:szCs w:val="24"/>
          <w:rPrChange w:id="900" w:author="linxl" w:date="2019-09-05T14:54:00Z">
            <w:rPr>
              <w:rFonts w:ascii="宋体" w:eastAsia="宋体" w:hAnsi="宋体"/>
              <w:sz w:val="24"/>
              <w:szCs w:val="24"/>
            </w:rPr>
          </w:rPrChange>
        </w:rPr>
      </w:pPr>
    </w:p>
    <w:p w14:paraId="176C1630" w14:textId="2E74900D" w:rsidR="009A6536" w:rsidRPr="00D973C4" w:rsidRDefault="009A6536" w:rsidP="009A6536">
      <w:pPr>
        <w:rPr>
          <w:rFonts w:ascii="宋体" w:eastAsia="宋体" w:hAnsi="宋体"/>
          <w:b/>
          <w:bCs/>
          <w:sz w:val="24"/>
          <w:szCs w:val="28"/>
          <w:rPrChange w:id="901" w:author="linxl" w:date="2019-09-05T14:23:00Z">
            <w:rPr>
              <w:rFonts w:ascii="宋体" w:eastAsia="宋体" w:hAnsi="宋体"/>
              <w:b/>
              <w:bCs/>
              <w:sz w:val="28"/>
              <w:szCs w:val="28"/>
            </w:rPr>
          </w:rPrChange>
        </w:rPr>
      </w:pPr>
      <w:del w:id="902" w:author="linxl" w:date="2019-09-05T15:17:00Z">
        <w:r w:rsidRPr="00D973C4" w:rsidDel="00876920">
          <w:rPr>
            <w:rFonts w:ascii="宋体" w:eastAsia="宋体" w:hAnsi="宋体" w:hint="eastAsia"/>
            <w:b/>
            <w:bCs/>
            <w:sz w:val="24"/>
            <w:szCs w:val="28"/>
            <w:rPrChange w:id="903" w:author="linxl" w:date="2019-09-05T14:23:00Z">
              <w:rPr>
                <w:rFonts w:ascii="宋体" w:eastAsia="宋体" w:hAnsi="宋体" w:hint="eastAsia"/>
                <w:b/>
                <w:bCs/>
                <w:sz w:val="28"/>
                <w:szCs w:val="28"/>
              </w:rPr>
            </w:rPrChange>
          </w:rPr>
          <w:delText>3</w:delText>
        </w:r>
      </w:del>
      <w:ins w:id="904" w:author="linxl" w:date="2019-09-05T15:17:00Z">
        <w:r w:rsidR="00876920">
          <w:rPr>
            <w:rFonts w:ascii="宋体" w:eastAsia="宋体" w:hAnsi="宋体"/>
            <w:b/>
            <w:bCs/>
            <w:sz w:val="24"/>
            <w:szCs w:val="28"/>
          </w:rPr>
          <w:t>4</w:t>
        </w:r>
      </w:ins>
      <w:r w:rsidRPr="00D973C4">
        <w:rPr>
          <w:rFonts w:ascii="宋体" w:eastAsia="宋体" w:hAnsi="宋体"/>
          <w:b/>
          <w:bCs/>
          <w:sz w:val="24"/>
          <w:szCs w:val="28"/>
          <w:rPrChange w:id="905" w:author="linxl" w:date="2019-09-05T14:23:00Z">
            <w:rPr>
              <w:rFonts w:ascii="宋体" w:eastAsia="宋体" w:hAnsi="宋体"/>
              <w:b/>
              <w:bCs/>
              <w:sz w:val="28"/>
              <w:szCs w:val="28"/>
            </w:rPr>
          </w:rPrChange>
        </w:rPr>
        <w:t>.</w:t>
      </w:r>
      <w:r w:rsidRPr="00D973C4">
        <w:rPr>
          <w:rFonts w:ascii="宋体" w:eastAsia="宋体" w:hAnsi="宋体" w:hint="eastAsia"/>
          <w:b/>
          <w:bCs/>
          <w:sz w:val="24"/>
          <w:szCs w:val="28"/>
          <w:rPrChange w:id="906" w:author="linxl" w:date="2019-09-05T14:23:00Z">
            <w:rPr>
              <w:rFonts w:ascii="宋体" w:eastAsia="宋体" w:hAnsi="宋体" w:hint="eastAsia"/>
              <w:b/>
              <w:bCs/>
              <w:sz w:val="28"/>
              <w:szCs w:val="28"/>
            </w:rPr>
          </w:rPrChange>
        </w:rPr>
        <w:t>Method</w:t>
      </w:r>
    </w:p>
    <w:p w14:paraId="28938CEA" w14:textId="77777777" w:rsidR="000C4E40" w:rsidRDefault="009A6536" w:rsidP="009A6536">
      <w:pPr>
        <w:rPr>
          <w:ins w:id="907" w:author="linxl" w:date="2019-09-05T14:47:00Z"/>
          <w:rFonts w:ascii="宋体" w:eastAsia="宋体" w:hAnsi="宋体"/>
          <w:sz w:val="22"/>
          <w:szCs w:val="24"/>
        </w:rPr>
      </w:pPr>
      <w:r w:rsidRPr="00D973C4">
        <w:rPr>
          <w:rFonts w:ascii="宋体" w:eastAsia="宋体" w:hAnsi="宋体"/>
          <w:sz w:val="22"/>
          <w:szCs w:val="24"/>
          <w:rPrChange w:id="908" w:author="linxl" w:date="2019-09-05T14:23:00Z">
            <w:rPr>
              <w:rFonts w:ascii="宋体" w:eastAsia="宋体" w:hAnsi="宋体"/>
              <w:sz w:val="24"/>
              <w:szCs w:val="24"/>
            </w:rPr>
          </w:rPrChange>
        </w:rPr>
        <w:tab/>
      </w:r>
    </w:p>
    <w:p w14:paraId="289BF319" w14:textId="2FDA8246" w:rsidR="009A6536" w:rsidRPr="00D973C4" w:rsidRDefault="009A6536" w:rsidP="009A6536">
      <w:pPr>
        <w:rPr>
          <w:rFonts w:ascii="宋体" w:eastAsia="宋体" w:hAnsi="宋体"/>
          <w:sz w:val="22"/>
          <w:szCs w:val="24"/>
          <w:rPrChange w:id="909" w:author="linxl" w:date="2019-09-05T14:23:00Z">
            <w:rPr>
              <w:rFonts w:ascii="宋体" w:eastAsia="宋体" w:hAnsi="宋体"/>
              <w:sz w:val="24"/>
              <w:szCs w:val="24"/>
            </w:rPr>
          </w:rPrChange>
        </w:rPr>
      </w:pPr>
      <w:moveFromRangeStart w:id="910" w:author="linxl" w:date="2019-09-05T15:17:00Z" w:name="move18589062"/>
      <w:moveFrom w:id="911" w:author="linxl" w:date="2019-09-05T15:17:00Z">
        <w:r w:rsidRPr="00D973C4" w:rsidDel="00876920">
          <w:rPr>
            <w:rFonts w:ascii="宋体" w:eastAsia="宋体" w:hAnsi="宋体" w:hint="eastAsia"/>
            <w:sz w:val="22"/>
            <w:szCs w:val="24"/>
            <w:rPrChange w:id="912" w:author="linxl" w:date="2019-09-05T14:23:00Z">
              <w:rPr>
                <w:rFonts w:ascii="宋体" w:eastAsia="宋体" w:hAnsi="宋体" w:hint="eastAsia"/>
                <w:sz w:val="24"/>
                <w:szCs w:val="24"/>
              </w:rPr>
            </w:rPrChange>
          </w:rPr>
          <w:t>我们要在实现轨迹压缩的同时实现对MO当前时刻的位置跟踪。同时，为了满足实际应用需求，我们需要考虑到：1</w:t>
        </w:r>
        <w:r w:rsidRPr="00D973C4" w:rsidDel="00876920">
          <w:rPr>
            <w:rFonts w:ascii="宋体" w:eastAsia="宋体" w:hAnsi="宋体"/>
            <w:sz w:val="22"/>
            <w:szCs w:val="24"/>
            <w:rPrChange w:id="913" w:author="linxl" w:date="2019-09-05T14:23:00Z">
              <w:rPr>
                <w:rFonts w:ascii="宋体" w:eastAsia="宋体" w:hAnsi="宋体"/>
                <w:sz w:val="24"/>
                <w:szCs w:val="24"/>
              </w:rPr>
            </w:rPrChange>
          </w:rPr>
          <w:t>.</w:t>
        </w:r>
        <w:r w:rsidRPr="00D973C4" w:rsidDel="00876920">
          <w:rPr>
            <w:rFonts w:ascii="宋体" w:eastAsia="宋体" w:hAnsi="宋体" w:hint="eastAsia"/>
            <w:sz w:val="22"/>
            <w:szCs w:val="24"/>
            <w:rPrChange w:id="914" w:author="linxl" w:date="2019-09-05T14:23:00Z">
              <w:rPr>
                <w:rFonts w:ascii="宋体" w:eastAsia="宋体" w:hAnsi="宋体" w:hint="eastAsia"/>
                <w:sz w:val="24"/>
                <w:szCs w:val="24"/>
              </w:rPr>
            </w:rPrChange>
          </w:rPr>
          <w:t>减少MO对MOD传输的信息量，缓解网络带宽压力；2</w:t>
        </w:r>
        <w:r w:rsidRPr="00D973C4" w:rsidDel="00876920">
          <w:rPr>
            <w:rFonts w:ascii="宋体" w:eastAsia="宋体" w:hAnsi="宋体"/>
            <w:sz w:val="22"/>
            <w:szCs w:val="24"/>
            <w:rPrChange w:id="915" w:author="linxl" w:date="2019-09-05T14:23:00Z">
              <w:rPr>
                <w:rFonts w:ascii="宋体" w:eastAsia="宋体" w:hAnsi="宋体"/>
                <w:sz w:val="24"/>
                <w:szCs w:val="24"/>
              </w:rPr>
            </w:rPrChange>
          </w:rPr>
          <w:t>.</w:t>
        </w:r>
        <w:r w:rsidRPr="00D973C4" w:rsidDel="00876920">
          <w:rPr>
            <w:rFonts w:ascii="宋体" w:eastAsia="宋体" w:hAnsi="宋体" w:hint="eastAsia"/>
            <w:sz w:val="22"/>
            <w:szCs w:val="24"/>
            <w:rPrChange w:id="916" w:author="linxl" w:date="2019-09-05T14:23:00Z">
              <w:rPr>
                <w:rFonts w:ascii="宋体" w:eastAsia="宋体" w:hAnsi="宋体" w:hint="eastAsia"/>
                <w:sz w:val="24"/>
                <w:szCs w:val="24"/>
              </w:rPr>
            </w:rPrChange>
          </w:rPr>
          <w:t>减少MOD中存储的压缩轨迹中点的个数，缓解存储压力。3</w:t>
        </w:r>
        <w:r w:rsidRPr="00D973C4" w:rsidDel="00876920">
          <w:rPr>
            <w:rFonts w:ascii="宋体" w:eastAsia="宋体" w:hAnsi="宋体"/>
            <w:sz w:val="22"/>
            <w:szCs w:val="24"/>
            <w:rPrChange w:id="917" w:author="linxl" w:date="2019-09-05T14:23:00Z">
              <w:rPr>
                <w:rFonts w:ascii="宋体" w:eastAsia="宋体" w:hAnsi="宋体"/>
                <w:sz w:val="24"/>
                <w:szCs w:val="24"/>
              </w:rPr>
            </w:rPrChange>
          </w:rPr>
          <w:t>.</w:t>
        </w:r>
        <w:r w:rsidRPr="00D973C4" w:rsidDel="00876920">
          <w:rPr>
            <w:rFonts w:ascii="宋体" w:eastAsia="宋体" w:hAnsi="宋体" w:hint="eastAsia"/>
            <w:sz w:val="22"/>
            <w:szCs w:val="24"/>
            <w:rPrChange w:id="918" w:author="linxl" w:date="2019-09-05T14:23:00Z">
              <w:rPr>
                <w:rFonts w:ascii="宋体" w:eastAsia="宋体" w:hAnsi="宋体" w:hint="eastAsia"/>
                <w:sz w:val="24"/>
                <w:szCs w:val="24"/>
              </w:rPr>
            </w:rPrChange>
          </w:rPr>
          <w:t>由于算法运用在移动端，所以我们算法的时间复杂度和空间复杂度应尽可能的低。</w:t>
        </w:r>
      </w:moveFrom>
      <w:moveFromRangeEnd w:id="910"/>
      <w:r w:rsidRPr="00F06C13">
        <w:rPr>
          <w:rFonts w:ascii="宋体" w:eastAsia="宋体" w:hAnsi="宋体" w:hint="eastAsia"/>
          <w:color w:val="538135" w:themeColor="accent6" w:themeShade="BF"/>
          <w:sz w:val="22"/>
          <w:szCs w:val="24"/>
          <w:rPrChange w:id="919" w:author="linxl" w:date="2019-09-05T14:38:00Z">
            <w:rPr>
              <w:rFonts w:ascii="宋体" w:eastAsia="宋体" w:hAnsi="宋体" w:hint="eastAsia"/>
              <w:sz w:val="24"/>
              <w:szCs w:val="24"/>
            </w:rPr>
          </w:rPrChange>
        </w:rPr>
        <w:t>首先我们对当前采用同步距离的轨迹压缩算法中空间复杂度和时间复杂度都很低的CISED-S算法进行了改进，并在此基础上增加位置跟踪过程实现了新的轨迹跟踪算法。在位置跟踪过程中对预测速度进行调节，尽可能地减少了 MO传输至MOD中的信息量，在保证位置跟踪误差的前提下得到压缩效果良好的压缩轨迹。</w:t>
      </w:r>
    </w:p>
    <w:p w14:paraId="01C9E0C0" w14:textId="1B982597" w:rsidR="009A6536" w:rsidRPr="00D973C4" w:rsidRDefault="009A6536" w:rsidP="009A6536">
      <w:pPr>
        <w:rPr>
          <w:rFonts w:ascii="宋体" w:eastAsia="宋体" w:hAnsi="宋体"/>
          <w:b/>
          <w:bCs/>
          <w:sz w:val="24"/>
          <w:szCs w:val="28"/>
          <w:rPrChange w:id="920" w:author="linxl" w:date="2019-09-05T14:23:00Z">
            <w:rPr>
              <w:rFonts w:ascii="宋体" w:eastAsia="宋体" w:hAnsi="宋体"/>
              <w:b/>
              <w:bCs/>
              <w:sz w:val="28"/>
              <w:szCs w:val="28"/>
            </w:rPr>
          </w:rPrChange>
        </w:rPr>
      </w:pPr>
      <w:r w:rsidRPr="00D973C4">
        <w:rPr>
          <w:rFonts w:ascii="宋体" w:eastAsia="宋体" w:hAnsi="宋体" w:hint="eastAsia"/>
          <w:b/>
          <w:bCs/>
          <w:sz w:val="24"/>
          <w:szCs w:val="28"/>
          <w:rPrChange w:id="921" w:author="linxl" w:date="2019-09-05T14:23:00Z">
            <w:rPr>
              <w:rFonts w:ascii="宋体" w:eastAsia="宋体" w:hAnsi="宋体" w:hint="eastAsia"/>
              <w:b/>
              <w:bCs/>
              <w:sz w:val="28"/>
              <w:szCs w:val="28"/>
            </w:rPr>
          </w:rPrChange>
        </w:rPr>
        <w:t>3</w:t>
      </w:r>
      <w:r w:rsidRPr="00D973C4">
        <w:rPr>
          <w:rFonts w:ascii="宋体" w:eastAsia="宋体" w:hAnsi="宋体"/>
          <w:b/>
          <w:bCs/>
          <w:sz w:val="24"/>
          <w:szCs w:val="28"/>
          <w:rPrChange w:id="922" w:author="linxl" w:date="2019-09-05T14:23:00Z">
            <w:rPr>
              <w:rFonts w:ascii="宋体" w:eastAsia="宋体" w:hAnsi="宋体"/>
              <w:b/>
              <w:bCs/>
              <w:sz w:val="28"/>
              <w:szCs w:val="28"/>
            </w:rPr>
          </w:rPrChange>
        </w:rPr>
        <w:t>.1</w:t>
      </w:r>
      <w:ins w:id="923" w:author="linxl" w:date="2019-09-05T12:05:00Z">
        <w:r w:rsidR="00CF3B6C" w:rsidRPr="00D973C4">
          <w:rPr>
            <w:rFonts w:ascii="宋体" w:eastAsia="宋体" w:hAnsi="宋体"/>
            <w:b/>
            <w:bCs/>
            <w:sz w:val="24"/>
            <w:szCs w:val="28"/>
            <w:rPrChange w:id="924" w:author="linxl" w:date="2019-09-05T14:23:00Z">
              <w:rPr>
                <w:rFonts w:ascii="宋体" w:eastAsia="宋体" w:hAnsi="宋体"/>
                <w:b/>
                <w:bCs/>
                <w:sz w:val="28"/>
                <w:szCs w:val="28"/>
              </w:rPr>
            </w:rPrChange>
          </w:rPr>
          <w:t xml:space="preserve"> </w:t>
        </w:r>
      </w:ins>
      <w:ins w:id="925" w:author="linxl" w:date="2019-09-05T12:06:00Z">
        <w:r w:rsidR="00251BA3" w:rsidRPr="00D973C4">
          <w:rPr>
            <w:rFonts w:ascii="宋体" w:eastAsia="宋体" w:hAnsi="宋体" w:hint="eastAsia"/>
            <w:b/>
            <w:bCs/>
            <w:sz w:val="24"/>
            <w:szCs w:val="28"/>
            <w:rPrChange w:id="926" w:author="linxl" w:date="2019-09-05T14:23:00Z">
              <w:rPr>
                <w:rFonts w:ascii="宋体" w:eastAsia="宋体" w:hAnsi="宋体" w:hint="eastAsia"/>
                <w:b/>
                <w:bCs/>
                <w:sz w:val="24"/>
                <w:szCs w:val="24"/>
              </w:rPr>
            </w:rPrChange>
          </w:rPr>
          <w:t>GRTS</w:t>
        </w:r>
        <w:r w:rsidR="00251BA3" w:rsidRPr="00D973C4">
          <w:rPr>
            <w:rFonts w:ascii="宋体" w:eastAsia="宋体" w:hAnsi="宋体"/>
            <w:b/>
            <w:bCs/>
            <w:sz w:val="22"/>
            <w:szCs w:val="24"/>
            <w:rPrChange w:id="927" w:author="linxl" w:date="2019-09-05T14:23:00Z">
              <w:rPr>
                <w:rFonts w:ascii="宋体" w:eastAsia="宋体" w:hAnsi="宋体"/>
                <w:b/>
                <w:bCs/>
                <w:sz w:val="24"/>
                <w:szCs w:val="24"/>
              </w:rPr>
            </w:rPrChange>
          </w:rPr>
          <w:t xml:space="preserve"> +</w:t>
        </w:r>
        <w:r w:rsidR="00251BA3" w:rsidRPr="00D973C4">
          <w:rPr>
            <w:rFonts w:ascii="宋体" w:eastAsia="宋体" w:hAnsi="宋体" w:hint="eastAsia"/>
            <w:b/>
            <w:bCs/>
            <w:sz w:val="24"/>
            <w:szCs w:val="28"/>
            <w:rPrChange w:id="928" w:author="linxl" w:date="2019-09-05T14:23:00Z">
              <w:rPr>
                <w:rFonts w:ascii="宋体" w:eastAsia="宋体" w:hAnsi="宋体" w:hint="eastAsia"/>
                <w:b/>
                <w:bCs/>
                <w:sz w:val="28"/>
                <w:szCs w:val="28"/>
              </w:rPr>
            </w:rPrChange>
          </w:rPr>
          <w:t xml:space="preserve"> </w:t>
        </w:r>
      </w:ins>
      <w:r w:rsidRPr="00D973C4">
        <w:rPr>
          <w:rFonts w:ascii="宋体" w:eastAsia="宋体" w:hAnsi="宋体" w:hint="eastAsia"/>
          <w:b/>
          <w:bCs/>
          <w:sz w:val="24"/>
          <w:szCs w:val="28"/>
          <w:rPrChange w:id="929" w:author="linxl" w:date="2019-09-05T14:23:00Z">
            <w:rPr>
              <w:rFonts w:ascii="宋体" w:eastAsia="宋体" w:hAnsi="宋体" w:hint="eastAsia"/>
              <w:b/>
              <w:bCs/>
              <w:sz w:val="28"/>
              <w:szCs w:val="28"/>
            </w:rPr>
          </w:rPrChange>
        </w:rPr>
        <w:t>CISED</w:t>
      </w:r>
      <w:del w:id="930" w:author="linxl" w:date="2019-09-05T12:06:00Z">
        <w:r w:rsidRPr="00D973C4" w:rsidDel="00251BA3">
          <w:rPr>
            <w:rFonts w:ascii="宋体" w:eastAsia="宋体" w:hAnsi="宋体" w:hint="eastAsia"/>
            <w:b/>
            <w:bCs/>
            <w:sz w:val="24"/>
            <w:szCs w:val="28"/>
            <w:rPrChange w:id="931" w:author="linxl" w:date="2019-09-05T14:23:00Z">
              <w:rPr>
                <w:rFonts w:ascii="宋体" w:eastAsia="宋体" w:hAnsi="宋体" w:hint="eastAsia"/>
                <w:b/>
                <w:bCs/>
                <w:sz w:val="28"/>
                <w:szCs w:val="28"/>
              </w:rPr>
            </w:rPrChange>
          </w:rPr>
          <w:delText>-</w:delText>
        </w:r>
        <m:oMath>
          <m:r>
            <m:rPr>
              <m:sty m:val="b"/>
            </m:rPr>
            <w:rPr>
              <w:rFonts w:ascii="Cambria Math" w:eastAsia="宋体" w:hAnsi="Cambria Math"/>
              <w:sz w:val="24"/>
              <w:szCs w:val="28"/>
              <w:rPrChange w:id="932" w:author="linxl" w:date="2019-09-05T14:23:00Z">
                <w:rPr>
                  <w:rFonts w:ascii="Cambria Math" w:eastAsia="宋体" w:hAnsi="Cambria Math"/>
                  <w:sz w:val="28"/>
                  <w:szCs w:val="28"/>
                </w:rPr>
              </w:rPrChange>
            </w:rPr>
            <m:t>ϵ</m:t>
          </m:r>
        </m:oMath>
      </w:del>
    </w:p>
    <w:p w14:paraId="38BFD0FC" w14:textId="3D242316" w:rsidR="009A6536" w:rsidRPr="00D973C4" w:rsidDel="00251BA3" w:rsidRDefault="009A6536" w:rsidP="009A6536">
      <w:pPr>
        <w:rPr>
          <w:del w:id="933" w:author="linxl" w:date="2019-09-05T12:08:00Z"/>
          <w:rFonts w:ascii="宋体" w:eastAsia="宋体" w:hAnsi="宋体"/>
          <w:b/>
          <w:bCs/>
          <w:sz w:val="22"/>
          <w:szCs w:val="24"/>
          <w:rPrChange w:id="934" w:author="linxl" w:date="2019-09-05T14:23:00Z">
            <w:rPr>
              <w:del w:id="935" w:author="linxl" w:date="2019-09-05T12:08:00Z"/>
              <w:rFonts w:ascii="宋体" w:eastAsia="宋体" w:hAnsi="宋体"/>
              <w:b/>
              <w:bCs/>
              <w:sz w:val="24"/>
              <w:szCs w:val="24"/>
            </w:rPr>
          </w:rPrChange>
        </w:rPr>
      </w:pPr>
      <w:del w:id="936" w:author="linxl" w:date="2019-09-05T12:08:00Z">
        <w:r w:rsidRPr="00D973C4" w:rsidDel="00251BA3">
          <w:rPr>
            <w:rFonts w:ascii="宋体" w:eastAsia="宋体" w:hAnsi="宋体" w:hint="eastAsia"/>
            <w:b/>
            <w:bCs/>
            <w:sz w:val="22"/>
            <w:szCs w:val="24"/>
            <w:rPrChange w:id="937" w:author="linxl" w:date="2019-09-05T14:23:00Z">
              <w:rPr>
                <w:rFonts w:ascii="宋体" w:eastAsia="宋体" w:hAnsi="宋体" w:hint="eastAsia"/>
                <w:b/>
                <w:bCs/>
                <w:sz w:val="24"/>
                <w:szCs w:val="24"/>
              </w:rPr>
            </w:rPrChange>
          </w:rPr>
          <w:delText>3</w:delText>
        </w:r>
        <w:r w:rsidRPr="00D973C4" w:rsidDel="00251BA3">
          <w:rPr>
            <w:rFonts w:ascii="宋体" w:eastAsia="宋体" w:hAnsi="宋体"/>
            <w:b/>
            <w:bCs/>
            <w:sz w:val="22"/>
            <w:szCs w:val="24"/>
            <w:rPrChange w:id="938" w:author="linxl" w:date="2019-09-05T14:23:00Z">
              <w:rPr>
                <w:rFonts w:ascii="宋体" w:eastAsia="宋体" w:hAnsi="宋体"/>
                <w:b/>
                <w:bCs/>
                <w:sz w:val="24"/>
                <w:szCs w:val="24"/>
              </w:rPr>
            </w:rPrChange>
          </w:rPr>
          <w:delText>.1.1</w:delText>
        </w:r>
        <w:r w:rsidR="004430DC" w:rsidRPr="00D973C4" w:rsidDel="00251BA3">
          <w:rPr>
            <w:rFonts w:ascii="宋体" w:eastAsia="宋体" w:hAnsi="宋体"/>
            <w:b/>
            <w:bCs/>
            <w:sz w:val="22"/>
            <w:szCs w:val="24"/>
            <w:rPrChange w:id="939" w:author="linxl" w:date="2019-09-05T14:23:00Z">
              <w:rPr>
                <w:rFonts w:ascii="宋体" w:eastAsia="宋体" w:hAnsi="宋体"/>
                <w:b/>
                <w:bCs/>
                <w:sz w:val="24"/>
                <w:szCs w:val="24"/>
              </w:rPr>
            </w:rPrChange>
          </w:rPr>
          <w:delText xml:space="preserve"> </w:delText>
        </w:r>
        <w:r w:rsidRPr="00D973C4" w:rsidDel="00251BA3">
          <w:rPr>
            <w:rFonts w:ascii="宋体" w:eastAsia="宋体" w:hAnsi="宋体" w:hint="eastAsia"/>
            <w:b/>
            <w:bCs/>
            <w:sz w:val="22"/>
            <w:szCs w:val="24"/>
            <w:rPrChange w:id="940" w:author="linxl" w:date="2019-09-05T14:23:00Z">
              <w:rPr>
                <w:rFonts w:ascii="宋体" w:eastAsia="宋体" w:hAnsi="宋体" w:hint="eastAsia"/>
                <w:b/>
                <w:bCs/>
                <w:sz w:val="24"/>
                <w:szCs w:val="24"/>
              </w:rPr>
            </w:rPrChange>
          </w:rPr>
          <w:delText>GRTS-CISED-S</w:delText>
        </w:r>
      </w:del>
    </w:p>
    <w:p w14:paraId="7AE778F0" w14:textId="2C50F9D8" w:rsidR="00251BA3" w:rsidRPr="00D973C4" w:rsidRDefault="009A6536" w:rsidP="009A6536">
      <w:pPr>
        <w:rPr>
          <w:ins w:id="941" w:author="linxl" w:date="2019-09-05T12:09:00Z"/>
          <w:rFonts w:ascii="宋体" w:eastAsia="宋体" w:hAnsi="宋体"/>
          <w:sz w:val="22"/>
          <w:szCs w:val="24"/>
          <w:rPrChange w:id="942" w:author="linxl" w:date="2019-09-05T14:23:00Z">
            <w:rPr>
              <w:ins w:id="943" w:author="linxl" w:date="2019-09-05T12:09:00Z"/>
              <w:rFonts w:ascii="宋体" w:eastAsia="宋体" w:hAnsi="宋体"/>
              <w:sz w:val="24"/>
              <w:szCs w:val="24"/>
            </w:rPr>
          </w:rPrChange>
        </w:rPr>
      </w:pPr>
      <w:r w:rsidRPr="00D973C4">
        <w:rPr>
          <w:rFonts w:ascii="宋体" w:eastAsia="宋体" w:hAnsi="宋体"/>
          <w:sz w:val="22"/>
          <w:szCs w:val="24"/>
          <w:rPrChange w:id="944" w:author="linxl" w:date="2019-09-05T14:23:00Z">
            <w:rPr>
              <w:rFonts w:ascii="宋体" w:eastAsia="宋体" w:hAnsi="宋体"/>
              <w:sz w:val="24"/>
              <w:szCs w:val="24"/>
            </w:rPr>
          </w:rPrChange>
        </w:rPr>
        <w:tab/>
      </w:r>
      <w:r w:rsidRPr="00D973C4">
        <w:rPr>
          <w:rFonts w:ascii="宋体" w:eastAsia="宋体" w:hAnsi="宋体" w:hint="eastAsia"/>
          <w:sz w:val="22"/>
          <w:szCs w:val="24"/>
          <w:rPrChange w:id="945" w:author="linxl" w:date="2019-09-05T14:23:00Z">
            <w:rPr>
              <w:rFonts w:ascii="宋体" w:eastAsia="宋体" w:hAnsi="宋体" w:hint="eastAsia"/>
              <w:sz w:val="24"/>
              <w:szCs w:val="24"/>
            </w:rPr>
          </w:rPrChange>
        </w:rPr>
        <w:t>GRTS</w:t>
      </w:r>
      <w:ins w:id="946" w:author="linxl" w:date="2019-09-05T12:09:00Z">
        <w:r w:rsidR="00251BA3" w:rsidRPr="00D973C4">
          <w:rPr>
            <w:rFonts w:ascii="宋体" w:eastAsia="宋体" w:hAnsi="宋体" w:hint="eastAsia"/>
            <w:sz w:val="22"/>
            <w:szCs w:val="24"/>
            <w:rPrChange w:id="947" w:author="linxl" w:date="2019-09-05T14:23:00Z">
              <w:rPr>
                <w:rFonts w:ascii="宋体" w:eastAsia="宋体" w:hAnsi="宋体" w:hint="eastAsia"/>
                <w:sz w:val="24"/>
                <w:szCs w:val="24"/>
              </w:rPr>
            </w:rPrChange>
          </w:rPr>
          <w:t>是一种实现t</w:t>
        </w:r>
        <w:r w:rsidR="00251BA3" w:rsidRPr="00D973C4">
          <w:rPr>
            <w:rFonts w:ascii="宋体" w:eastAsia="宋体" w:hAnsi="宋体"/>
            <w:sz w:val="22"/>
            <w:szCs w:val="24"/>
            <w:rPrChange w:id="948" w:author="linxl" w:date="2019-09-05T14:23:00Z">
              <w:rPr>
                <w:rFonts w:ascii="宋体" w:eastAsia="宋体" w:hAnsi="宋体"/>
                <w:sz w:val="24"/>
                <w:szCs w:val="24"/>
              </w:rPr>
            </w:rPrChange>
          </w:rPr>
          <w:t>raj tracking</w:t>
        </w:r>
        <w:r w:rsidR="00251BA3" w:rsidRPr="00D973C4">
          <w:rPr>
            <w:rFonts w:ascii="宋体" w:eastAsia="宋体" w:hAnsi="宋体" w:hint="eastAsia"/>
            <w:sz w:val="22"/>
            <w:szCs w:val="24"/>
            <w:rPrChange w:id="949" w:author="linxl" w:date="2019-09-05T14:23:00Z">
              <w:rPr>
                <w:rFonts w:ascii="宋体" w:eastAsia="宋体" w:hAnsi="宋体" w:hint="eastAsia"/>
                <w:sz w:val="24"/>
                <w:szCs w:val="24"/>
              </w:rPr>
            </w:rPrChange>
          </w:rPr>
          <w:t>的</w:t>
        </w:r>
      </w:ins>
      <w:r w:rsidRPr="00D973C4">
        <w:rPr>
          <w:rFonts w:ascii="宋体" w:eastAsia="宋体" w:hAnsi="宋体" w:hint="eastAsia"/>
          <w:sz w:val="22"/>
          <w:szCs w:val="24"/>
          <w:rPrChange w:id="950" w:author="linxl" w:date="2019-09-05T14:23:00Z">
            <w:rPr>
              <w:rFonts w:ascii="宋体" w:eastAsia="宋体" w:hAnsi="宋体" w:hint="eastAsia"/>
              <w:sz w:val="24"/>
              <w:szCs w:val="24"/>
            </w:rPr>
          </w:rPrChange>
        </w:rPr>
        <w:t>框架</w:t>
      </w:r>
      <w:ins w:id="951" w:author="linxl" w:date="2019-09-05T12:09:00Z">
        <w:r w:rsidR="00251BA3" w:rsidRPr="00D973C4">
          <w:rPr>
            <w:rFonts w:ascii="宋体" w:eastAsia="宋体" w:hAnsi="宋体" w:hint="eastAsia"/>
            <w:sz w:val="22"/>
            <w:szCs w:val="24"/>
            <w:rPrChange w:id="952" w:author="linxl" w:date="2019-09-05T14:23:00Z">
              <w:rPr>
                <w:rFonts w:ascii="宋体" w:eastAsia="宋体" w:hAnsi="宋体" w:hint="eastAsia"/>
                <w:sz w:val="24"/>
                <w:szCs w:val="24"/>
              </w:rPr>
            </w:rPrChange>
          </w:rPr>
          <w:t>，它</w:t>
        </w:r>
      </w:ins>
      <w:r w:rsidRPr="00D973C4">
        <w:rPr>
          <w:rFonts w:ascii="宋体" w:eastAsia="宋体" w:hAnsi="宋体" w:hint="eastAsia"/>
          <w:strike/>
          <w:sz w:val="22"/>
          <w:szCs w:val="24"/>
          <w:rPrChange w:id="953" w:author="linxl" w:date="2019-09-05T14:23:00Z">
            <w:rPr>
              <w:rFonts w:ascii="宋体" w:eastAsia="宋体" w:hAnsi="宋体" w:hint="eastAsia"/>
              <w:sz w:val="24"/>
              <w:szCs w:val="24"/>
            </w:rPr>
          </w:rPrChange>
        </w:rPr>
        <w:t>将整个轨迹追踪过程分为三个部分，Stable</w:t>
      </w:r>
      <w:r w:rsidRPr="00D973C4">
        <w:rPr>
          <w:rFonts w:ascii="宋体" w:eastAsia="宋体" w:hAnsi="宋体"/>
          <w:strike/>
          <w:sz w:val="22"/>
          <w:szCs w:val="24"/>
          <w:rPrChange w:id="954" w:author="linxl" w:date="2019-09-05T14:23:00Z">
            <w:rPr>
              <w:rFonts w:ascii="宋体" w:eastAsia="宋体" w:hAnsi="宋体"/>
              <w:sz w:val="24"/>
              <w:szCs w:val="24"/>
            </w:rPr>
          </w:rPrChange>
        </w:rPr>
        <w:t xml:space="preserve"> </w:t>
      </w:r>
      <w:r w:rsidRPr="00D973C4">
        <w:rPr>
          <w:rFonts w:ascii="宋体" w:eastAsia="宋体" w:hAnsi="宋体" w:hint="eastAsia"/>
          <w:strike/>
          <w:sz w:val="22"/>
          <w:szCs w:val="24"/>
          <w:rPrChange w:id="955" w:author="linxl" w:date="2019-09-05T14:23:00Z">
            <w:rPr>
              <w:rFonts w:ascii="宋体" w:eastAsia="宋体" w:hAnsi="宋体" w:hint="eastAsia"/>
              <w:sz w:val="24"/>
              <w:szCs w:val="24"/>
            </w:rPr>
          </w:rPrChange>
        </w:rPr>
        <w:t>part，Variable</w:t>
      </w:r>
      <w:r w:rsidRPr="00D973C4">
        <w:rPr>
          <w:rFonts w:ascii="宋体" w:eastAsia="宋体" w:hAnsi="宋体"/>
          <w:strike/>
          <w:sz w:val="22"/>
          <w:szCs w:val="24"/>
          <w:rPrChange w:id="956" w:author="linxl" w:date="2019-09-05T14:23:00Z">
            <w:rPr>
              <w:rFonts w:ascii="宋体" w:eastAsia="宋体" w:hAnsi="宋体"/>
              <w:sz w:val="24"/>
              <w:szCs w:val="24"/>
            </w:rPr>
          </w:rPrChange>
        </w:rPr>
        <w:t xml:space="preserve"> </w:t>
      </w:r>
      <w:r w:rsidRPr="00D973C4">
        <w:rPr>
          <w:rFonts w:ascii="宋体" w:eastAsia="宋体" w:hAnsi="宋体" w:hint="eastAsia"/>
          <w:strike/>
          <w:sz w:val="22"/>
          <w:szCs w:val="24"/>
          <w:rPrChange w:id="957" w:author="linxl" w:date="2019-09-05T14:23:00Z">
            <w:rPr>
              <w:rFonts w:ascii="宋体" w:eastAsia="宋体" w:hAnsi="宋体" w:hint="eastAsia"/>
              <w:sz w:val="24"/>
              <w:szCs w:val="24"/>
            </w:rPr>
          </w:rPrChange>
        </w:rPr>
        <w:t>part，Predicted</w:t>
      </w:r>
      <w:r w:rsidRPr="00D973C4">
        <w:rPr>
          <w:rFonts w:ascii="宋体" w:eastAsia="宋体" w:hAnsi="宋体"/>
          <w:strike/>
          <w:sz w:val="22"/>
          <w:szCs w:val="24"/>
          <w:rPrChange w:id="958" w:author="linxl" w:date="2019-09-05T14:23:00Z">
            <w:rPr>
              <w:rFonts w:ascii="宋体" w:eastAsia="宋体" w:hAnsi="宋体"/>
              <w:sz w:val="24"/>
              <w:szCs w:val="24"/>
            </w:rPr>
          </w:rPrChange>
        </w:rPr>
        <w:t xml:space="preserve"> </w:t>
      </w:r>
      <w:r w:rsidRPr="00D973C4">
        <w:rPr>
          <w:rFonts w:ascii="宋体" w:eastAsia="宋体" w:hAnsi="宋体" w:hint="eastAsia"/>
          <w:strike/>
          <w:sz w:val="22"/>
          <w:szCs w:val="24"/>
          <w:rPrChange w:id="959" w:author="linxl" w:date="2019-09-05T14:23:00Z">
            <w:rPr>
              <w:rFonts w:ascii="宋体" w:eastAsia="宋体" w:hAnsi="宋体" w:hint="eastAsia"/>
              <w:sz w:val="24"/>
              <w:szCs w:val="24"/>
            </w:rPr>
          </w:rPrChange>
        </w:rPr>
        <w:t>part。</w:t>
      </w:r>
      <w:r w:rsidRPr="00D973C4">
        <w:rPr>
          <w:rFonts w:ascii="宋体" w:eastAsia="宋体" w:hAnsi="宋体" w:hint="eastAsia"/>
          <w:sz w:val="22"/>
          <w:szCs w:val="24"/>
          <w:rPrChange w:id="960" w:author="linxl" w:date="2019-09-05T14:23:00Z">
            <w:rPr>
              <w:rFonts w:ascii="宋体" w:eastAsia="宋体" w:hAnsi="宋体" w:hint="eastAsia"/>
              <w:sz w:val="24"/>
              <w:szCs w:val="24"/>
            </w:rPr>
          </w:rPrChange>
        </w:rPr>
        <w:t>分离了追踪和压缩两个过程，在Predicted</w:t>
      </w:r>
      <w:r w:rsidRPr="00D973C4">
        <w:rPr>
          <w:rFonts w:ascii="宋体" w:eastAsia="宋体" w:hAnsi="宋体"/>
          <w:sz w:val="22"/>
          <w:szCs w:val="24"/>
          <w:rPrChange w:id="961"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962" w:author="linxl" w:date="2019-09-05T14:23:00Z">
            <w:rPr>
              <w:rFonts w:ascii="宋体" w:eastAsia="宋体" w:hAnsi="宋体" w:hint="eastAsia"/>
              <w:sz w:val="24"/>
              <w:szCs w:val="24"/>
            </w:rPr>
          </w:rPrChange>
        </w:rPr>
        <w:t>part进行位置跟踪，在Variable</w:t>
      </w:r>
      <w:r w:rsidRPr="00D973C4">
        <w:rPr>
          <w:rFonts w:ascii="宋体" w:eastAsia="宋体" w:hAnsi="宋体"/>
          <w:sz w:val="22"/>
          <w:szCs w:val="24"/>
          <w:rPrChange w:id="963"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964" w:author="linxl" w:date="2019-09-05T14:23:00Z">
            <w:rPr>
              <w:rFonts w:ascii="宋体" w:eastAsia="宋体" w:hAnsi="宋体" w:hint="eastAsia"/>
              <w:sz w:val="24"/>
              <w:szCs w:val="24"/>
            </w:rPr>
          </w:rPrChange>
        </w:rPr>
        <w:t>part结合轨迹压缩算法进行压缩。</w:t>
      </w:r>
    </w:p>
    <w:p w14:paraId="2E62DF3B" w14:textId="6BE519BE" w:rsidR="00251BA3" w:rsidRPr="00D973C4" w:rsidRDefault="00251BA3" w:rsidP="009A6536">
      <w:pPr>
        <w:rPr>
          <w:ins w:id="965" w:author="linxl" w:date="2019-09-05T12:07:00Z"/>
          <w:rFonts w:ascii="宋体" w:eastAsia="宋体" w:hAnsi="宋体" w:hint="eastAsia"/>
          <w:sz w:val="22"/>
          <w:szCs w:val="24"/>
          <w:rPrChange w:id="966" w:author="linxl" w:date="2019-09-05T14:23:00Z">
            <w:rPr>
              <w:ins w:id="967" w:author="linxl" w:date="2019-09-05T12:07:00Z"/>
              <w:rFonts w:ascii="宋体" w:eastAsia="宋体" w:hAnsi="宋体" w:hint="eastAsia"/>
              <w:sz w:val="24"/>
              <w:szCs w:val="24"/>
            </w:rPr>
          </w:rPrChange>
        </w:rPr>
      </w:pPr>
    </w:p>
    <w:p w14:paraId="31C125F9" w14:textId="2D93EDAD" w:rsidR="009A6536" w:rsidRPr="00D973C4" w:rsidRDefault="009A6536" w:rsidP="00251BA3">
      <w:pPr>
        <w:ind w:firstLine="420"/>
        <w:rPr>
          <w:rFonts w:ascii="宋体" w:eastAsia="宋体" w:hAnsi="宋体"/>
          <w:sz w:val="22"/>
          <w:szCs w:val="24"/>
          <w:rPrChange w:id="968" w:author="linxl" w:date="2019-09-05T14:23:00Z">
            <w:rPr>
              <w:rFonts w:ascii="宋体" w:eastAsia="宋体" w:hAnsi="宋体"/>
              <w:sz w:val="24"/>
              <w:szCs w:val="24"/>
            </w:rPr>
          </w:rPrChange>
        </w:rPr>
        <w:pPrChange w:id="969" w:author="linxl" w:date="2019-09-05T12:07:00Z">
          <w:pPr/>
        </w:pPrChange>
      </w:pPr>
      <w:r w:rsidRPr="00D973C4">
        <w:rPr>
          <w:rFonts w:ascii="宋体" w:eastAsia="宋体" w:hAnsi="宋体" w:hint="eastAsia"/>
          <w:sz w:val="22"/>
          <w:szCs w:val="24"/>
          <w:rPrChange w:id="970" w:author="linxl" w:date="2019-09-05T14:23:00Z">
            <w:rPr>
              <w:rFonts w:ascii="宋体" w:eastAsia="宋体" w:hAnsi="宋体" w:hint="eastAsia"/>
              <w:sz w:val="24"/>
              <w:szCs w:val="24"/>
            </w:rPr>
          </w:rPrChange>
        </w:rPr>
        <w:t>CISED-</w:t>
      </w:r>
      <w:r w:rsidRPr="00D973C4">
        <w:rPr>
          <w:rFonts w:ascii="宋体" w:eastAsia="宋体" w:hAnsi="宋体"/>
          <w:sz w:val="22"/>
          <w:szCs w:val="24"/>
          <w:rPrChange w:id="971" w:author="linxl" w:date="2019-09-05T14:23:00Z">
            <w:rPr>
              <w:rFonts w:ascii="宋体" w:eastAsia="宋体" w:hAnsi="宋体"/>
              <w:sz w:val="24"/>
              <w:szCs w:val="24"/>
            </w:rPr>
          </w:rPrChange>
        </w:rPr>
        <w:t>S</w:t>
      </w:r>
      <w:r w:rsidRPr="00D973C4">
        <w:rPr>
          <w:rFonts w:ascii="宋体" w:eastAsia="宋体" w:hAnsi="宋体" w:hint="eastAsia"/>
          <w:sz w:val="22"/>
          <w:szCs w:val="24"/>
          <w:rPrChange w:id="972" w:author="linxl" w:date="2019-09-05T14:23:00Z">
            <w:rPr>
              <w:rFonts w:ascii="宋体" w:eastAsia="宋体" w:hAnsi="宋体" w:hint="eastAsia"/>
              <w:sz w:val="24"/>
              <w:szCs w:val="24"/>
            </w:rPr>
          </w:rPrChange>
        </w:rPr>
        <w:t>是一种采用同步距离的压缩效果良好的轨迹压缩算法【】。</w:t>
      </w:r>
      <w:r w:rsidR="00546C79" w:rsidRPr="00D973C4">
        <w:rPr>
          <w:rFonts w:ascii="宋体" w:eastAsia="宋体" w:hAnsi="宋体" w:hint="eastAsia"/>
          <w:sz w:val="22"/>
          <w:szCs w:val="24"/>
          <w:rPrChange w:id="973" w:author="linxl" w:date="2019-09-05T14:23:00Z">
            <w:rPr>
              <w:rFonts w:ascii="宋体" w:eastAsia="宋体" w:hAnsi="宋体" w:hint="eastAsia"/>
              <w:sz w:val="24"/>
              <w:szCs w:val="24"/>
            </w:rPr>
          </w:rPrChange>
        </w:rPr>
        <w:t>因此我们尝试将CISED与GRTS结合，</w:t>
      </w:r>
      <w:r w:rsidRPr="00D973C4">
        <w:rPr>
          <w:rFonts w:ascii="宋体" w:eastAsia="宋体" w:hAnsi="宋体" w:hint="eastAsia"/>
          <w:sz w:val="22"/>
          <w:szCs w:val="24"/>
          <w:rPrChange w:id="974" w:author="linxl" w:date="2019-09-05T14:23:00Z">
            <w:rPr>
              <w:rFonts w:ascii="宋体" w:eastAsia="宋体" w:hAnsi="宋体" w:hint="eastAsia"/>
              <w:sz w:val="24"/>
              <w:szCs w:val="24"/>
            </w:rPr>
          </w:rPrChange>
        </w:rPr>
        <w:t>我们将其运用在GRTS的Variable</w:t>
      </w:r>
      <w:r w:rsidRPr="00D973C4">
        <w:rPr>
          <w:rFonts w:ascii="宋体" w:eastAsia="宋体" w:hAnsi="宋体"/>
          <w:sz w:val="22"/>
          <w:szCs w:val="24"/>
          <w:rPrChange w:id="975"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976" w:author="linxl" w:date="2019-09-05T14:23:00Z">
            <w:rPr>
              <w:rFonts w:ascii="宋体" w:eastAsia="宋体" w:hAnsi="宋体" w:hint="eastAsia"/>
              <w:sz w:val="24"/>
              <w:szCs w:val="24"/>
            </w:rPr>
          </w:rPrChange>
        </w:rPr>
        <w:t>part。</w:t>
      </w:r>
      <w:del w:id="977" w:author="linxl" w:date="2019-09-05T12:08:00Z">
        <w:r w:rsidRPr="00D973C4" w:rsidDel="00251BA3">
          <w:rPr>
            <w:rFonts w:ascii="宋体" w:eastAsia="宋体" w:hAnsi="宋体" w:hint="eastAsia"/>
            <w:sz w:val="22"/>
            <w:szCs w:val="24"/>
            <w:rPrChange w:id="978" w:author="linxl" w:date="2019-09-05T14:23:00Z">
              <w:rPr>
                <w:rFonts w:ascii="宋体" w:eastAsia="宋体" w:hAnsi="宋体" w:hint="eastAsia"/>
                <w:sz w:val="24"/>
                <w:szCs w:val="24"/>
              </w:rPr>
            </w:rPrChange>
          </w:rPr>
          <w:delText>然而，</w:delText>
        </w:r>
      </w:del>
      <w:r w:rsidRPr="00D973C4">
        <w:rPr>
          <w:rFonts w:ascii="宋体" w:eastAsia="宋体" w:hAnsi="宋体"/>
          <w:sz w:val="22"/>
          <w:szCs w:val="24"/>
          <w:rPrChange w:id="979" w:author="linxl" w:date="2019-09-05T14:23:00Z">
            <w:rPr>
              <w:rFonts w:ascii="宋体" w:eastAsia="宋体" w:hAnsi="宋体"/>
              <w:sz w:val="24"/>
              <w:szCs w:val="24"/>
            </w:rPr>
          </w:rPrChange>
        </w:rPr>
        <w:t>CISED-S</w:t>
      </w:r>
      <w:r w:rsidRPr="00D973C4">
        <w:rPr>
          <w:rFonts w:ascii="宋体" w:eastAsia="宋体" w:hAnsi="宋体" w:hint="eastAsia"/>
          <w:sz w:val="22"/>
          <w:szCs w:val="24"/>
          <w:rPrChange w:id="980" w:author="linxl" w:date="2019-09-05T14:23:00Z">
            <w:rPr>
              <w:rFonts w:ascii="宋体" w:eastAsia="宋体" w:hAnsi="宋体" w:hint="eastAsia"/>
              <w:sz w:val="24"/>
              <w:szCs w:val="24"/>
            </w:rPr>
          </w:rPrChange>
        </w:rPr>
        <w:t>是一种one</w:t>
      </w:r>
      <w:r w:rsidRPr="00D973C4">
        <w:rPr>
          <w:rFonts w:ascii="宋体" w:eastAsia="宋体" w:hAnsi="宋体"/>
          <w:sz w:val="22"/>
          <w:szCs w:val="24"/>
          <w:rPrChange w:id="981"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982" w:author="linxl" w:date="2019-09-05T14:23:00Z">
            <w:rPr>
              <w:rFonts w:ascii="宋体" w:eastAsia="宋体" w:hAnsi="宋体" w:hint="eastAsia"/>
              <w:sz w:val="24"/>
              <w:szCs w:val="24"/>
            </w:rPr>
          </w:rPrChange>
        </w:rPr>
        <w:t>pass算法，因此GRTS框架中Variable</w:t>
      </w:r>
      <w:r w:rsidRPr="00D973C4">
        <w:rPr>
          <w:rFonts w:ascii="宋体" w:eastAsia="宋体" w:hAnsi="宋体"/>
          <w:sz w:val="22"/>
          <w:szCs w:val="24"/>
          <w:rPrChange w:id="983"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984" w:author="linxl" w:date="2019-09-05T14:23:00Z">
            <w:rPr>
              <w:rFonts w:ascii="宋体" w:eastAsia="宋体" w:hAnsi="宋体" w:hint="eastAsia"/>
              <w:sz w:val="24"/>
              <w:szCs w:val="24"/>
            </w:rPr>
          </w:rPrChange>
        </w:rPr>
        <w:t>part再次压缩并不会修改压缩后的点。</w:t>
      </w:r>
      <w:r w:rsidR="00546C79" w:rsidRPr="00D973C4">
        <w:rPr>
          <w:rFonts w:ascii="宋体" w:eastAsia="宋体" w:hAnsi="宋体" w:hint="eastAsia"/>
          <w:sz w:val="22"/>
          <w:szCs w:val="24"/>
          <w:rPrChange w:id="985" w:author="linxl" w:date="2019-09-05T14:23:00Z">
            <w:rPr>
              <w:rFonts w:ascii="宋体" w:eastAsia="宋体" w:hAnsi="宋体" w:hint="eastAsia"/>
              <w:sz w:val="24"/>
              <w:szCs w:val="24"/>
            </w:rPr>
          </w:rPrChange>
        </w:rPr>
        <w:t>同时，</w:t>
      </w:r>
      <w:r w:rsidRPr="00D973C4">
        <w:rPr>
          <w:rFonts w:ascii="宋体" w:eastAsia="宋体" w:hAnsi="宋体" w:hint="eastAsia"/>
          <w:sz w:val="22"/>
          <w:szCs w:val="24"/>
          <w:rPrChange w:id="986" w:author="linxl" w:date="2019-09-05T14:23:00Z">
            <w:rPr>
              <w:rFonts w:ascii="宋体" w:eastAsia="宋体" w:hAnsi="宋体" w:hint="eastAsia"/>
              <w:sz w:val="24"/>
              <w:szCs w:val="24"/>
            </w:rPr>
          </w:rPrChange>
        </w:rPr>
        <w:t>我们发现CISED</w:t>
      </w:r>
      <w:r w:rsidR="00002C4F" w:rsidRPr="00D973C4">
        <w:rPr>
          <w:rFonts w:ascii="宋体" w:eastAsia="宋体" w:hAnsi="宋体" w:hint="eastAsia"/>
          <w:sz w:val="22"/>
          <w:szCs w:val="24"/>
          <w:rPrChange w:id="987" w:author="linxl" w:date="2019-09-05T14:23:00Z">
            <w:rPr>
              <w:rFonts w:ascii="宋体" w:eastAsia="宋体" w:hAnsi="宋体" w:hint="eastAsia"/>
              <w:sz w:val="24"/>
              <w:szCs w:val="24"/>
            </w:rPr>
          </w:rPrChange>
        </w:rPr>
        <w:t>-S</w:t>
      </w:r>
      <w:r w:rsidRPr="00D973C4">
        <w:rPr>
          <w:rFonts w:ascii="宋体" w:eastAsia="宋体" w:hAnsi="宋体" w:hint="eastAsia"/>
          <w:sz w:val="22"/>
          <w:szCs w:val="24"/>
          <w:rPrChange w:id="988" w:author="linxl" w:date="2019-09-05T14:23:00Z">
            <w:rPr>
              <w:rFonts w:ascii="宋体" w:eastAsia="宋体" w:hAnsi="宋体" w:hint="eastAsia"/>
              <w:sz w:val="24"/>
              <w:szCs w:val="24"/>
            </w:rPr>
          </w:rPrChange>
        </w:rPr>
        <w:t>虽然压缩效果已经足够好，但是仍然存在着一些不足。</w:t>
      </w:r>
    </w:p>
    <w:p w14:paraId="59DA8471" w14:textId="31B6B93D" w:rsidR="009A6536" w:rsidRPr="00D973C4" w:rsidRDefault="009A6536" w:rsidP="009A6536">
      <w:pPr>
        <w:rPr>
          <w:rFonts w:ascii="宋体" w:eastAsia="宋体" w:hAnsi="宋体"/>
          <w:b/>
          <w:bCs/>
          <w:sz w:val="22"/>
          <w:szCs w:val="24"/>
          <w:rPrChange w:id="989" w:author="linxl" w:date="2019-09-05T14:23:00Z">
            <w:rPr>
              <w:rFonts w:ascii="宋体" w:eastAsia="宋体" w:hAnsi="宋体"/>
              <w:b/>
              <w:bCs/>
              <w:sz w:val="24"/>
              <w:szCs w:val="24"/>
            </w:rPr>
          </w:rPrChange>
        </w:rPr>
      </w:pPr>
      <w:r w:rsidRPr="00D973C4">
        <w:rPr>
          <w:rFonts w:ascii="宋体" w:eastAsia="宋体" w:hAnsi="宋体" w:hint="eastAsia"/>
          <w:b/>
          <w:bCs/>
          <w:sz w:val="22"/>
          <w:szCs w:val="24"/>
          <w:rPrChange w:id="990" w:author="linxl" w:date="2019-09-05T14:23:00Z">
            <w:rPr>
              <w:rFonts w:ascii="宋体" w:eastAsia="宋体" w:hAnsi="宋体" w:hint="eastAsia"/>
              <w:b/>
              <w:bCs/>
              <w:sz w:val="24"/>
              <w:szCs w:val="24"/>
            </w:rPr>
          </w:rPrChange>
        </w:rPr>
        <w:t>3</w:t>
      </w:r>
      <w:r w:rsidRPr="00D973C4">
        <w:rPr>
          <w:rFonts w:ascii="宋体" w:eastAsia="宋体" w:hAnsi="宋体"/>
          <w:b/>
          <w:bCs/>
          <w:sz w:val="22"/>
          <w:szCs w:val="24"/>
          <w:rPrChange w:id="991" w:author="linxl" w:date="2019-09-05T14:23:00Z">
            <w:rPr>
              <w:rFonts w:ascii="宋体" w:eastAsia="宋体" w:hAnsi="宋体"/>
              <w:b/>
              <w:bCs/>
              <w:sz w:val="24"/>
              <w:szCs w:val="24"/>
            </w:rPr>
          </w:rPrChange>
        </w:rPr>
        <w:t>.1.</w:t>
      </w:r>
      <w:del w:id="992" w:author="linxl" w:date="2019-09-05T15:22:00Z">
        <w:r w:rsidRPr="00D973C4" w:rsidDel="00BB45B0">
          <w:rPr>
            <w:rFonts w:ascii="宋体" w:eastAsia="宋体" w:hAnsi="宋体"/>
            <w:b/>
            <w:bCs/>
            <w:sz w:val="22"/>
            <w:szCs w:val="24"/>
            <w:rPrChange w:id="993" w:author="linxl" w:date="2019-09-05T14:23:00Z">
              <w:rPr>
                <w:rFonts w:ascii="宋体" w:eastAsia="宋体" w:hAnsi="宋体"/>
                <w:b/>
                <w:bCs/>
                <w:sz w:val="24"/>
                <w:szCs w:val="24"/>
              </w:rPr>
            </w:rPrChange>
          </w:rPr>
          <w:delText>2</w:delText>
        </w:r>
      </w:del>
      <w:ins w:id="994" w:author="linxl" w:date="2019-09-05T15:22:00Z">
        <w:r w:rsidR="00BB45B0">
          <w:rPr>
            <w:rFonts w:ascii="宋体" w:eastAsia="宋体" w:hAnsi="宋体"/>
            <w:b/>
            <w:bCs/>
            <w:sz w:val="22"/>
            <w:szCs w:val="24"/>
          </w:rPr>
          <w:t>1</w:t>
        </w:r>
      </w:ins>
      <w:r w:rsidR="004430DC" w:rsidRPr="00D973C4">
        <w:rPr>
          <w:rFonts w:ascii="宋体" w:eastAsia="宋体" w:hAnsi="宋体"/>
          <w:b/>
          <w:bCs/>
          <w:sz w:val="22"/>
          <w:szCs w:val="24"/>
          <w:rPrChange w:id="995" w:author="linxl" w:date="2019-09-05T14:23:00Z">
            <w:rPr>
              <w:rFonts w:ascii="宋体" w:eastAsia="宋体" w:hAnsi="宋体"/>
              <w:b/>
              <w:bCs/>
              <w:sz w:val="24"/>
              <w:szCs w:val="24"/>
            </w:rPr>
          </w:rPrChange>
        </w:rPr>
        <w:t xml:space="preserve"> </w:t>
      </w:r>
      <w:r w:rsidRPr="00D973C4">
        <w:rPr>
          <w:rFonts w:ascii="宋体" w:eastAsia="宋体" w:hAnsi="宋体"/>
          <w:b/>
          <w:bCs/>
          <w:sz w:val="22"/>
          <w:szCs w:val="24"/>
          <w:rPrChange w:id="996" w:author="linxl" w:date="2019-09-05T14:23:00Z">
            <w:rPr>
              <w:rFonts w:ascii="宋体" w:eastAsia="宋体" w:hAnsi="宋体"/>
              <w:b/>
              <w:bCs/>
              <w:sz w:val="24"/>
              <w:szCs w:val="24"/>
            </w:rPr>
          </w:rPrChange>
        </w:rPr>
        <w:t>CISED</w:t>
      </w:r>
      <w:r w:rsidRPr="00D973C4">
        <w:rPr>
          <w:rFonts w:ascii="宋体" w:eastAsia="宋体" w:hAnsi="宋体" w:hint="eastAsia"/>
          <w:b/>
          <w:bCs/>
          <w:sz w:val="22"/>
          <w:szCs w:val="24"/>
          <w:rPrChange w:id="997" w:author="linxl" w:date="2019-09-05T14:23:00Z">
            <w:rPr>
              <w:rFonts w:ascii="宋体" w:eastAsia="宋体" w:hAnsi="宋体" w:hint="eastAsia"/>
              <w:b/>
              <w:bCs/>
              <w:sz w:val="24"/>
              <w:szCs w:val="24"/>
            </w:rPr>
          </w:rPrChange>
        </w:rPr>
        <w:t>-</w:t>
      </w:r>
      <w:r w:rsidRPr="00D973C4">
        <w:rPr>
          <w:rFonts w:ascii="宋体" w:eastAsia="宋体" w:hAnsi="宋体"/>
          <w:b/>
          <w:bCs/>
          <w:sz w:val="22"/>
          <w:szCs w:val="24"/>
          <w:rPrChange w:id="998" w:author="linxl" w:date="2019-09-05T14:23:00Z">
            <w:rPr>
              <w:rFonts w:ascii="宋体" w:eastAsia="宋体" w:hAnsi="宋体"/>
              <w:b/>
              <w:bCs/>
              <w:sz w:val="24"/>
              <w:szCs w:val="24"/>
            </w:rPr>
          </w:rPrChange>
        </w:rPr>
        <w:t>S</w:t>
      </w:r>
      <w:r w:rsidRPr="00D973C4">
        <w:rPr>
          <w:rFonts w:ascii="宋体" w:eastAsia="宋体" w:hAnsi="宋体" w:hint="eastAsia"/>
          <w:b/>
          <w:bCs/>
          <w:sz w:val="22"/>
          <w:szCs w:val="24"/>
          <w:rPrChange w:id="999" w:author="linxl" w:date="2019-09-05T14:23:00Z">
            <w:rPr>
              <w:rFonts w:ascii="宋体" w:eastAsia="宋体" w:hAnsi="宋体" w:hint="eastAsia"/>
              <w:b/>
              <w:bCs/>
              <w:sz w:val="24"/>
              <w:szCs w:val="24"/>
            </w:rPr>
          </w:rPrChange>
        </w:rPr>
        <w:t>改进</w:t>
      </w:r>
    </w:p>
    <w:p w14:paraId="2F17CBBA" w14:textId="76071669" w:rsidR="009A6536" w:rsidRPr="00D973C4" w:rsidRDefault="009A6536" w:rsidP="009A6536">
      <w:pPr>
        <w:pStyle w:val="a3"/>
        <w:spacing w:line="240" w:lineRule="auto"/>
        <w:ind w:firstLineChars="0"/>
        <w:rPr>
          <w:rFonts w:ascii="宋体" w:hAnsi="宋体"/>
          <w:sz w:val="22"/>
          <w:szCs w:val="24"/>
          <w:rPrChange w:id="1000" w:author="linxl" w:date="2019-09-05T14:23:00Z">
            <w:rPr>
              <w:rFonts w:ascii="宋体" w:hAnsi="宋体"/>
              <w:szCs w:val="24"/>
            </w:rPr>
          </w:rPrChange>
        </w:rPr>
      </w:pPr>
      <w:moveFromRangeStart w:id="1001" w:author="linxl" w:date="2019-09-05T15:00:00Z" w:name="move18588027"/>
      <w:moveFrom w:id="1002" w:author="linxl" w:date="2019-09-05T15:00:00Z">
        <w:r w:rsidRPr="00D973C4" w:rsidDel="009512FA">
          <w:rPr>
            <w:rFonts w:ascii="宋体" w:hAnsi="宋体"/>
            <w:sz w:val="22"/>
            <w:szCs w:val="24"/>
            <w:rPrChange w:id="1003" w:author="linxl" w:date="2019-09-05T14:23:00Z">
              <w:rPr>
                <w:rFonts w:ascii="宋体" w:hAnsi="宋体"/>
                <w:szCs w:val="24"/>
              </w:rPr>
            </w:rPrChange>
          </w:rPr>
          <w:t>CISED-S</w:t>
        </w:r>
        <w:r w:rsidRPr="00D973C4" w:rsidDel="009512FA">
          <w:rPr>
            <w:rFonts w:ascii="宋体" w:hAnsi="宋体" w:hint="eastAsia"/>
            <w:sz w:val="22"/>
            <w:szCs w:val="24"/>
            <w:rPrChange w:id="1004" w:author="linxl" w:date="2019-09-05T14:23:00Z">
              <w:rPr>
                <w:rFonts w:ascii="宋体" w:hAnsi="宋体" w:hint="eastAsia"/>
                <w:szCs w:val="24"/>
              </w:rPr>
            </w:rPrChange>
          </w:rPr>
          <w:t>算法的思想是初始点为</w:t>
        </w:r>
        <m:oMath>
          <m:sSub>
            <m:sSubPr>
              <m:ctrlPr>
                <w:rPr>
                  <w:rFonts w:ascii="Cambria Math" w:hAnsi="Cambria Math"/>
                  <w:sz w:val="22"/>
                  <w:szCs w:val="24"/>
                  <w:rPrChange w:id="1005" w:author="linxl" w:date="2019-09-05T14:23:00Z">
                    <w:rPr>
                      <w:rFonts w:ascii="Cambria Math" w:hAnsi="Cambria Math"/>
                      <w:szCs w:val="24"/>
                    </w:rPr>
                  </w:rPrChange>
                </w:rPr>
              </m:ctrlPr>
            </m:sSubPr>
            <m:e>
              <m:r>
                <w:rPr>
                  <w:rFonts w:ascii="Cambria Math" w:hAnsi="Cambria Math" w:hint="eastAsia"/>
                  <w:sz w:val="22"/>
                  <w:szCs w:val="24"/>
                  <w:rPrChange w:id="1006" w:author="linxl" w:date="2019-09-05T14:23:00Z">
                    <w:rPr>
                      <w:rFonts w:ascii="Cambria Math" w:hAnsi="Cambria Math" w:hint="eastAsia"/>
                      <w:szCs w:val="24"/>
                    </w:rPr>
                  </w:rPrChange>
                </w:rPr>
                <m:t>P</m:t>
              </m:r>
            </m:e>
            <m:sub>
              <m:r>
                <w:rPr>
                  <w:rFonts w:ascii="Cambria Math" w:hAnsi="Cambria Math" w:hint="eastAsia"/>
                  <w:sz w:val="22"/>
                  <w:szCs w:val="24"/>
                  <w:rPrChange w:id="1007" w:author="linxl" w:date="2019-09-05T14:23:00Z">
                    <w:rPr>
                      <w:rFonts w:ascii="Cambria Math" w:hAnsi="Cambria Math" w:hint="eastAsia"/>
                      <w:szCs w:val="24"/>
                    </w:rPr>
                  </w:rPrChange>
                </w:rPr>
                <m:t>S</m:t>
              </m:r>
            </m:sub>
          </m:sSub>
        </m:oMath>
        <w:r w:rsidRPr="00D973C4" w:rsidDel="009512FA">
          <w:rPr>
            <w:rFonts w:ascii="宋体" w:hAnsi="宋体" w:hint="eastAsia"/>
            <w:sz w:val="22"/>
            <w:szCs w:val="24"/>
            <w:rPrChange w:id="1008" w:author="linxl" w:date="2019-09-05T14:23:00Z">
              <w:rPr>
                <w:rFonts w:ascii="宋体" w:hAnsi="宋体" w:hint="eastAsia"/>
                <w:szCs w:val="24"/>
              </w:rPr>
            </w:rPrChange>
          </w:rPr>
          <w:t>，随后接收到新的轨迹点</w:t>
        </w:r>
        <m:oMath>
          <m:sSub>
            <m:sSubPr>
              <m:ctrlPr>
                <w:rPr>
                  <w:rFonts w:ascii="Cambria Math" w:hAnsi="Cambria Math"/>
                  <w:sz w:val="22"/>
                  <w:szCs w:val="24"/>
                  <w:rPrChange w:id="1009" w:author="linxl" w:date="2019-09-05T14:23:00Z">
                    <w:rPr>
                      <w:rFonts w:ascii="Cambria Math" w:hAnsi="Cambria Math"/>
                      <w:szCs w:val="24"/>
                    </w:rPr>
                  </w:rPrChange>
                </w:rPr>
              </m:ctrlPr>
            </m:sSubPr>
            <m:e>
              <m:r>
                <w:rPr>
                  <w:rFonts w:ascii="Cambria Math" w:hAnsi="Cambria Math" w:hint="eastAsia"/>
                  <w:sz w:val="22"/>
                  <w:szCs w:val="24"/>
                  <w:rPrChange w:id="1010" w:author="linxl" w:date="2019-09-05T14:23:00Z">
                    <w:rPr>
                      <w:rFonts w:ascii="Cambria Math" w:hAnsi="Cambria Math" w:hint="eastAsia"/>
                      <w:szCs w:val="24"/>
                    </w:rPr>
                  </w:rPrChange>
                </w:rPr>
                <m:t>P</m:t>
              </m:r>
            </m:e>
            <m:sub>
              <m:r>
                <w:rPr>
                  <w:rFonts w:ascii="Cambria Math" w:hAnsi="Cambria Math" w:hint="eastAsia"/>
                  <w:sz w:val="22"/>
                  <w:szCs w:val="24"/>
                  <w:rPrChange w:id="1011" w:author="linxl" w:date="2019-09-05T14:23:00Z">
                    <w:rPr>
                      <w:rFonts w:ascii="Cambria Math" w:hAnsi="Cambria Math" w:hint="eastAsia"/>
                      <w:szCs w:val="24"/>
                    </w:rPr>
                  </w:rPrChange>
                </w:rPr>
                <m:t>S</m:t>
              </m:r>
              <m:r>
                <m:rPr>
                  <m:sty m:val="p"/>
                </m:rPr>
                <w:rPr>
                  <w:rFonts w:ascii="Cambria Math" w:hAnsi="Cambria Math"/>
                  <w:sz w:val="22"/>
                  <w:szCs w:val="24"/>
                  <w:rPrChange w:id="1012" w:author="linxl" w:date="2019-09-05T14:23:00Z">
                    <w:rPr>
                      <w:rFonts w:ascii="Cambria Math" w:hAnsi="Cambria Math"/>
                      <w:szCs w:val="24"/>
                    </w:rPr>
                  </w:rPrChange>
                </w:rPr>
                <m:t>+</m:t>
              </m:r>
              <m:r>
                <w:rPr>
                  <w:rFonts w:ascii="Cambria Math" w:hAnsi="Cambria Math" w:hint="eastAsia"/>
                  <w:sz w:val="22"/>
                  <w:szCs w:val="24"/>
                  <w:rPrChange w:id="1013" w:author="linxl" w:date="2019-09-05T14:23:00Z">
                    <w:rPr>
                      <w:rFonts w:ascii="Cambria Math" w:hAnsi="Cambria Math" w:hint="eastAsia"/>
                      <w:szCs w:val="24"/>
                    </w:rPr>
                  </w:rPrChange>
                </w:rPr>
                <m:t>i</m:t>
              </m:r>
            </m:sub>
          </m:sSub>
        </m:oMath>
        <w:r w:rsidRPr="00D973C4" w:rsidDel="009512FA">
          <w:rPr>
            <w:rFonts w:ascii="宋体" w:hAnsi="宋体" w:hint="eastAsia"/>
            <w:sz w:val="22"/>
            <w:szCs w:val="24"/>
            <w:rPrChange w:id="1014" w:author="linxl" w:date="2019-09-05T14:23:00Z">
              <w:rPr>
                <w:rFonts w:ascii="宋体" w:hAnsi="宋体" w:hint="eastAsia"/>
                <w:szCs w:val="24"/>
              </w:rPr>
            </w:rPrChange>
          </w:rPr>
          <w:t>，</w:t>
        </w:r>
        <m:oMath>
          <m:sSub>
            <m:sSubPr>
              <m:ctrlPr>
                <w:rPr>
                  <w:rFonts w:ascii="Cambria Math" w:hAnsi="Cambria Math"/>
                  <w:sz w:val="22"/>
                  <w:szCs w:val="24"/>
                  <w:rPrChange w:id="1015" w:author="linxl" w:date="2019-09-05T14:23:00Z">
                    <w:rPr>
                      <w:rFonts w:ascii="Cambria Math" w:hAnsi="Cambria Math"/>
                      <w:szCs w:val="24"/>
                    </w:rPr>
                  </w:rPrChange>
                </w:rPr>
              </m:ctrlPr>
            </m:sSubPr>
            <m:e>
              <m:r>
                <w:rPr>
                  <w:rFonts w:ascii="Cambria Math" w:hAnsi="Cambria Math" w:hint="eastAsia"/>
                  <w:sz w:val="22"/>
                  <w:szCs w:val="24"/>
                  <w:rPrChange w:id="1016" w:author="linxl" w:date="2019-09-05T14:23:00Z">
                    <w:rPr>
                      <w:rFonts w:ascii="Cambria Math" w:hAnsi="Cambria Math" w:hint="eastAsia"/>
                      <w:szCs w:val="24"/>
                    </w:rPr>
                  </w:rPrChange>
                </w:rPr>
                <m:t>P</m:t>
              </m:r>
            </m:e>
            <m:sub>
              <m:r>
                <w:rPr>
                  <w:rFonts w:ascii="Cambria Math" w:hAnsi="Cambria Math" w:hint="eastAsia"/>
                  <w:sz w:val="22"/>
                  <w:szCs w:val="24"/>
                  <w:rPrChange w:id="1017" w:author="linxl" w:date="2019-09-05T14:23:00Z">
                    <w:rPr>
                      <w:rFonts w:ascii="Cambria Math" w:hAnsi="Cambria Math" w:hint="eastAsia"/>
                      <w:szCs w:val="24"/>
                    </w:rPr>
                  </w:rPrChange>
                </w:rPr>
                <m:t>S</m:t>
              </m:r>
              <m:r>
                <m:rPr>
                  <m:sty m:val="p"/>
                </m:rPr>
                <w:rPr>
                  <w:rFonts w:ascii="Cambria Math" w:hAnsi="Cambria Math"/>
                  <w:sz w:val="22"/>
                  <w:szCs w:val="24"/>
                  <w:rPrChange w:id="1018" w:author="linxl" w:date="2019-09-05T14:23:00Z">
                    <w:rPr>
                      <w:rFonts w:ascii="Cambria Math" w:hAnsi="Cambria Math"/>
                      <w:szCs w:val="24"/>
                    </w:rPr>
                  </w:rPrChange>
                </w:rPr>
                <m:t>+</m:t>
              </m:r>
              <m:r>
                <w:rPr>
                  <w:rFonts w:ascii="Cambria Math" w:hAnsi="Cambria Math"/>
                  <w:sz w:val="22"/>
                  <w:szCs w:val="24"/>
                  <w:rPrChange w:id="1019" w:author="linxl" w:date="2019-09-05T14:23:00Z">
                    <w:rPr>
                      <w:rFonts w:ascii="Cambria Math" w:hAnsi="Cambria Math"/>
                      <w:szCs w:val="24"/>
                    </w:rPr>
                  </w:rPrChange>
                </w:rPr>
                <m:t>i</m:t>
              </m:r>
            </m:sub>
          </m:sSub>
        </m:oMath>
        <w:r w:rsidRPr="00D973C4" w:rsidDel="009512FA">
          <w:rPr>
            <w:rFonts w:ascii="宋体" w:hAnsi="宋体" w:hint="eastAsia"/>
            <w:sz w:val="22"/>
            <w:szCs w:val="24"/>
            <w:rPrChange w:id="1020" w:author="linxl" w:date="2019-09-05T14:23:00Z">
              <w:rPr>
                <w:rFonts w:ascii="宋体" w:hAnsi="宋体" w:hint="eastAsia"/>
                <w:szCs w:val="24"/>
              </w:rPr>
            </w:rPrChange>
          </w:rPr>
          <w:t>为圆心,</w:t>
        </w:r>
        <m:oMath>
          <m:r>
            <m:rPr>
              <m:sty m:val="p"/>
            </m:rPr>
            <w:rPr>
              <w:rFonts w:ascii="Cambria Math" w:hAnsi="Cambria Math"/>
              <w:sz w:val="22"/>
              <w:szCs w:val="24"/>
              <w:rPrChange w:id="1021" w:author="linxl" w:date="2019-09-05T14:23:00Z">
                <w:rPr>
                  <w:rFonts w:ascii="Cambria Math" w:hAnsi="Cambria Math"/>
                  <w:szCs w:val="24"/>
                </w:rPr>
              </w:rPrChange>
            </w:rPr>
            <m:t xml:space="preserve"> </m:t>
          </m:r>
          <m:f>
            <m:fPr>
              <m:type m:val="lin"/>
              <m:ctrlPr>
                <w:rPr>
                  <w:rFonts w:ascii="Cambria Math" w:hAnsi="Cambria Math"/>
                  <w:sz w:val="22"/>
                  <w:szCs w:val="24"/>
                  <w:rPrChange w:id="1022" w:author="linxl" w:date="2019-09-05T14:23:00Z">
                    <w:rPr>
                      <w:rFonts w:ascii="Cambria Math" w:hAnsi="Cambria Math"/>
                      <w:szCs w:val="24"/>
                    </w:rPr>
                  </w:rPrChange>
                </w:rPr>
              </m:ctrlPr>
            </m:fPr>
            <m:num>
              <m:r>
                <m:rPr>
                  <m:sty m:val="p"/>
                </m:rPr>
                <w:rPr>
                  <w:rFonts w:ascii="Cambria Math" w:hAnsi="Cambria Math"/>
                  <w:sz w:val="22"/>
                  <w:szCs w:val="24"/>
                  <w:rPrChange w:id="1023" w:author="linxl" w:date="2019-09-05T14:23:00Z">
                    <w:rPr>
                      <w:rFonts w:ascii="Cambria Math" w:hAnsi="Cambria Math"/>
                      <w:szCs w:val="24"/>
                    </w:rPr>
                  </w:rPrChange>
                </w:rPr>
                <m:t>ϵ</m:t>
              </m:r>
            </m:num>
            <m:den>
              <m:r>
                <m:rPr>
                  <m:sty m:val="p"/>
                </m:rPr>
                <w:rPr>
                  <w:rFonts w:ascii="Cambria Math" w:hAnsi="Cambria Math"/>
                  <w:sz w:val="22"/>
                  <w:szCs w:val="24"/>
                  <w:rPrChange w:id="1024" w:author="linxl" w:date="2019-09-05T14:23:00Z">
                    <w:rPr>
                      <w:rFonts w:ascii="Cambria Math" w:hAnsi="Cambria Math"/>
                      <w:szCs w:val="24"/>
                    </w:rPr>
                  </w:rPrChange>
                </w:rPr>
                <m:t>2</m:t>
              </m:r>
            </m:den>
          </m:f>
        </m:oMath>
        <w:r w:rsidRPr="00D973C4" w:rsidDel="009512FA">
          <w:rPr>
            <w:rFonts w:ascii="宋体" w:hAnsi="宋体" w:hint="eastAsia"/>
            <w:sz w:val="22"/>
            <w:szCs w:val="24"/>
            <w:rPrChange w:id="1025" w:author="linxl" w:date="2019-09-05T14:23:00Z">
              <w:rPr>
                <w:rFonts w:ascii="宋体" w:hAnsi="宋体" w:hint="eastAsia"/>
                <w:szCs w:val="24"/>
              </w:rPr>
            </w:rPrChange>
          </w:rPr>
          <w:t>为阈值做同步圆</w:t>
        </w:r>
        <m:oMath>
          <m:sSub>
            <m:sSubPr>
              <m:ctrlPr>
                <w:rPr>
                  <w:rFonts w:ascii="Cambria Math" w:hAnsi="Cambria Math"/>
                  <w:sz w:val="22"/>
                  <w:szCs w:val="24"/>
                  <w:rPrChange w:id="1026" w:author="linxl" w:date="2019-09-05T14:23:00Z">
                    <w:rPr>
                      <w:rFonts w:ascii="Cambria Math" w:hAnsi="Cambria Math"/>
                      <w:szCs w:val="24"/>
                    </w:rPr>
                  </w:rPrChange>
                </w:rPr>
              </m:ctrlPr>
            </m:sSubPr>
            <m:e>
              <m:r>
                <w:rPr>
                  <w:rFonts w:ascii="Cambria Math" w:hAnsi="Cambria Math"/>
                  <w:sz w:val="22"/>
                  <w:szCs w:val="24"/>
                  <w:rPrChange w:id="1027" w:author="linxl" w:date="2019-09-05T14:23:00Z">
                    <w:rPr>
                      <w:rFonts w:ascii="Cambria Math" w:hAnsi="Cambria Math"/>
                      <w:szCs w:val="24"/>
                    </w:rPr>
                  </w:rPrChange>
                </w:rPr>
                <m:t>O</m:t>
              </m:r>
            </m:e>
            <m:sub>
              <m:r>
                <m:rPr>
                  <m:sty m:val="p"/>
                </m:rPr>
                <w:rPr>
                  <w:rFonts w:ascii="Cambria Math" w:hAnsi="Cambria Math" w:hint="eastAsia"/>
                  <w:sz w:val="22"/>
                  <w:szCs w:val="24"/>
                  <w:rPrChange w:id="1028" w:author="linxl" w:date="2019-09-05T14:23:00Z">
                    <w:rPr>
                      <w:rFonts w:ascii="Cambria Math" w:hAnsi="Cambria Math" w:hint="eastAsia"/>
                      <w:szCs w:val="24"/>
                    </w:rPr>
                  </w:rPrChange>
                </w:rPr>
                <m:t>s</m:t>
              </m:r>
              <m:r>
                <m:rPr>
                  <m:sty m:val="p"/>
                </m:rPr>
                <w:rPr>
                  <w:rFonts w:ascii="Cambria Math" w:hAnsi="Cambria Math"/>
                  <w:sz w:val="22"/>
                  <w:szCs w:val="24"/>
                  <w:rPrChange w:id="1029" w:author="linxl" w:date="2019-09-05T14:23:00Z">
                    <w:rPr>
                      <w:rFonts w:ascii="Cambria Math" w:hAnsi="Cambria Math"/>
                      <w:szCs w:val="24"/>
                    </w:rPr>
                  </w:rPrChange>
                </w:rPr>
                <m:t>+</m:t>
              </m:r>
              <m:r>
                <w:rPr>
                  <w:rFonts w:ascii="Cambria Math" w:hAnsi="Cambria Math" w:hint="eastAsia"/>
                  <w:sz w:val="22"/>
                  <w:szCs w:val="24"/>
                  <w:rPrChange w:id="1030" w:author="linxl" w:date="2019-09-05T14:23:00Z">
                    <w:rPr>
                      <w:rFonts w:ascii="Cambria Math" w:hAnsi="Cambria Math" w:hint="eastAsia"/>
                      <w:szCs w:val="24"/>
                    </w:rPr>
                  </w:rPrChange>
                </w:rPr>
                <m:t>i</m:t>
              </m:r>
            </m:sub>
          </m:sSub>
          <m:r>
            <m:rPr>
              <m:sty m:val="p"/>
            </m:rPr>
            <w:rPr>
              <w:rFonts w:ascii="Cambria Math" w:hAnsi="Cambria Math"/>
              <w:sz w:val="22"/>
              <w:szCs w:val="24"/>
              <w:rPrChange w:id="1031" w:author="linxl" w:date="2019-09-05T14:23:00Z">
                <w:rPr>
                  <w:rFonts w:ascii="Cambria Math" w:hAnsi="Cambria Math"/>
                  <w:szCs w:val="24"/>
                </w:rPr>
              </w:rPrChange>
            </w:rPr>
            <m:t>(</m:t>
          </m:r>
          <m:sSub>
            <m:sSubPr>
              <m:ctrlPr>
                <w:rPr>
                  <w:rFonts w:ascii="Cambria Math" w:hAnsi="Cambria Math"/>
                  <w:sz w:val="22"/>
                  <w:szCs w:val="24"/>
                  <w:rPrChange w:id="1032" w:author="linxl" w:date="2019-09-05T14:23:00Z">
                    <w:rPr>
                      <w:rFonts w:ascii="Cambria Math" w:hAnsi="Cambria Math"/>
                      <w:szCs w:val="24"/>
                    </w:rPr>
                  </w:rPrChange>
                </w:rPr>
              </m:ctrlPr>
            </m:sSubPr>
            <m:e>
              <m:r>
                <w:rPr>
                  <w:rFonts w:ascii="Cambria Math" w:hAnsi="Cambria Math" w:hint="eastAsia"/>
                  <w:sz w:val="22"/>
                  <w:szCs w:val="24"/>
                  <w:rPrChange w:id="1033" w:author="linxl" w:date="2019-09-05T14:23:00Z">
                    <w:rPr>
                      <w:rFonts w:ascii="Cambria Math" w:hAnsi="Cambria Math" w:hint="eastAsia"/>
                      <w:szCs w:val="24"/>
                    </w:rPr>
                  </w:rPrChange>
                </w:rPr>
                <m:t>P</m:t>
              </m:r>
            </m:e>
            <m:sub>
              <m:r>
                <w:rPr>
                  <w:rFonts w:ascii="Cambria Math" w:hAnsi="Cambria Math" w:hint="eastAsia"/>
                  <w:sz w:val="22"/>
                  <w:szCs w:val="24"/>
                  <w:rPrChange w:id="1034" w:author="linxl" w:date="2019-09-05T14:23:00Z">
                    <w:rPr>
                      <w:rFonts w:ascii="Cambria Math" w:hAnsi="Cambria Math" w:hint="eastAsia"/>
                      <w:szCs w:val="24"/>
                    </w:rPr>
                  </w:rPrChange>
                </w:rPr>
                <m:t>S</m:t>
              </m:r>
              <m:r>
                <m:rPr>
                  <m:sty m:val="p"/>
                </m:rPr>
                <w:rPr>
                  <w:rFonts w:ascii="Cambria Math" w:hAnsi="Cambria Math"/>
                  <w:sz w:val="22"/>
                  <w:szCs w:val="24"/>
                  <w:rPrChange w:id="1035" w:author="linxl" w:date="2019-09-05T14:23:00Z">
                    <w:rPr>
                      <w:rFonts w:ascii="Cambria Math" w:hAnsi="Cambria Math"/>
                      <w:szCs w:val="24"/>
                    </w:rPr>
                  </w:rPrChange>
                </w:rPr>
                <m:t>+</m:t>
              </m:r>
              <m:r>
                <w:rPr>
                  <w:rFonts w:ascii="Cambria Math" w:hAnsi="Cambria Math"/>
                  <w:sz w:val="22"/>
                  <w:szCs w:val="24"/>
                  <w:rPrChange w:id="1036" w:author="linxl" w:date="2019-09-05T14:23:00Z">
                    <w:rPr>
                      <w:rFonts w:ascii="Cambria Math" w:hAnsi="Cambria Math"/>
                      <w:szCs w:val="24"/>
                    </w:rPr>
                  </w:rPrChange>
                </w:rPr>
                <m:t>i</m:t>
              </m:r>
            </m:sub>
          </m:sSub>
          <m:r>
            <m:rPr>
              <m:sty m:val="p"/>
            </m:rPr>
            <w:rPr>
              <w:rFonts w:ascii="Cambria Math" w:hAnsi="Cambria Math"/>
              <w:sz w:val="22"/>
              <w:szCs w:val="24"/>
              <w:rPrChange w:id="1037" w:author="linxl" w:date="2019-09-05T14:23:00Z">
                <w:rPr>
                  <w:rFonts w:ascii="Cambria Math" w:hAnsi="Cambria Math"/>
                  <w:szCs w:val="24"/>
                </w:rPr>
              </w:rPrChange>
            </w:rPr>
            <m:t>,</m:t>
          </m:r>
          <m:f>
            <m:fPr>
              <m:type m:val="lin"/>
              <m:ctrlPr>
                <w:rPr>
                  <w:rFonts w:ascii="Cambria Math" w:hAnsi="Cambria Math"/>
                  <w:sz w:val="22"/>
                  <w:szCs w:val="24"/>
                  <w:rPrChange w:id="1038" w:author="linxl" w:date="2019-09-05T14:23:00Z">
                    <w:rPr>
                      <w:rFonts w:ascii="Cambria Math" w:hAnsi="Cambria Math"/>
                      <w:szCs w:val="24"/>
                    </w:rPr>
                  </w:rPrChange>
                </w:rPr>
              </m:ctrlPr>
            </m:fPr>
            <m:num>
              <m:r>
                <m:rPr>
                  <m:sty m:val="p"/>
                </m:rPr>
                <w:rPr>
                  <w:rFonts w:ascii="Cambria Math" w:hAnsi="Cambria Math"/>
                  <w:sz w:val="22"/>
                  <w:szCs w:val="24"/>
                  <w:rPrChange w:id="1039" w:author="linxl" w:date="2019-09-05T14:23:00Z">
                    <w:rPr>
                      <w:rFonts w:ascii="Cambria Math" w:hAnsi="Cambria Math"/>
                      <w:szCs w:val="24"/>
                    </w:rPr>
                  </w:rPrChange>
                </w:rPr>
                <m:t>ϵ</m:t>
              </m:r>
            </m:num>
            <m:den>
              <m:r>
                <m:rPr>
                  <m:sty m:val="p"/>
                </m:rPr>
                <w:rPr>
                  <w:rFonts w:ascii="Cambria Math" w:hAnsi="Cambria Math"/>
                  <w:sz w:val="22"/>
                  <w:szCs w:val="24"/>
                  <w:rPrChange w:id="1040" w:author="linxl" w:date="2019-09-05T14:23:00Z">
                    <w:rPr>
                      <w:rFonts w:ascii="Cambria Math" w:hAnsi="Cambria Math"/>
                      <w:szCs w:val="24"/>
                    </w:rPr>
                  </w:rPrChange>
                </w:rPr>
                <m:t>2</m:t>
              </m:r>
            </m:den>
          </m:f>
          <m:r>
            <m:rPr>
              <m:sty m:val="p"/>
            </m:rPr>
            <w:rPr>
              <w:rFonts w:ascii="Cambria Math" w:hAnsi="Cambria Math"/>
              <w:sz w:val="22"/>
              <w:szCs w:val="24"/>
              <w:rPrChange w:id="1041" w:author="linxl" w:date="2019-09-05T14:23:00Z">
                <w:rPr>
                  <w:rFonts w:ascii="Cambria Math" w:hAnsi="Cambria Math"/>
                  <w:szCs w:val="24"/>
                </w:rPr>
              </w:rPrChange>
            </w:rPr>
            <m:t>)</m:t>
          </m:r>
        </m:oMath>
        <w:r w:rsidRPr="00D973C4" w:rsidDel="009512FA">
          <w:rPr>
            <w:rFonts w:ascii="宋体" w:hAnsi="宋体" w:hint="eastAsia"/>
            <w:sz w:val="22"/>
            <w:szCs w:val="24"/>
            <w:rPrChange w:id="1042" w:author="linxl" w:date="2019-09-05T14:23:00Z">
              <w:rPr>
                <w:rFonts w:ascii="宋体" w:hAnsi="宋体" w:hint="eastAsia"/>
                <w:szCs w:val="24"/>
              </w:rPr>
            </w:rPrChange>
          </w:rPr>
          <w:t>。然后以</w:t>
        </w:r>
        <m:oMath>
          <m:sSub>
            <m:sSubPr>
              <m:ctrlPr>
                <w:rPr>
                  <w:rFonts w:ascii="Cambria Math" w:hAnsi="Cambria Math"/>
                  <w:sz w:val="22"/>
                  <w:szCs w:val="24"/>
                  <w:rPrChange w:id="1043" w:author="linxl" w:date="2019-09-05T14:23:00Z">
                    <w:rPr>
                      <w:rFonts w:ascii="Cambria Math" w:hAnsi="Cambria Math"/>
                      <w:szCs w:val="24"/>
                    </w:rPr>
                  </w:rPrChange>
                </w:rPr>
              </m:ctrlPr>
            </m:sSubPr>
            <m:e>
              <m:r>
                <w:rPr>
                  <w:rFonts w:ascii="Cambria Math" w:hAnsi="Cambria Math" w:hint="eastAsia"/>
                  <w:sz w:val="22"/>
                  <w:szCs w:val="24"/>
                  <w:rPrChange w:id="1044" w:author="linxl" w:date="2019-09-05T14:23:00Z">
                    <w:rPr>
                      <w:rFonts w:ascii="Cambria Math" w:hAnsi="Cambria Math" w:hint="eastAsia"/>
                      <w:szCs w:val="24"/>
                    </w:rPr>
                  </w:rPrChange>
                </w:rPr>
                <m:t>P</m:t>
              </m:r>
            </m:e>
            <m:sub>
              <m:r>
                <w:rPr>
                  <w:rFonts w:ascii="Cambria Math" w:hAnsi="Cambria Math" w:hint="eastAsia"/>
                  <w:sz w:val="22"/>
                  <w:szCs w:val="24"/>
                  <w:rPrChange w:id="1045" w:author="linxl" w:date="2019-09-05T14:23:00Z">
                    <w:rPr>
                      <w:rFonts w:ascii="Cambria Math" w:hAnsi="Cambria Math" w:hint="eastAsia"/>
                      <w:szCs w:val="24"/>
                    </w:rPr>
                  </w:rPrChange>
                </w:rPr>
                <m:t>S</m:t>
              </m:r>
            </m:sub>
          </m:sSub>
        </m:oMath>
        <w:r w:rsidRPr="00D973C4" w:rsidDel="009512FA">
          <w:rPr>
            <w:rFonts w:ascii="宋体" w:hAnsi="宋体" w:hint="eastAsia"/>
            <w:sz w:val="22"/>
            <w:szCs w:val="24"/>
            <w:rPrChange w:id="1046" w:author="linxl" w:date="2019-09-05T14:23:00Z">
              <w:rPr>
                <w:rFonts w:ascii="宋体" w:hAnsi="宋体" w:hint="eastAsia"/>
                <w:szCs w:val="24"/>
              </w:rPr>
            </w:rPrChange>
          </w:rPr>
          <w:t>为顶点，</w:t>
        </w:r>
        <m:oMath>
          <m:sSub>
            <m:sSubPr>
              <m:ctrlPr>
                <w:rPr>
                  <w:rFonts w:ascii="Cambria Math" w:hAnsi="Cambria Math"/>
                  <w:sz w:val="22"/>
                  <w:szCs w:val="24"/>
                  <w:rPrChange w:id="1047" w:author="linxl" w:date="2019-09-05T14:23:00Z">
                    <w:rPr>
                      <w:rFonts w:ascii="Cambria Math" w:hAnsi="Cambria Math"/>
                      <w:szCs w:val="24"/>
                    </w:rPr>
                  </w:rPrChange>
                </w:rPr>
              </m:ctrlPr>
            </m:sSubPr>
            <m:e>
              <m:r>
                <w:rPr>
                  <w:rFonts w:ascii="Cambria Math" w:hAnsi="Cambria Math"/>
                  <w:sz w:val="22"/>
                  <w:szCs w:val="24"/>
                  <w:rPrChange w:id="1048" w:author="linxl" w:date="2019-09-05T14:23:00Z">
                    <w:rPr>
                      <w:rFonts w:ascii="Cambria Math" w:hAnsi="Cambria Math"/>
                      <w:szCs w:val="24"/>
                    </w:rPr>
                  </w:rPrChange>
                </w:rPr>
                <m:t>O</m:t>
              </m:r>
            </m:e>
            <m:sub>
              <m:r>
                <m:rPr>
                  <m:sty m:val="p"/>
                </m:rPr>
                <w:rPr>
                  <w:rFonts w:ascii="Cambria Math" w:hAnsi="Cambria Math" w:hint="eastAsia"/>
                  <w:sz w:val="22"/>
                  <w:szCs w:val="24"/>
                  <w:rPrChange w:id="1049" w:author="linxl" w:date="2019-09-05T14:23:00Z">
                    <w:rPr>
                      <w:rFonts w:ascii="Cambria Math" w:hAnsi="Cambria Math" w:hint="eastAsia"/>
                      <w:szCs w:val="24"/>
                    </w:rPr>
                  </w:rPrChange>
                </w:rPr>
                <m:t>s</m:t>
              </m:r>
              <m:r>
                <m:rPr>
                  <m:sty m:val="p"/>
                </m:rPr>
                <w:rPr>
                  <w:rFonts w:ascii="Cambria Math" w:hAnsi="Cambria Math"/>
                  <w:sz w:val="22"/>
                  <w:szCs w:val="24"/>
                  <w:rPrChange w:id="1050" w:author="linxl" w:date="2019-09-05T14:23:00Z">
                    <w:rPr>
                      <w:rFonts w:ascii="Cambria Math" w:hAnsi="Cambria Math"/>
                      <w:szCs w:val="24"/>
                    </w:rPr>
                  </w:rPrChange>
                </w:rPr>
                <m:t>+</m:t>
              </m:r>
              <m:r>
                <w:rPr>
                  <w:rFonts w:ascii="Cambria Math" w:hAnsi="Cambria Math" w:hint="eastAsia"/>
                  <w:sz w:val="22"/>
                  <w:szCs w:val="24"/>
                  <w:rPrChange w:id="1051" w:author="linxl" w:date="2019-09-05T14:23:00Z">
                    <w:rPr>
                      <w:rFonts w:ascii="Cambria Math" w:hAnsi="Cambria Math" w:hint="eastAsia"/>
                      <w:szCs w:val="24"/>
                    </w:rPr>
                  </w:rPrChange>
                </w:rPr>
                <m:t>i</m:t>
              </m:r>
            </m:sub>
          </m:sSub>
        </m:oMath>
        <w:r w:rsidRPr="00D973C4" w:rsidDel="009512FA">
          <w:rPr>
            <w:rFonts w:ascii="宋体" w:hAnsi="宋体" w:hint="eastAsia"/>
            <w:sz w:val="22"/>
            <w:szCs w:val="24"/>
            <w:rPrChange w:id="1052" w:author="linxl" w:date="2019-09-05T14:23:00Z">
              <w:rPr>
                <w:rFonts w:ascii="宋体" w:hAnsi="宋体" w:hint="eastAsia"/>
                <w:szCs w:val="24"/>
              </w:rPr>
            </w:rPrChange>
          </w:rPr>
          <w:t>为底面做时空锥</w:t>
        </w:r>
        <m:oMath>
          <m:sSub>
            <m:sSubPr>
              <m:ctrlPr>
                <w:rPr>
                  <w:rFonts w:ascii="Cambria Math" w:hAnsi="Cambria Math"/>
                  <w:sz w:val="22"/>
                  <w:szCs w:val="24"/>
                  <w:rPrChange w:id="1053" w:author="linxl" w:date="2019-09-05T14:23:00Z">
                    <w:rPr>
                      <w:rFonts w:ascii="Cambria Math" w:hAnsi="Cambria Math"/>
                      <w:szCs w:val="24"/>
                    </w:rPr>
                  </w:rPrChange>
                </w:rPr>
              </m:ctrlPr>
            </m:sSubPr>
            <m:e>
              <m:r>
                <w:rPr>
                  <w:rFonts w:ascii="Cambria Math" w:hAnsi="Cambria Math"/>
                  <w:sz w:val="22"/>
                  <w:szCs w:val="24"/>
                  <w:rPrChange w:id="1054" w:author="linxl" w:date="2019-09-05T14:23:00Z">
                    <w:rPr>
                      <w:rFonts w:ascii="Cambria Math" w:hAnsi="Cambria Math"/>
                      <w:szCs w:val="24"/>
                    </w:rPr>
                  </w:rPrChange>
                </w:rPr>
                <m:t>C</m:t>
              </m:r>
            </m:e>
            <m:sub>
              <m:r>
                <w:rPr>
                  <w:rFonts w:ascii="Cambria Math" w:hAnsi="Cambria Math" w:hint="eastAsia"/>
                  <w:sz w:val="22"/>
                  <w:szCs w:val="24"/>
                  <w:rPrChange w:id="1055" w:author="linxl" w:date="2019-09-05T14:23:00Z">
                    <w:rPr>
                      <w:rFonts w:ascii="Cambria Math" w:hAnsi="Cambria Math" w:hint="eastAsia"/>
                      <w:szCs w:val="24"/>
                    </w:rPr>
                  </w:rPrChange>
                </w:rPr>
                <m:t>S</m:t>
              </m:r>
              <m:r>
                <m:rPr>
                  <m:sty m:val="p"/>
                </m:rPr>
                <w:rPr>
                  <w:rFonts w:ascii="Cambria Math" w:hAnsi="Cambria Math"/>
                  <w:sz w:val="22"/>
                  <w:szCs w:val="24"/>
                  <w:rPrChange w:id="1056" w:author="linxl" w:date="2019-09-05T14:23:00Z">
                    <w:rPr>
                      <w:rFonts w:ascii="Cambria Math" w:hAnsi="Cambria Math"/>
                      <w:szCs w:val="24"/>
                    </w:rPr>
                  </w:rPrChange>
                </w:rPr>
                <m:t>+</m:t>
              </m:r>
              <m:r>
                <w:rPr>
                  <w:rFonts w:ascii="Cambria Math" w:hAnsi="Cambria Math" w:hint="eastAsia"/>
                  <w:sz w:val="22"/>
                  <w:szCs w:val="24"/>
                  <w:rPrChange w:id="1057" w:author="linxl" w:date="2019-09-05T14:23:00Z">
                    <w:rPr>
                      <w:rFonts w:ascii="Cambria Math" w:hAnsi="Cambria Math" w:hint="eastAsia"/>
                      <w:szCs w:val="24"/>
                    </w:rPr>
                  </w:rPrChange>
                </w:rPr>
                <m:t>i</m:t>
              </m:r>
            </m:sub>
          </m:sSub>
          <m:r>
            <m:rPr>
              <m:sty m:val="p"/>
            </m:rPr>
            <w:rPr>
              <w:rFonts w:ascii="Cambria Math" w:hAnsi="Cambria Math"/>
              <w:sz w:val="22"/>
              <w:szCs w:val="24"/>
              <w:rPrChange w:id="1058" w:author="linxl" w:date="2019-09-05T14:23:00Z">
                <w:rPr>
                  <w:rFonts w:ascii="Cambria Math" w:hAnsi="Cambria Math"/>
                  <w:szCs w:val="24"/>
                </w:rPr>
              </w:rPrChange>
            </w:rPr>
            <m:t>(</m:t>
          </m:r>
          <m:sSub>
            <m:sSubPr>
              <m:ctrlPr>
                <w:rPr>
                  <w:rFonts w:ascii="Cambria Math" w:hAnsi="Cambria Math"/>
                  <w:sz w:val="22"/>
                  <w:szCs w:val="24"/>
                  <w:rPrChange w:id="1059" w:author="linxl" w:date="2019-09-05T14:23:00Z">
                    <w:rPr>
                      <w:rFonts w:ascii="Cambria Math" w:hAnsi="Cambria Math"/>
                      <w:szCs w:val="24"/>
                    </w:rPr>
                  </w:rPrChange>
                </w:rPr>
              </m:ctrlPr>
            </m:sSubPr>
            <m:e>
              <m:r>
                <w:rPr>
                  <w:rFonts w:ascii="Cambria Math" w:hAnsi="Cambria Math" w:hint="eastAsia"/>
                  <w:sz w:val="22"/>
                  <w:szCs w:val="24"/>
                  <w:rPrChange w:id="1060" w:author="linxl" w:date="2019-09-05T14:23:00Z">
                    <w:rPr>
                      <w:rFonts w:ascii="Cambria Math" w:hAnsi="Cambria Math" w:hint="eastAsia"/>
                      <w:szCs w:val="24"/>
                    </w:rPr>
                  </w:rPrChange>
                </w:rPr>
                <m:t>P</m:t>
              </m:r>
            </m:e>
            <m:sub>
              <m:r>
                <w:rPr>
                  <w:rFonts w:ascii="Cambria Math" w:hAnsi="Cambria Math" w:hint="eastAsia"/>
                  <w:sz w:val="22"/>
                  <w:szCs w:val="24"/>
                  <w:rPrChange w:id="1061" w:author="linxl" w:date="2019-09-05T14:23:00Z">
                    <w:rPr>
                      <w:rFonts w:ascii="Cambria Math" w:hAnsi="Cambria Math" w:hint="eastAsia"/>
                      <w:szCs w:val="24"/>
                    </w:rPr>
                  </w:rPrChange>
                </w:rPr>
                <m:t>S</m:t>
              </m:r>
            </m:sub>
          </m:sSub>
          <m:r>
            <m:rPr>
              <m:sty m:val="p"/>
            </m:rPr>
            <w:rPr>
              <w:rFonts w:ascii="Cambria Math" w:hAnsi="Cambria Math"/>
              <w:sz w:val="22"/>
              <w:szCs w:val="24"/>
              <w:rPrChange w:id="1062" w:author="linxl" w:date="2019-09-05T14:23:00Z">
                <w:rPr>
                  <w:rFonts w:ascii="Cambria Math" w:hAnsi="Cambria Math"/>
                  <w:szCs w:val="24"/>
                </w:rPr>
              </w:rPrChange>
            </w:rPr>
            <m:t>,</m:t>
          </m:r>
          <m:sSub>
            <m:sSubPr>
              <m:ctrlPr>
                <w:rPr>
                  <w:rFonts w:ascii="Cambria Math" w:hAnsi="Cambria Math"/>
                  <w:sz w:val="22"/>
                  <w:szCs w:val="24"/>
                  <w:rPrChange w:id="1063" w:author="linxl" w:date="2019-09-05T14:23:00Z">
                    <w:rPr>
                      <w:rFonts w:ascii="Cambria Math" w:hAnsi="Cambria Math"/>
                      <w:szCs w:val="24"/>
                    </w:rPr>
                  </w:rPrChange>
                </w:rPr>
              </m:ctrlPr>
            </m:sSubPr>
            <m:e>
              <m:r>
                <w:rPr>
                  <w:rFonts w:ascii="Cambria Math" w:hAnsi="Cambria Math"/>
                  <w:sz w:val="22"/>
                  <w:szCs w:val="24"/>
                  <w:rPrChange w:id="1064" w:author="linxl" w:date="2019-09-05T14:23:00Z">
                    <w:rPr>
                      <w:rFonts w:ascii="Cambria Math" w:hAnsi="Cambria Math"/>
                      <w:szCs w:val="24"/>
                    </w:rPr>
                  </w:rPrChange>
                </w:rPr>
                <m:t>O</m:t>
              </m:r>
            </m:e>
            <m:sub>
              <m:r>
                <m:rPr>
                  <m:sty m:val="p"/>
                </m:rPr>
                <w:rPr>
                  <w:rFonts w:ascii="Cambria Math" w:hAnsi="Cambria Math" w:hint="eastAsia"/>
                  <w:sz w:val="22"/>
                  <w:szCs w:val="24"/>
                  <w:rPrChange w:id="1065" w:author="linxl" w:date="2019-09-05T14:23:00Z">
                    <w:rPr>
                      <w:rFonts w:ascii="Cambria Math" w:hAnsi="Cambria Math" w:hint="eastAsia"/>
                      <w:szCs w:val="24"/>
                    </w:rPr>
                  </w:rPrChange>
                </w:rPr>
                <m:t>s</m:t>
              </m:r>
              <m:r>
                <m:rPr>
                  <m:sty m:val="p"/>
                </m:rPr>
                <w:rPr>
                  <w:rFonts w:ascii="Cambria Math" w:hAnsi="Cambria Math"/>
                  <w:sz w:val="22"/>
                  <w:szCs w:val="24"/>
                  <w:rPrChange w:id="1066" w:author="linxl" w:date="2019-09-05T14:23:00Z">
                    <w:rPr>
                      <w:rFonts w:ascii="Cambria Math" w:hAnsi="Cambria Math"/>
                      <w:szCs w:val="24"/>
                    </w:rPr>
                  </w:rPrChange>
                </w:rPr>
                <m:t>+</m:t>
              </m:r>
              <m:r>
                <w:rPr>
                  <w:rFonts w:ascii="Cambria Math" w:hAnsi="Cambria Math" w:hint="eastAsia"/>
                  <w:sz w:val="22"/>
                  <w:szCs w:val="24"/>
                  <w:rPrChange w:id="1067" w:author="linxl" w:date="2019-09-05T14:23:00Z">
                    <w:rPr>
                      <w:rFonts w:ascii="Cambria Math" w:hAnsi="Cambria Math" w:hint="eastAsia"/>
                      <w:szCs w:val="24"/>
                    </w:rPr>
                  </w:rPrChange>
                </w:rPr>
                <m:t>i</m:t>
              </m:r>
            </m:sub>
          </m:sSub>
          <m:d>
            <m:dPr>
              <m:ctrlPr>
                <w:rPr>
                  <w:rFonts w:ascii="Cambria Math" w:hAnsi="Cambria Math"/>
                  <w:sz w:val="22"/>
                  <w:szCs w:val="24"/>
                  <w:rPrChange w:id="1068" w:author="linxl" w:date="2019-09-05T14:23:00Z">
                    <w:rPr>
                      <w:rFonts w:ascii="Cambria Math" w:hAnsi="Cambria Math"/>
                      <w:szCs w:val="24"/>
                    </w:rPr>
                  </w:rPrChange>
                </w:rPr>
              </m:ctrlPr>
            </m:dPr>
            <m:e>
              <m:sSub>
                <m:sSubPr>
                  <m:ctrlPr>
                    <w:rPr>
                      <w:rFonts w:ascii="Cambria Math" w:hAnsi="Cambria Math"/>
                      <w:sz w:val="22"/>
                      <w:szCs w:val="24"/>
                      <w:rPrChange w:id="1069" w:author="linxl" w:date="2019-09-05T14:23:00Z">
                        <w:rPr>
                          <w:rFonts w:ascii="Cambria Math" w:hAnsi="Cambria Math"/>
                          <w:szCs w:val="24"/>
                        </w:rPr>
                      </w:rPrChange>
                    </w:rPr>
                  </m:ctrlPr>
                </m:sSubPr>
                <m:e>
                  <m:r>
                    <w:rPr>
                      <w:rFonts w:ascii="Cambria Math" w:hAnsi="Cambria Math" w:hint="eastAsia"/>
                      <w:sz w:val="22"/>
                      <w:szCs w:val="24"/>
                      <w:rPrChange w:id="1070" w:author="linxl" w:date="2019-09-05T14:23:00Z">
                        <w:rPr>
                          <w:rFonts w:ascii="Cambria Math" w:hAnsi="Cambria Math" w:hint="eastAsia"/>
                          <w:szCs w:val="24"/>
                        </w:rPr>
                      </w:rPrChange>
                    </w:rPr>
                    <m:t>P</m:t>
                  </m:r>
                </m:e>
                <m:sub>
                  <m:r>
                    <w:rPr>
                      <w:rFonts w:ascii="Cambria Math" w:hAnsi="Cambria Math" w:hint="eastAsia"/>
                      <w:sz w:val="22"/>
                      <w:szCs w:val="24"/>
                      <w:rPrChange w:id="1071" w:author="linxl" w:date="2019-09-05T14:23:00Z">
                        <w:rPr>
                          <w:rFonts w:ascii="Cambria Math" w:hAnsi="Cambria Math" w:hint="eastAsia"/>
                          <w:szCs w:val="24"/>
                        </w:rPr>
                      </w:rPrChange>
                    </w:rPr>
                    <m:t>S</m:t>
                  </m:r>
                  <m:r>
                    <m:rPr>
                      <m:sty m:val="p"/>
                    </m:rPr>
                    <w:rPr>
                      <w:rFonts w:ascii="Cambria Math" w:hAnsi="Cambria Math"/>
                      <w:sz w:val="22"/>
                      <w:szCs w:val="24"/>
                      <w:rPrChange w:id="1072" w:author="linxl" w:date="2019-09-05T14:23:00Z">
                        <w:rPr>
                          <w:rFonts w:ascii="Cambria Math" w:hAnsi="Cambria Math"/>
                          <w:szCs w:val="24"/>
                        </w:rPr>
                      </w:rPrChange>
                    </w:rPr>
                    <m:t>+</m:t>
                  </m:r>
                  <m:r>
                    <w:rPr>
                      <w:rFonts w:ascii="Cambria Math" w:hAnsi="Cambria Math" w:hint="eastAsia"/>
                      <w:sz w:val="22"/>
                      <w:szCs w:val="24"/>
                      <w:rPrChange w:id="1073" w:author="linxl" w:date="2019-09-05T14:23:00Z">
                        <w:rPr>
                          <w:rFonts w:ascii="Cambria Math" w:hAnsi="Cambria Math" w:hint="eastAsia"/>
                          <w:szCs w:val="24"/>
                        </w:rPr>
                      </w:rPrChange>
                    </w:rPr>
                    <m:t>i</m:t>
                  </m:r>
                </m:sub>
              </m:sSub>
              <m:r>
                <m:rPr>
                  <m:sty m:val="p"/>
                </m:rPr>
                <w:rPr>
                  <w:rFonts w:ascii="Cambria Math" w:hAnsi="Cambria Math"/>
                  <w:sz w:val="22"/>
                  <w:szCs w:val="24"/>
                  <w:rPrChange w:id="1074" w:author="linxl" w:date="2019-09-05T14:23:00Z">
                    <w:rPr>
                      <w:rFonts w:ascii="Cambria Math" w:hAnsi="Cambria Math"/>
                      <w:szCs w:val="24"/>
                    </w:rPr>
                  </w:rPrChange>
                </w:rPr>
                <m:t>,</m:t>
              </m:r>
              <m:f>
                <m:fPr>
                  <m:type m:val="lin"/>
                  <m:ctrlPr>
                    <w:rPr>
                      <w:rFonts w:ascii="Cambria Math" w:hAnsi="Cambria Math"/>
                      <w:sz w:val="22"/>
                      <w:szCs w:val="24"/>
                      <w:rPrChange w:id="1075" w:author="linxl" w:date="2019-09-05T14:23:00Z">
                        <w:rPr>
                          <w:rFonts w:ascii="Cambria Math" w:hAnsi="Cambria Math"/>
                          <w:szCs w:val="24"/>
                        </w:rPr>
                      </w:rPrChange>
                    </w:rPr>
                  </m:ctrlPr>
                </m:fPr>
                <m:num>
                  <m:r>
                    <m:rPr>
                      <m:sty m:val="p"/>
                    </m:rPr>
                    <w:rPr>
                      <w:rFonts w:ascii="Cambria Math" w:hAnsi="Cambria Math"/>
                      <w:sz w:val="22"/>
                      <w:szCs w:val="24"/>
                      <w:rPrChange w:id="1076" w:author="linxl" w:date="2019-09-05T14:23:00Z">
                        <w:rPr>
                          <w:rFonts w:ascii="Cambria Math" w:hAnsi="Cambria Math"/>
                          <w:szCs w:val="24"/>
                        </w:rPr>
                      </w:rPrChange>
                    </w:rPr>
                    <m:t>ϵ</m:t>
                  </m:r>
                </m:num>
                <m:den>
                  <m:r>
                    <m:rPr>
                      <m:sty m:val="p"/>
                    </m:rPr>
                    <w:rPr>
                      <w:rFonts w:ascii="Cambria Math" w:hAnsi="Cambria Math"/>
                      <w:sz w:val="22"/>
                      <w:szCs w:val="24"/>
                      <w:rPrChange w:id="1077" w:author="linxl" w:date="2019-09-05T14:23:00Z">
                        <w:rPr>
                          <w:rFonts w:ascii="Cambria Math" w:hAnsi="Cambria Math"/>
                          <w:szCs w:val="24"/>
                        </w:rPr>
                      </w:rPrChange>
                    </w:rPr>
                    <m:t>2</m:t>
                  </m:r>
                </m:den>
              </m:f>
            </m:e>
          </m:d>
          <m:r>
            <m:rPr>
              <m:sty m:val="p"/>
            </m:rPr>
            <w:rPr>
              <w:rFonts w:ascii="Cambria Math" w:hAnsi="Cambria Math"/>
              <w:sz w:val="22"/>
              <w:szCs w:val="24"/>
              <w:rPrChange w:id="1078" w:author="linxl" w:date="2019-09-05T14:23:00Z">
                <w:rPr>
                  <w:rFonts w:ascii="Cambria Math" w:hAnsi="Cambria Math"/>
                  <w:szCs w:val="24"/>
                </w:rPr>
              </w:rPrChange>
            </w:rPr>
            <m:t>)</m:t>
          </m:r>
        </m:oMath>
        <w:r w:rsidRPr="00D973C4" w:rsidDel="009512FA">
          <w:rPr>
            <w:rFonts w:ascii="宋体" w:hAnsi="宋体" w:hint="eastAsia"/>
            <w:sz w:val="22"/>
            <w:szCs w:val="24"/>
            <w:rPrChange w:id="1079" w:author="linxl" w:date="2019-09-05T14:23:00Z">
              <w:rPr>
                <w:rFonts w:ascii="宋体" w:hAnsi="宋体" w:hint="eastAsia"/>
                <w:szCs w:val="24"/>
              </w:rPr>
            </w:rPrChange>
          </w:rPr>
          <w:t>。若时空锥</w:t>
        </w:r>
        <m:oMath>
          <m:d>
            <m:dPr>
              <m:begChr m:val="["/>
              <m:endChr m:val="]"/>
              <m:ctrlPr>
                <w:rPr>
                  <w:rFonts w:ascii="Cambria Math" w:hAnsi="Cambria Math"/>
                  <w:sz w:val="22"/>
                  <w:szCs w:val="24"/>
                  <w:rPrChange w:id="1080" w:author="linxl" w:date="2019-09-05T14:23:00Z">
                    <w:rPr>
                      <w:rFonts w:ascii="Cambria Math" w:hAnsi="Cambria Math"/>
                      <w:szCs w:val="24"/>
                    </w:rPr>
                  </w:rPrChange>
                </w:rPr>
              </m:ctrlPr>
            </m:dPr>
            <m:e>
              <m:sSub>
                <m:sSubPr>
                  <m:ctrlPr>
                    <w:rPr>
                      <w:rFonts w:ascii="Cambria Math" w:hAnsi="Cambria Math"/>
                      <w:sz w:val="22"/>
                      <w:szCs w:val="24"/>
                      <w:rPrChange w:id="1081" w:author="linxl" w:date="2019-09-05T14:23:00Z">
                        <w:rPr>
                          <w:rFonts w:ascii="Cambria Math" w:hAnsi="Cambria Math"/>
                          <w:szCs w:val="24"/>
                        </w:rPr>
                      </w:rPrChange>
                    </w:rPr>
                  </m:ctrlPr>
                </m:sSubPr>
                <m:e>
                  <m:r>
                    <w:rPr>
                      <w:rFonts w:ascii="Cambria Math" w:hAnsi="Cambria Math"/>
                      <w:sz w:val="22"/>
                      <w:szCs w:val="24"/>
                      <w:rPrChange w:id="1082" w:author="linxl" w:date="2019-09-05T14:23:00Z">
                        <w:rPr>
                          <w:rFonts w:ascii="Cambria Math" w:hAnsi="Cambria Math"/>
                          <w:szCs w:val="24"/>
                        </w:rPr>
                      </w:rPrChange>
                    </w:rPr>
                    <m:t>C</m:t>
                  </m:r>
                </m:e>
                <m:sub>
                  <m:r>
                    <w:rPr>
                      <w:rFonts w:ascii="Cambria Math" w:hAnsi="Cambria Math" w:hint="eastAsia"/>
                      <w:sz w:val="22"/>
                      <w:szCs w:val="24"/>
                      <w:rPrChange w:id="1083" w:author="linxl" w:date="2019-09-05T14:23:00Z">
                        <w:rPr>
                          <w:rFonts w:ascii="Cambria Math" w:hAnsi="Cambria Math" w:hint="eastAsia"/>
                          <w:szCs w:val="24"/>
                        </w:rPr>
                      </w:rPrChange>
                    </w:rPr>
                    <m:t>S</m:t>
                  </m:r>
                  <m:r>
                    <m:rPr>
                      <m:sty m:val="p"/>
                    </m:rPr>
                    <w:rPr>
                      <w:rFonts w:ascii="Cambria Math" w:hAnsi="Cambria Math"/>
                      <w:sz w:val="22"/>
                      <w:szCs w:val="24"/>
                      <w:rPrChange w:id="1084" w:author="linxl" w:date="2019-09-05T14:23:00Z">
                        <w:rPr>
                          <w:rFonts w:ascii="Cambria Math" w:hAnsi="Cambria Math"/>
                          <w:szCs w:val="24"/>
                        </w:rPr>
                      </w:rPrChange>
                    </w:rPr>
                    <m:t>+1</m:t>
                  </m:r>
                </m:sub>
              </m:sSub>
              <m:r>
                <m:rPr>
                  <m:sty m:val="p"/>
                </m:rPr>
                <w:rPr>
                  <w:rFonts w:ascii="Cambria Math" w:hAnsi="Cambria Math"/>
                  <w:sz w:val="22"/>
                  <w:szCs w:val="24"/>
                  <w:rPrChange w:id="1085" w:author="linxl" w:date="2019-09-05T14:23:00Z">
                    <w:rPr>
                      <w:rFonts w:ascii="Cambria Math" w:hAnsi="Cambria Math"/>
                      <w:szCs w:val="24"/>
                    </w:rPr>
                  </w:rPrChange>
                </w:rPr>
                <m:t>,…,</m:t>
              </m:r>
              <m:sSub>
                <m:sSubPr>
                  <m:ctrlPr>
                    <w:rPr>
                      <w:rFonts w:ascii="Cambria Math" w:hAnsi="Cambria Math"/>
                      <w:sz w:val="22"/>
                      <w:szCs w:val="24"/>
                      <w:rPrChange w:id="1086" w:author="linxl" w:date="2019-09-05T14:23:00Z">
                        <w:rPr>
                          <w:rFonts w:ascii="Cambria Math" w:hAnsi="Cambria Math"/>
                          <w:szCs w:val="24"/>
                        </w:rPr>
                      </w:rPrChange>
                    </w:rPr>
                  </m:ctrlPr>
                </m:sSubPr>
                <m:e>
                  <m:r>
                    <w:rPr>
                      <w:rFonts w:ascii="Cambria Math" w:hAnsi="Cambria Math" w:hint="eastAsia"/>
                      <w:sz w:val="22"/>
                      <w:szCs w:val="24"/>
                      <w:rPrChange w:id="1087" w:author="linxl" w:date="2019-09-05T14:23:00Z">
                        <w:rPr>
                          <w:rFonts w:ascii="Cambria Math" w:hAnsi="Cambria Math" w:hint="eastAsia"/>
                          <w:szCs w:val="24"/>
                        </w:rPr>
                      </w:rPrChange>
                    </w:rPr>
                    <m:t>C</m:t>
                  </m:r>
                </m:e>
                <m:sub>
                  <m:r>
                    <w:rPr>
                      <w:rFonts w:ascii="Cambria Math" w:hAnsi="Cambria Math" w:hint="eastAsia"/>
                      <w:sz w:val="22"/>
                      <w:szCs w:val="24"/>
                      <w:rPrChange w:id="1088" w:author="linxl" w:date="2019-09-05T14:23:00Z">
                        <w:rPr>
                          <w:rFonts w:ascii="Cambria Math" w:hAnsi="Cambria Math" w:hint="eastAsia"/>
                          <w:szCs w:val="24"/>
                        </w:rPr>
                      </w:rPrChange>
                    </w:rPr>
                    <m:t>S</m:t>
                  </m:r>
                  <m:r>
                    <m:rPr>
                      <m:sty m:val="p"/>
                    </m:rPr>
                    <w:rPr>
                      <w:rFonts w:ascii="Cambria Math" w:hAnsi="Cambria Math"/>
                      <w:sz w:val="22"/>
                      <w:szCs w:val="24"/>
                      <w:rPrChange w:id="1089" w:author="linxl" w:date="2019-09-05T14:23:00Z">
                        <w:rPr>
                          <w:rFonts w:ascii="Cambria Math" w:hAnsi="Cambria Math"/>
                          <w:szCs w:val="24"/>
                        </w:rPr>
                      </w:rPrChange>
                    </w:rPr>
                    <m:t>+</m:t>
                  </m:r>
                  <m:r>
                    <w:rPr>
                      <w:rFonts w:ascii="Cambria Math" w:hAnsi="Cambria Math"/>
                      <w:sz w:val="22"/>
                      <w:szCs w:val="24"/>
                      <w:rPrChange w:id="1090" w:author="linxl" w:date="2019-09-05T14:23:00Z">
                        <w:rPr>
                          <w:rFonts w:ascii="Cambria Math" w:hAnsi="Cambria Math"/>
                          <w:szCs w:val="24"/>
                        </w:rPr>
                      </w:rPrChange>
                    </w:rPr>
                    <m:t>k</m:t>
                  </m:r>
                </m:sub>
              </m:sSub>
            </m:e>
          </m:d>
        </m:oMath>
        <w:r w:rsidRPr="00D973C4" w:rsidDel="009512FA">
          <w:rPr>
            <w:rFonts w:ascii="宋体" w:hAnsi="宋体" w:hint="eastAsia"/>
            <w:sz w:val="22"/>
            <w:szCs w:val="24"/>
            <w:rPrChange w:id="1091" w:author="linxl" w:date="2019-09-05T14:23:00Z">
              <w:rPr>
                <w:rFonts w:ascii="宋体" w:hAnsi="宋体" w:hint="eastAsia"/>
                <w:szCs w:val="24"/>
              </w:rPr>
            </w:rPrChange>
          </w:rPr>
          <w:t>有公共交集，则说明</w:t>
        </w:r>
        <m:oMath>
          <m:d>
            <m:dPr>
              <m:begChr m:val="["/>
              <m:endChr m:val="]"/>
              <m:ctrlPr>
                <w:rPr>
                  <w:rFonts w:ascii="Cambria Math" w:hAnsi="Cambria Math"/>
                  <w:sz w:val="22"/>
                  <w:szCs w:val="24"/>
                  <w:rPrChange w:id="1092" w:author="linxl" w:date="2019-09-05T14:23:00Z">
                    <w:rPr>
                      <w:rFonts w:ascii="Cambria Math" w:hAnsi="Cambria Math"/>
                      <w:szCs w:val="24"/>
                    </w:rPr>
                  </w:rPrChange>
                </w:rPr>
              </m:ctrlPr>
            </m:dPr>
            <m:e>
              <m:sSub>
                <m:sSubPr>
                  <m:ctrlPr>
                    <w:rPr>
                      <w:rFonts w:ascii="Cambria Math" w:hAnsi="Cambria Math"/>
                      <w:sz w:val="22"/>
                      <w:szCs w:val="24"/>
                      <w:rPrChange w:id="1093" w:author="linxl" w:date="2019-09-05T14:23:00Z">
                        <w:rPr>
                          <w:rFonts w:ascii="Cambria Math" w:hAnsi="Cambria Math"/>
                          <w:szCs w:val="24"/>
                        </w:rPr>
                      </w:rPrChange>
                    </w:rPr>
                  </m:ctrlPr>
                </m:sSubPr>
                <m:e>
                  <m:r>
                    <w:rPr>
                      <w:rFonts w:ascii="Cambria Math" w:hAnsi="Cambria Math" w:hint="eastAsia"/>
                      <w:sz w:val="22"/>
                      <w:szCs w:val="24"/>
                      <w:rPrChange w:id="1094" w:author="linxl" w:date="2019-09-05T14:23:00Z">
                        <w:rPr>
                          <w:rFonts w:ascii="Cambria Math" w:hAnsi="Cambria Math" w:hint="eastAsia"/>
                          <w:szCs w:val="24"/>
                        </w:rPr>
                      </w:rPrChange>
                    </w:rPr>
                    <m:t>P</m:t>
                  </m:r>
                </m:e>
                <m:sub>
                  <m:r>
                    <w:rPr>
                      <w:rFonts w:ascii="Cambria Math" w:hAnsi="Cambria Math" w:hint="eastAsia"/>
                      <w:sz w:val="22"/>
                      <w:szCs w:val="24"/>
                      <w:rPrChange w:id="1095" w:author="linxl" w:date="2019-09-05T14:23:00Z">
                        <w:rPr>
                          <w:rFonts w:ascii="Cambria Math" w:hAnsi="Cambria Math" w:hint="eastAsia"/>
                          <w:szCs w:val="24"/>
                        </w:rPr>
                      </w:rPrChange>
                    </w:rPr>
                    <m:t>S</m:t>
                  </m:r>
                </m:sub>
              </m:sSub>
              <m:r>
                <m:rPr>
                  <m:sty m:val="p"/>
                </m:rPr>
                <w:rPr>
                  <w:rFonts w:ascii="Cambria Math" w:hAnsi="Cambria Math"/>
                  <w:sz w:val="22"/>
                  <w:szCs w:val="24"/>
                  <w:rPrChange w:id="1096" w:author="linxl" w:date="2019-09-05T14:23:00Z">
                    <w:rPr>
                      <w:rFonts w:ascii="Cambria Math" w:hAnsi="Cambria Math"/>
                      <w:szCs w:val="24"/>
                    </w:rPr>
                  </w:rPrChange>
                </w:rPr>
                <m:t>,…,</m:t>
              </m:r>
              <m:sSub>
                <m:sSubPr>
                  <m:ctrlPr>
                    <w:rPr>
                      <w:rFonts w:ascii="Cambria Math" w:hAnsi="Cambria Math"/>
                      <w:sz w:val="22"/>
                      <w:szCs w:val="24"/>
                      <w:rPrChange w:id="1097" w:author="linxl" w:date="2019-09-05T14:23:00Z">
                        <w:rPr>
                          <w:rFonts w:ascii="Cambria Math" w:hAnsi="Cambria Math"/>
                          <w:szCs w:val="24"/>
                        </w:rPr>
                      </w:rPrChange>
                    </w:rPr>
                  </m:ctrlPr>
                </m:sSubPr>
                <m:e>
                  <m:r>
                    <w:rPr>
                      <w:rFonts w:ascii="Cambria Math" w:hAnsi="Cambria Math" w:hint="eastAsia"/>
                      <w:sz w:val="22"/>
                      <w:szCs w:val="24"/>
                      <w:rPrChange w:id="1098" w:author="linxl" w:date="2019-09-05T14:23:00Z">
                        <w:rPr>
                          <w:rFonts w:ascii="Cambria Math" w:hAnsi="Cambria Math" w:hint="eastAsia"/>
                          <w:szCs w:val="24"/>
                        </w:rPr>
                      </w:rPrChange>
                    </w:rPr>
                    <m:t>P</m:t>
                  </m:r>
                </m:e>
                <m:sub>
                  <m:r>
                    <w:rPr>
                      <w:rFonts w:ascii="Cambria Math" w:hAnsi="Cambria Math" w:hint="eastAsia"/>
                      <w:sz w:val="22"/>
                      <w:szCs w:val="24"/>
                      <w:rPrChange w:id="1099" w:author="linxl" w:date="2019-09-05T14:23:00Z">
                        <w:rPr>
                          <w:rFonts w:ascii="Cambria Math" w:hAnsi="Cambria Math" w:hint="eastAsia"/>
                          <w:szCs w:val="24"/>
                        </w:rPr>
                      </w:rPrChange>
                    </w:rPr>
                    <m:t>S</m:t>
                  </m:r>
                  <m:r>
                    <m:rPr>
                      <m:sty m:val="p"/>
                    </m:rPr>
                    <w:rPr>
                      <w:rFonts w:ascii="Cambria Math" w:hAnsi="Cambria Math"/>
                      <w:sz w:val="22"/>
                      <w:szCs w:val="24"/>
                      <w:rPrChange w:id="1100" w:author="linxl" w:date="2019-09-05T14:23:00Z">
                        <w:rPr>
                          <w:rFonts w:ascii="Cambria Math" w:hAnsi="Cambria Math"/>
                          <w:szCs w:val="24"/>
                        </w:rPr>
                      </w:rPrChange>
                    </w:rPr>
                    <m:t>+</m:t>
                  </m:r>
                  <m:r>
                    <w:rPr>
                      <w:rFonts w:ascii="Cambria Math" w:hAnsi="Cambria Math"/>
                      <w:sz w:val="22"/>
                      <w:szCs w:val="24"/>
                      <w:rPrChange w:id="1101" w:author="linxl" w:date="2019-09-05T14:23:00Z">
                        <w:rPr>
                          <w:rFonts w:ascii="Cambria Math" w:hAnsi="Cambria Math"/>
                          <w:szCs w:val="24"/>
                        </w:rPr>
                      </w:rPrChange>
                    </w:rPr>
                    <m:t>k</m:t>
                  </m:r>
                </m:sub>
              </m:sSub>
            </m:e>
          </m:d>
        </m:oMath>
        <w:r w:rsidRPr="00D973C4" w:rsidDel="009512FA">
          <w:rPr>
            <w:rFonts w:ascii="宋体" w:hAnsi="宋体" w:hint="eastAsia"/>
            <w:sz w:val="22"/>
            <w:szCs w:val="24"/>
            <w:rPrChange w:id="1102" w:author="linxl" w:date="2019-09-05T14:23:00Z">
              <w:rPr>
                <w:rFonts w:ascii="宋体" w:hAnsi="宋体" w:hint="eastAsia"/>
                <w:szCs w:val="24"/>
              </w:rPr>
            </w:rPrChange>
          </w:rPr>
          <w:t>中所有点到线段</w:t>
        </w:r>
        <m:oMath>
          <m:sSub>
            <m:sSubPr>
              <m:ctrlPr>
                <w:rPr>
                  <w:rFonts w:ascii="Cambria Math" w:hAnsi="Cambria Math"/>
                  <w:sz w:val="22"/>
                  <w:szCs w:val="24"/>
                  <w:rPrChange w:id="1103" w:author="linxl" w:date="2019-09-05T14:23:00Z">
                    <w:rPr>
                      <w:rFonts w:ascii="Cambria Math" w:hAnsi="Cambria Math"/>
                      <w:szCs w:val="24"/>
                    </w:rPr>
                  </w:rPrChange>
                </w:rPr>
              </m:ctrlPr>
            </m:sSubPr>
            <m:e>
              <m:r>
                <w:rPr>
                  <w:rFonts w:ascii="Cambria Math" w:hAnsi="Cambria Math" w:hint="eastAsia"/>
                  <w:sz w:val="22"/>
                  <w:szCs w:val="24"/>
                  <w:rPrChange w:id="1104" w:author="linxl" w:date="2019-09-05T14:23:00Z">
                    <w:rPr>
                      <w:rFonts w:ascii="Cambria Math" w:hAnsi="Cambria Math" w:hint="eastAsia"/>
                      <w:szCs w:val="24"/>
                    </w:rPr>
                  </w:rPrChange>
                </w:rPr>
                <m:t>P</m:t>
              </m:r>
            </m:e>
            <m:sub>
              <m:r>
                <w:rPr>
                  <w:rFonts w:ascii="Cambria Math" w:hAnsi="Cambria Math" w:hint="eastAsia"/>
                  <w:sz w:val="22"/>
                  <w:szCs w:val="24"/>
                  <w:rPrChange w:id="1105" w:author="linxl" w:date="2019-09-05T14:23:00Z">
                    <w:rPr>
                      <w:rFonts w:ascii="Cambria Math" w:hAnsi="Cambria Math" w:hint="eastAsia"/>
                      <w:szCs w:val="24"/>
                    </w:rPr>
                  </w:rPrChange>
                </w:rPr>
                <m:t>S</m:t>
              </m:r>
            </m:sub>
          </m:sSub>
          <m:sSub>
            <m:sSubPr>
              <m:ctrlPr>
                <w:rPr>
                  <w:rFonts w:ascii="Cambria Math" w:hAnsi="Cambria Math"/>
                  <w:sz w:val="22"/>
                  <w:szCs w:val="24"/>
                  <w:rPrChange w:id="1106" w:author="linxl" w:date="2019-09-05T14:23:00Z">
                    <w:rPr>
                      <w:rFonts w:ascii="Cambria Math" w:hAnsi="Cambria Math"/>
                      <w:szCs w:val="24"/>
                    </w:rPr>
                  </w:rPrChange>
                </w:rPr>
              </m:ctrlPr>
            </m:sSubPr>
            <m:e>
              <m:r>
                <w:rPr>
                  <w:rFonts w:ascii="Cambria Math" w:hAnsi="Cambria Math" w:hint="eastAsia"/>
                  <w:sz w:val="22"/>
                  <w:szCs w:val="24"/>
                  <w:rPrChange w:id="1107" w:author="linxl" w:date="2019-09-05T14:23:00Z">
                    <w:rPr>
                      <w:rFonts w:ascii="Cambria Math" w:hAnsi="Cambria Math" w:hint="eastAsia"/>
                      <w:szCs w:val="24"/>
                    </w:rPr>
                  </w:rPrChange>
                </w:rPr>
                <m:t>P</m:t>
              </m:r>
            </m:e>
            <m:sub>
              <m:r>
                <w:rPr>
                  <w:rFonts w:ascii="Cambria Math" w:hAnsi="Cambria Math" w:hint="eastAsia"/>
                  <w:sz w:val="22"/>
                  <w:szCs w:val="24"/>
                  <w:rPrChange w:id="1108" w:author="linxl" w:date="2019-09-05T14:23:00Z">
                    <w:rPr>
                      <w:rFonts w:ascii="Cambria Math" w:hAnsi="Cambria Math" w:hint="eastAsia"/>
                      <w:szCs w:val="24"/>
                    </w:rPr>
                  </w:rPrChange>
                </w:rPr>
                <m:t>S</m:t>
              </m:r>
              <m:r>
                <m:rPr>
                  <m:sty m:val="p"/>
                </m:rPr>
                <w:rPr>
                  <w:rFonts w:ascii="Cambria Math" w:hAnsi="Cambria Math"/>
                  <w:sz w:val="22"/>
                  <w:szCs w:val="24"/>
                  <w:rPrChange w:id="1109" w:author="linxl" w:date="2019-09-05T14:23:00Z">
                    <w:rPr>
                      <w:rFonts w:ascii="Cambria Math" w:hAnsi="Cambria Math"/>
                      <w:szCs w:val="24"/>
                    </w:rPr>
                  </w:rPrChange>
                </w:rPr>
                <m:t>+</m:t>
              </m:r>
              <m:r>
                <w:rPr>
                  <w:rFonts w:ascii="Cambria Math" w:hAnsi="Cambria Math"/>
                  <w:sz w:val="22"/>
                  <w:szCs w:val="24"/>
                  <w:rPrChange w:id="1110" w:author="linxl" w:date="2019-09-05T14:23:00Z">
                    <w:rPr>
                      <w:rFonts w:ascii="Cambria Math" w:hAnsi="Cambria Math"/>
                      <w:szCs w:val="24"/>
                    </w:rPr>
                  </w:rPrChange>
                </w:rPr>
                <m:t>k</m:t>
              </m:r>
            </m:sub>
          </m:sSub>
        </m:oMath>
        <w:r w:rsidRPr="00D973C4" w:rsidDel="009512FA">
          <w:rPr>
            <w:rFonts w:ascii="宋体" w:hAnsi="宋体" w:hint="eastAsia"/>
            <w:sz w:val="22"/>
            <w:szCs w:val="24"/>
            <w:rPrChange w:id="1111" w:author="linxl" w:date="2019-09-05T14:23:00Z">
              <w:rPr>
                <w:rFonts w:ascii="宋体" w:hAnsi="宋体" w:hint="eastAsia"/>
                <w:szCs w:val="24"/>
              </w:rPr>
            </w:rPrChange>
          </w:rPr>
          <w:t>的同步距离均不超过给定阈值</w:t>
        </w:r>
        <m:oMath>
          <m:r>
            <m:rPr>
              <m:sty m:val="p"/>
            </m:rPr>
            <w:rPr>
              <w:rFonts w:ascii="Cambria Math" w:hAnsi="Cambria Math"/>
              <w:sz w:val="22"/>
              <w:szCs w:val="24"/>
              <w:rPrChange w:id="1112" w:author="linxl" w:date="2019-09-05T14:23:00Z">
                <w:rPr>
                  <w:rFonts w:ascii="Cambria Math" w:hAnsi="Cambria Math"/>
                  <w:szCs w:val="24"/>
                </w:rPr>
              </w:rPrChange>
            </w:rPr>
            <m:t>ϵ</m:t>
          </m:r>
        </m:oMath>
        <w:r w:rsidRPr="00D973C4" w:rsidDel="009512FA">
          <w:rPr>
            <w:rFonts w:ascii="宋体" w:hAnsi="宋体" w:hint="eastAsia"/>
            <w:sz w:val="22"/>
            <w:szCs w:val="24"/>
            <w:rPrChange w:id="1113" w:author="linxl" w:date="2019-09-05T14:23:00Z">
              <w:rPr>
                <w:rFonts w:ascii="宋体" w:hAnsi="宋体" w:hint="eastAsia"/>
                <w:szCs w:val="24"/>
              </w:rPr>
            </w:rPrChange>
          </w:rPr>
          <w:t>。即</w:t>
        </w:r>
        <m:oMath>
          <m:sSub>
            <m:sSubPr>
              <m:ctrlPr>
                <w:rPr>
                  <w:rFonts w:ascii="Cambria Math" w:hAnsi="Cambria Math"/>
                  <w:sz w:val="22"/>
                  <w:szCs w:val="24"/>
                  <w:rPrChange w:id="1114" w:author="linxl" w:date="2019-09-05T14:23:00Z">
                    <w:rPr>
                      <w:rFonts w:ascii="Cambria Math" w:hAnsi="Cambria Math"/>
                      <w:szCs w:val="24"/>
                    </w:rPr>
                  </w:rPrChange>
                </w:rPr>
              </m:ctrlPr>
            </m:sSubPr>
            <m:e>
              <m:r>
                <w:rPr>
                  <w:rFonts w:ascii="Cambria Math" w:hAnsi="Cambria Math" w:hint="eastAsia"/>
                  <w:sz w:val="22"/>
                  <w:szCs w:val="24"/>
                  <w:rPrChange w:id="1115" w:author="linxl" w:date="2019-09-05T14:23:00Z">
                    <w:rPr>
                      <w:rFonts w:ascii="Cambria Math" w:hAnsi="Cambria Math" w:hint="eastAsia"/>
                      <w:szCs w:val="24"/>
                    </w:rPr>
                  </w:rPrChange>
                </w:rPr>
                <m:t>P</m:t>
              </m:r>
            </m:e>
            <m:sub>
              <m:r>
                <w:rPr>
                  <w:rFonts w:ascii="Cambria Math" w:hAnsi="Cambria Math" w:hint="eastAsia"/>
                  <w:sz w:val="22"/>
                  <w:szCs w:val="24"/>
                  <w:rPrChange w:id="1116" w:author="linxl" w:date="2019-09-05T14:23:00Z">
                    <w:rPr>
                      <w:rFonts w:ascii="Cambria Math" w:hAnsi="Cambria Math" w:hint="eastAsia"/>
                      <w:szCs w:val="24"/>
                    </w:rPr>
                  </w:rPrChange>
                </w:rPr>
                <m:t>S</m:t>
              </m:r>
            </m:sub>
          </m:sSub>
          <m:sSub>
            <m:sSubPr>
              <m:ctrlPr>
                <w:rPr>
                  <w:rFonts w:ascii="Cambria Math" w:hAnsi="Cambria Math"/>
                  <w:sz w:val="22"/>
                  <w:szCs w:val="24"/>
                  <w:rPrChange w:id="1117" w:author="linxl" w:date="2019-09-05T14:23:00Z">
                    <w:rPr>
                      <w:rFonts w:ascii="Cambria Math" w:hAnsi="Cambria Math"/>
                      <w:szCs w:val="24"/>
                    </w:rPr>
                  </w:rPrChange>
                </w:rPr>
              </m:ctrlPr>
            </m:sSubPr>
            <m:e>
              <m:r>
                <w:rPr>
                  <w:rFonts w:ascii="Cambria Math" w:hAnsi="Cambria Math" w:hint="eastAsia"/>
                  <w:sz w:val="22"/>
                  <w:szCs w:val="24"/>
                  <w:rPrChange w:id="1118" w:author="linxl" w:date="2019-09-05T14:23:00Z">
                    <w:rPr>
                      <w:rFonts w:ascii="Cambria Math" w:hAnsi="Cambria Math" w:hint="eastAsia"/>
                      <w:szCs w:val="24"/>
                    </w:rPr>
                  </w:rPrChange>
                </w:rPr>
                <m:t>P</m:t>
              </m:r>
            </m:e>
            <m:sub>
              <m:r>
                <w:rPr>
                  <w:rFonts w:ascii="Cambria Math" w:hAnsi="Cambria Math" w:hint="eastAsia"/>
                  <w:sz w:val="22"/>
                  <w:szCs w:val="24"/>
                  <w:rPrChange w:id="1119" w:author="linxl" w:date="2019-09-05T14:23:00Z">
                    <w:rPr>
                      <w:rFonts w:ascii="Cambria Math" w:hAnsi="Cambria Math" w:hint="eastAsia"/>
                      <w:szCs w:val="24"/>
                    </w:rPr>
                  </w:rPrChange>
                </w:rPr>
                <m:t>S</m:t>
              </m:r>
              <m:r>
                <m:rPr>
                  <m:sty m:val="p"/>
                </m:rPr>
                <w:rPr>
                  <w:rFonts w:ascii="Cambria Math" w:hAnsi="Cambria Math"/>
                  <w:sz w:val="22"/>
                  <w:szCs w:val="24"/>
                  <w:rPrChange w:id="1120" w:author="linxl" w:date="2019-09-05T14:23:00Z">
                    <w:rPr>
                      <w:rFonts w:ascii="Cambria Math" w:hAnsi="Cambria Math"/>
                      <w:szCs w:val="24"/>
                    </w:rPr>
                  </w:rPrChange>
                </w:rPr>
                <m:t>+</m:t>
              </m:r>
              <m:r>
                <w:rPr>
                  <w:rFonts w:ascii="Cambria Math" w:hAnsi="Cambria Math"/>
                  <w:sz w:val="22"/>
                  <w:szCs w:val="24"/>
                  <w:rPrChange w:id="1121" w:author="linxl" w:date="2019-09-05T14:23:00Z">
                    <w:rPr>
                      <w:rFonts w:ascii="Cambria Math" w:hAnsi="Cambria Math"/>
                      <w:szCs w:val="24"/>
                    </w:rPr>
                  </w:rPrChange>
                </w:rPr>
                <m:t>k</m:t>
              </m:r>
            </m:sub>
          </m:sSub>
        </m:oMath>
        <w:r w:rsidRPr="00D973C4" w:rsidDel="009512FA">
          <w:rPr>
            <w:rFonts w:ascii="宋体" w:hAnsi="宋体" w:hint="eastAsia"/>
            <w:sz w:val="22"/>
            <w:szCs w:val="24"/>
            <w:rPrChange w:id="1122" w:author="linxl" w:date="2019-09-05T14:23:00Z">
              <w:rPr>
                <w:rFonts w:ascii="宋体" w:hAnsi="宋体" w:hint="eastAsia"/>
                <w:szCs w:val="24"/>
              </w:rPr>
            </w:rPrChange>
          </w:rPr>
          <w:t>可作为</w:t>
        </w:r>
        <m:oMath>
          <m:d>
            <m:dPr>
              <m:begChr m:val="["/>
              <m:endChr m:val="]"/>
              <m:ctrlPr>
                <w:rPr>
                  <w:rFonts w:ascii="Cambria Math" w:hAnsi="Cambria Math"/>
                  <w:sz w:val="22"/>
                  <w:szCs w:val="24"/>
                  <w:rPrChange w:id="1123" w:author="linxl" w:date="2019-09-05T14:23:00Z">
                    <w:rPr>
                      <w:rFonts w:ascii="Cambria Math" w:hAnsi="Cambria Math"/>
                      <w:szCs w:val="24"/>
                    </w:rPr>
                  </w:rPrChange>
                </w:rPr>
              </m:ctrlPr>
            </m:dPr>
            <m:e>
              <m:sSub>
                <m:sSubPr>
                  <m:ctrlPr>
                    <w:rPr>
                      <w:rFonts w:ascii="Cambria Math" w:hAnsi="Cambria Math"/>
                      <w:sz w:val="22"/>
                      <w:szCs w:val="24"/>
                      <w:rPrChange w:id="1124" w:author="linxl" w:date="2019-09-05T14:23:00Z">
                        <w:rPr>
                          <w:rFonts w:ascii="Cambria Math" w:hAnsi="Cambria Math"/>
                          <w:szCs w:val="24"/>
                        </w:rPr>
                      </w:rPrChange>
                    </w:rPr>
                  </m:ctrlPr>
                </m:sSubPr>
                <m:e>
                  <m:r>
                    <w:rPr>
                      <w:rFonts w:ascii="Cambria Math" w:hAnsi="Cambria Math" w:hint="eastAsia"/>
                      <w:sz w:val="22"/>
                      <w:szCs w:val="24"/>
                      <w:rPrChange w:id="1125" w:author="linxl" w:date="2019-09-05T14:23:00Z">
                        <w:rPr>
                          <w:rFonts w:ascii="Cambria Math" w:hAnsi="Cambria Math" w:hint="eastAsia"/>
                          <w:szCs w:val="24"/>
                        </w:rPr>
                      </w:rPrChange>
                    </w:rPr>
                    <m:t>P</m:t>
                  </m:r>
                </m:e>
                <m:sub>
                  <m:r>
                    <w:rPr>
                      <w:rFonts w:ascii="Cambria Math" w:hAnsi="Cambria Math" w:hint="eastAsia"/>
                      <w:sz w:val="22"/>
                      <w:szCs w:val="24"/>
                      <w:rPrChange w:id="1126" w:author="linxl" w:date="2019-09-05T14:23:00Z">
                        <w:rPr>
                          <w:rFonts w:ascii="Cambria Math" w:hAnsi="Cambria Math" w:hint="eastAsia"/>
                          <w:szCs w:val="24"/>
                        </w:rPr>
                      </w:rPrChange>
                    </w:rPr>
                    <m:t>S</m:t>
                  </m:r>
                </m:sub>
              </m:sSub>
              <m:r>
                <m:rPr>
                  <m:sty m:val="p"/>
                </m:rPr>
                <w:rPr>
                  <w:rFonts w:ascii="Cambria Math" w:hAnsi="Cambria Math"/>
                  <w:sz w:val="22"/>
                  <w:szCs w:val="24"/>
                  <w:rPrChange w:id="1127" w:author="linxl" w:date="2019-09-05T14:23:00Z">
                    <w:rPr>
                      <w:rFonts w:ascii="Cambria Math" w:hAnsi="Cambria Math"/>
                      <w:szCs w:val="24"/>
                    </w:rPr>
                  </w:rPrChange>
                </w:rPr>
                <m:t>,…,</m:t>
              </m:r>
              <m:sSub>
                <m:sSubPr>
                  <m:ctrlPr>
                    <w:rPr>
                      <w:rFonts w:ascii="Cambria Math" w:hAnsi="Cambria Math"/>
                      <w:sz w:val="22"/>
                      <w:szCs w:val="24"/>
                      <w:rPrChange w:id="1128" w:author="linxl" w:date="2019-09-05T14:23:00Z">
                        <w:rPr>
                          <w:rFonts w:ascii="Cambria Math" w:hAnsi="Cambria Math"/>
                          <w:szCs w:val="24"/>
                        </w:rPr>
                      </w:rPrChange>
                    </w:rPr>
                  </m:ctrlPr>
                </m:sSubPr>
                <m:e>
                  <m:r>
                    <w:rPr>
                      <w:rFonts w:ascii="Cambria Math" w:hAnsi="Cambria Math" w:hint="eastAsia"/>
                      <w:sz w:val="22"/>
                      <w:szCs w:val="24"/>
                      <w:rPrChange w:id="1129" w:author="linxl" w:date="2019-09-05T14:23:00Z">
                        <w:rPr>
                          <w:rFonts w:ascii="Cambria Math" w:hAnsi="Cambria Math" w:hint="eastAsia"/>
                          <w:szCs w:val="24"/>
                        </w:rPr>
                      </w:rPrChange>
                    </w:rPr>
                    <m:t>P</m:t>
                  </m:r>
                </m:e>
                <m:sub>
                  <m:r>
                    <w:rPr>
                      <w:rFonts w:ascii="Cambria Math" w:hAnsi="Cambria Math" w:hint="eastAsia"/>
                      <w:sz w:val="22"/>
                      <w:szCs w:val="24"/>
                      <w:rPrChange w:id="1130" w:author="linxl" w:date="2019-09-05T14:23:00Z">
                        <w:rPr>
                          <w:rFonts w:ascii="Cambria Math" w:hAnsi="Cambria Math" w:hint="eastAsia"/>
                          <w:szCs w:val="24"/>
                        </w:rPr>
                      </w:rPrChange>
                    </w:rPr>
                    <m:t>S</m:t>
                  </m:r>
                  <m:r>
                    <m:rPr>
                      <m:sty m:val="p"/>
                    </m:rPr>
                    <w:rPr>
                      <w:rFonts w:ascii="Cambria Math" w:hAnsi="Cambria Math"/>
                      <w:sz w:val="22"/>
                      <w:szCs w:val="24"/>
                      <w:rPrChange w:id="1131" w:author="linxl" w:date="2019-09-05T14:23:00Z">
                        <w:rPr>
                          <w:rFonts w:ascii="Cambria Math" w:hAnsi="Cambria Math"/>
                          <w:szCs w:val="24"/>
                        </w:rPr>
                      </w:rPrChange>
                    </w:rPr>
                    <m:t>+</m:t>
                  </m:r>
                  <m:r>
                    <w:rPr>
                      <w:rFonts w:ascii="Cambria Math" w:hAnsi="Cambria Math"/>
                      <w:sz w:val="22"/>
                      <w:szCs w:val="24"/>
                      <w:rPrChange w:id="1132" w:author="linxl" w:date="2019-09-05T14:23:00Z">
                        <w:rPr>
                          <w:rFonts w:ascii="Cambria Math" w:hAnsi="Cambria Math"/>
                          <w:szCs w:val="24"/>
                        </w:rPr>
                      </w:rPrChange>
                    </w:rPr>
                    <m:t>k</m:t>
                  </m:r>
                </m:sub>
              </m:sSub>
            </m:e>
          </m:d>
        </m:oMath>
        <w:r w:rsidRPr="00D973C4" w:rsidDel="009512FA">
          <w:rPr>
            <w:rFonts w:ascii="宋体" w:hAnsi="宋体" w:hint="eastAsia"/>
            <w:sz w:val="22"/>
            <w:szCs w:val="24"/>
            <w:rPrChange w:id="1133" w:author="linxl" w:date="2019-09-05T14:23:00Z">
              <w:rPr>
                <w:rFonts w:ascii="宋体" w:hAnsi="宋体" w:hint="eastAsia"/>
                <w:szCs w:val="24"/>
              </w:rPr>
            </w:rPrChange>
          </w:rPr>
          <w:t>的一段压缩轨迹。</w:t>
        </w:r>
        <w:r w:rsidR="00546C79" w:rsidRPr="00D973C4" w:rsidDel="009512FA">
          <w:rPr>
            <w:rFonts w:ascii="宋体" w:hAnsi="宋体" w:hint="eastAsia"/>
            <w:sz w:val="22"/>
            <w:szCs w:val="24"/>
            <w:rPrChange w:id="1134" w:author="linxl" w:date="2019-09-05T14:23:00Z">
              <w:rPr>
                <w:rFonts w:ascii="宋体" w:hAnsi="宋体" w:hint="eastAsia"/>
                <w:szCs w:val="24"/>
              </w:rPr>
            </w:rPrChange>
          </w:rPr>
          <w:t>在论文【】中，作者针对</w:t>
        </w:r>
        <w:r w:rsidR="008113FF" w:rsidRPr="00D973C4" w:rsidDel="009512FA">
          <w:rPr>
            <w:rFonts w:ascii="宋体" w:hAnsi="宋体" w:hint="eastAsia"/>
            <w:sz w:val="22"/>
            <w:szCs w:val="24"/>
            <w:rPrChange w:id="1135" w:author="linxl" w:date="2019-09-05T14:23:00Z">
              <w:rPr>
                <w:rFonts w:ascii="宋体" w:hAnsi="宋体" w:hint="eastAsia"/>
                <w:szCs w:val="24"/>
              </w:rPr>
            </w:rPrChange>
          </w:rPr>
          <w:t>轨迹压缩算法压缩过程中不同算法阈值取</w:t>
        </w:r>
        <m:oMath>
          <m:r>
            <m:rPr>
              <m:sty m:val="p"/>
            </m:rPr>
            <w:rPr>
              <w:rFonts w:ascii="Cambria Math" w:hAnsi="Cambria Math"/>
              <w:sz w:val="22"/>
              <w:szCs w:val="24"/>
              <w:rPrChange w:id="1136" w:author="linxl" w:date="2019-09-05T14:23:00Z">
                <w:rPr>
                  <w:rFonts w:ascii="Cambria Math" w:hAnsi="Cambria Math"/>
                  <w:szCs w:val="24"/>
                </w:rPr>
              </w:rPrChange>
            </w:rPr>
            <m:t>ϵ</m:t>
          </m:r>
          <m:r>
            <m:rPr>
              <m:sty m:val="p"/>
            </m:rPr>
            <w:rPr>
              <w:rFonts w:ascii="Cambria Math" w:hAnsi="Cambria Math" w:hint="eastAsia"/>
              <w:sz w:val="22"/>
              <w:szCs w:val="24"/>
              <w:rPrChange w:id="1137" w:author="linxl" w:date="2019-09-05T14:23:00Z">
                <w:rPr>
                  <w:rFonts w:ascii="Cambria Math" w:hAnsi="Cambria Math" w:hint="eastAsia"/>
                  <w:szCs w:val="24"/>
                </w:rPr>
              </w:rPrChange>
            </w:rPr>
            <m:t>和</m:t>
          </m:r>
          <m:f>
            <m:fPr>
              <m:type m:val="lin"/>
              <m:ctrlPr>
                <w:rPr>
                  <w:rFonts w:ascii="Cambria Math" w:hAnsi="Cambria Math"/>
                  <w:sz w:val="22"/>
                  <w:szCs w:val="24"/>
                  <w:rPrChange w:id="1138" w:author="linxl" w:date="2019-09-05T14:23:00Z">
                    <w:rPr>
                      <w:rFonts w:ascii="Cambria Math" w:hAnsi="Cambria Math"/>
                      <w:szCs w:val="24"/>
                    </w:rPr>
                  </w:rPrChange>
                </w:rPr>
              </m:ctrlPr>
            </m:fPr>
            <m:num>
              <m:r>
                <m:rPr>
                  <m:sty m:val="p"/>
                </m:rPr>
                <w:rPr>
                  <w:rFonts w:ascii="Cambria Math" w:hAnsi="Cambria Math"/>
                  <w:sz w:val="22"/>
                  <w:szCs w:val="24"/>
                  <w:rPrChange w:id="1139" w:author="linxl" w:date="2019-09-05T14:23:00Z">
                    <w:rPr>
                      <w:rFonts w:ascii="Cambria Math" w:hAnsi="Cambria Math"/>
                      <w:szCs w:val="24"/>
                    </w:rPr>
                  </w:rPrChange>
                </w:rPr>
                <m:t>ϵ</m:t>
              </m:r>
            </m:num>
            <m:den>
              <m:r>
                <m:rPr>
                  <m:sty m:val="p"/>
                </m:rPr>
                <w:rPr>
                  <w:rFonts w:ascii="Cambria Math" w:hAnsi="Cambria Math"/>
                  <w:sz w:val="22"/>
                  <w:szCs w:val="24"/>
                  <w:rPrChange w:id="1140" w:author="linxl" w:date="2019-09-05T14:23:00Z">
                    <w:rPr>
                      <w:rFonts w:ascii="Cambria Math" w:hAnsi="Cambria Math"/>
                      <w:szCs w:val="24"/>
                    </w:rPr>
                  </w:rPrChange>
                </w:rPr>
                <m:t>2</m:t>
              </m:r>
            </m:den>
          </m:f>
        </m:oMath>
        <w:r w:rsidR="008113FF" w:rsidRPr="00D973C4" w:rsidDel="009512FA">
          <w:rPr>
            <w:rFonts w:ascii="宋体" w:hAnsi="宋体" w:hint="eastAsia"/>
            <w:sz w:val="22"/>
            <w:szCs w:val="24"/>
            <w:rPrChange w:id="1141" w:author="linxl" w:date="2019-09-05T14:23:00Z">
              <w:rPr>
                <w:rFonts w:ascii="宋体" w:hAnsi="宋体" w:hint="eastAsia"/>
                <w:szCs w:val="24"/>
              </w:rPr>
            </w:rPrChange>
          </w:rPr>
          <w:t>进行了分析。</w:t>
        </w:r>
      </w:moveFrom>
      <w:moveFromRangeEnd w:id="1001"/>
      <w:r w:rsidR="008113FF" w:rsidRPr="00D973C4">
        <w:rPr>
          <w:rFonts w:ascii="宋体" w:hAnsi="宋体" w:hint="eastAsia"/>
          <w:sz w:val="22"/>
          <w:szCs w:val="24"/>
          <w:rPrChange w:id="1142" w:author="linxl" w:date="2019-09-05T14:23:00Z">
            <w:rPr>
              <w:rFonts w:ascii="宋体" w:hAnsi="宋体" w:hint="eastAsia"/>
              <w:szCs w:val="24"/>
            </w:rPr>
          </w:rPrChange>
        </w:rPr>
        <w:t>在此基础上，</w:t>
      </w:r>
      <w:r w:rsidRPr="00D973C4">
        <w:rPr>
          <w:rFonts w:ascii="宋体" w:hAnsi="宋体" w:hint="eastAsia"/>
          <w:sz w:val="22"/>
          <w:szCs w:val="24"/>
          <w:rPrChange w:id="1143" w:author="linxl" w:date="2019-09-05T14:23:00Z">
            <w:rPr>
              <w:rFonts w:ascii="宋体" w:hAnsi="宋体" w:hint="eastAsia"/>
              <w:szCs w:val="24"/>
            </w:rPr>
          </w:rPrChange>
        </w:rPr>
        <w:t>我们认为</w:t>
      </w:r>
      <w:r w:rsidRPr="00D973C4">
        <w:rPr>
          <w:rFonts w:ascii="宋体" w:hAnsi="宋体"/>
          <w:sz w:val="22"/>
          <w:szCs w:val="24"/>
          <w:rPrChange w:id="1144" w:author="linxl" w:date="2019-09-05T14:23:00Z">
            <w:rPr>
              <w:rFonts w:ascii="宋体" w:hAnsi="宋体"/>
              <w:szCs w:val="24"/>
            </w:rPr>
          </w:rPrChange>
        </w:rPr>
        <w:t>CISED-S</w:t>
      </w:r>
      <w:r w:rsidRPr="00D973C4">
        <w:rPr>
          <w:rFonts w:ascii="宋体" w:hAnsi="宋体" w:hint="eastAsia"/>
          <w:sz w:val="22"/>
          <w:szCs w:val="24"/>
          <w:rPrChange w:id="1145" w:author="linxl" w:date="2019-09-05T14:23:00Z">
            <w:rPr>
              <w:rFonts w:ascii="宋体" w:hAnsi="宋体" w:hint="eastAsia"/>
              <w:szCs w:val="24"/>
            </w:rPr>
          </w:rPrChange>
        </w:rPr>
        <w:t>算法在建立时空锥的过程中</w:t>
      </w:r>
      <m:oMath>
        <m:f>
          <m:fPr>
            <m:type m:val="lin"/>
            <m:ctrlPr>
              <w:rPr>
                <w:rFonts w:ascii="Cambria Math" w:hAnsi="Cambria Math"/>
                <w:sz w:val="22"/>
                <w:szCs w:val="24"/>
                <w:rPrChange w:id="1146" w:author="linxl" w:date="2019-09-05T14:23:00Z">
                  <w:rPr>
                    <w:rFonts w:ascii="Cambria Math" w:hAnsi="Cambria Math"/>
                    <w:szCs w:val="24"/>
                  </w:rPr>
                </w:rPrChange>
              </w:rPr>
            </m:ctrlPr>
          </m:fPr>
          <m:num>
            <m:r>
              <m:rPr>
                <m:sty m:val="p"/>
              </m:rPr>
              <w:rPr>
                <w:rFonts w:ascii="Cambria Math" w:hAnsi="Cambria Math"/>
                <w:sz w:val="22"/>
                <w:szCs w:val="24"/>
                <w:rPrChange w:id="1147" w:author="linxl" w:date="2019-09-05T14:23:00Z">
                  <w:rPr>
                    <w:rFonts w:ascii="Cambria Math" w:hAnsi="Cambria Math"/>
                    <w:szCs w:val="24"/>
                  </w:rPr>
                </w:rPrChange>
              </w:rPr>
              <m:t>ϵ</m:t>
            </m:r>
          </m:num>
          <m:den>
            <m:r>
              <m:rPr>
                <m:sty m:val="p"/>
              </m:rPr>
              <w:rPr>
                <w:rFonts w:ascii="Cambria Math" w:hAnsi="Cambria Math"/>
                <w:sz w:val="22"/>
                <w:szCs w:val="24"/>
                <w:rPrChange w:id="1148" w:author="linxl" w:date="2019-09-05T14:23:00Z">
                  <w:rPr>
                    <w:rFonts w:ascii="Cambria Math" w:hAnsi="Cambria Math"/>
                    <w:szCs w:val="24"/>
                  </w:rPr>
                </w:rPrChange>
              </w:rPr>
              <m:t>2</m:t>
            </m:r>
          </m:den>
        </m:f>
      </m:oMath>
      <w:r w:rsidRPr="00D973C4">
        <w:rPr>
          <w:rFonts w:ascii="宋体" w:hAnsi="宋体" w:hint="eastAsia"/>
          <w:sz w:val="22"/>
          <w:szCs w:val="24"/>
          <w:rPrChange w:id="1149" w:author="linxl" w:date="2019-09-05T14:23:00Z">
            <w:rPr>
              <w:rFonts w:ascii="宋体" w:hAnsi="宋体" w:hint="eastAsia"/>
              <w:szCs w:val="24"/>
            </w:rPr>
          </w:rPrChange>
        </w:rPr>
        <w:t>的半径取值过于严格。</w:t>
      </w:r>
      <w:r w:rsidR="008113FF" w:rsidRPr="00D973C4">
        <w:rPr>
          <w:rFonts w:ascii="宋体" w:hAnsi="宋体" w:hint="eastAsia"/>
          <w:sz w:val="22"/>
          <w:szCs w:val="24"/>
          <w:rPrChange w:id="1150" w:author="linxl" w:date="2019-09-05T14:23:00Z">
            <w:rPr>
              <w:rFonts w:ascii="宋体" w:hAnsi="宋体" w:hint="eastAsia"/>
              <w:szCs w:val="24"/>
            </w:rPr>
          </w:rPrChange>
        </w:rPr>
        <w:t>我们将阈值设</w:t>
      </w:r>
      <w:r w:rsidRPr="00D973C4">
        <w:rPr>
          <w:rFonts w:ascii="宋体" w:hAnsi="宋体" w:hint="eastAsia"/>
          <w:sz w:val="22"/>
          <w:szCs w:val="24"/>
          <w:rPrChange w:id="1151" w:author="linxl" w:date="2019-09-05T14:23:00Z">
            <w:rPr>
              <w:rFonts w:ascii="宋体" w:hAnsi="宋体" w:hint="eastAsia"/>
              <w:szCs w:val="24"/>
            </w:rPr>
          </w:rPrChange>
        </w:rPr>
        <w:t>为</w:t>
      </w:r>
      <m:oMath>
        <m:r>
          <m:rPr>
            <m:sty m:val="p"/>
          </m:rPr>
          <w:rPr>
            <w:rFonts w:ascii="Cambria Math" w:hAnsi="Cambria Math"/>
            <w:sz w:val="22"/>
            <w:szCs w:val="24"/>
            <w:rPrChange w:id="1152" w:author="linxl" w:date="2019-09-05T14:23:00Z">
              <w:rPr>
                <w:rFonts w:ascii="Cambria Math" w:hAnsi="Cambria Math"/>
                <w:szCs w:val="24"/>
              </w:rPr>
            </w:rPrChange>
          </w:rPr>
          <m:t>ϵ</m:t>
        </m:r>
      </m:oMath>
      <w:r w:rsidRPr="00D973C4">
        <w:rPr>
          <w:rFonts w:ascii="宋体" w:hAnsi="宋体" w:hint="eastAsia"/>
          <w:sz w:val="22"/>
          <w:szCs w:val="24"/>
          <w:rPrChange w:id="1153" w:author="linxl" w:date="2019-09-05T14:23:00Z">
            <w:rPr>
              <w:rFonts w:ascii="宋体" w:hAnsi="宋体" w:hint="eastAsia"/>
              <w:szCs w:val="24"/>
            </w:rPr>
          </w:rPrChange>
        </w:rPr>
        <w:t>，如图3所示</w:t>
      </w:r>
      <w:r w:rsidR="008113FF" w:rsidRPr="00D973C4">
        <w:rPr>
          <w:rFonts w:ascii="宋体" w:hAnsi="宋体" w:hint="eastAsia"/>
          <w:sz w:val="22"/>
          <w:szCs w:val="24"/>
          <w:rPrChange w:id="1154" w:author="linxl" w:date="2019-09-05T14:23:00Z">
            <w:rPr>
              <w:rFonts w:ascii="宋体" w:hAnsi="宋体" w:hint="eastAsia"/>
              <w:szCs w:val="24"/>
            </w:rPr>
          </w:rPrChange>
        </w:rPr>
        <w:t>：</w:t>
      </w:r>
      <w:r w:rsidRPr="00D973C4">
        <w:rPr>
          <w:rFonts w:ascii="宋体" w:hAnsi="宋体" w:hint="eastAsia"/>
          <w:sz w:val="22"/>
          <w:szCs w:val="24"/>
          <w:rPrChange w:id="1155" w:author="linxl" w:date="2019-09-05T14:23:00Z">
            <w:rPr>
              <w:rFonts w:ascii="宋体" w:hAnsi="宋体" w:hint="eastAsia"/>
              <w:szCs w:val="24"/>
            </w:rPr>
          </w:rPrChange>
        </w:rPr>
        <w:t>当</w:t>
      </w:r>
      <m:oMath>
        <m:sSub>
          <m:sSubPr>
            <m:ctrlPr>
              <w:rPr>
                <w:rFonts w:ascii="Cambria Math" w:hAnsi="Cambria Math"/>
                <w:sz w:val="22"/>
                <w:szCs w:val="24"/>
                <w:rPrChange w:id="1156" w:author="linxl" w:date="2019-09-05T14:23:00Z">
                  <w:rPr>
                    <w:rFonts w:ascii="Cambria Math" w:hAnsi="Cambria Math"/>
                    <w:szCs w:val="24"/>
                  </w:rPr>
                </w:rPrChange>
              </w:rPr>
            </m:ctrlPr>
          </m:sSubPr>
          <m:e>
            <m:r>
              <w:rPr>
                <w:rFonts w:ascii="Cambria Math" w:hAnsi="Cambria Math"/>
                <w:sz w:val="22"/>
                <w:szCs w:val="24"/>
                <w:rPrChange w:id="1157" w:author="linxl" w:date="2019-09-05T14:23:00Z">
                  <w:rPr>
                    <w:rFonts w:ascii="Cambria Math" w:hAnsi="Cambria Math"/>
                    <w:szCs w:val="24"/>
                  </w:rPr>
                </w:rPrChange>
              </w:rPr>
              <m:t>C</m:t>
            </m:r>
          </m:e>
          <m:sub>
            <m:r>
              <w:rPr>
                <w:rFonts w:ascii="Cambria Math" w:hAnsi="Cambria Math" w:hint="eastAsia"/>
                <w:sz w:val="22"/>
                <w:szCs w:val="24"/>
                <w:rPrChange w:id="1158" w:author="linxl" w:date="2019-09-05T14:23:00Z">
                  <w:rPr>
                    <w:rFonts w:ascii="Cambria Math" w:hAnsi="Cambria Math" w:hint="eastAsia"/>
                    <w:szCs w:val="24"/>
                  </w:rPr>
                </w:rPrChange>
              </w:rPr>
              <m:t>S</m:t>
            </m:r>
            <m:r>
              <m:rPr>
                <m:sty m:val="p"/>
              </m:rPr>
              <w:rPr>
                <w:rFonts w:ascii="Cambria Math" w:hAnsi="Cambria Math"/>
                <w:sz w:val="22"/>
                <w:szCs w:val="24"/>
                <w:rPrChange w:id="1159" w:author="linxl" w:date="2019-09-05T14:23:00Z">
                  <w:rPr>
                    <w:rFonts w:ascii="Cambria Math" w:hAnsi="Cambria Math"/>
                    <w:szCs w:val="24"/>
                  </w:rPr>
                </w:rPrChange>
              </w:rPr>
              <m:t>+</m:t>
            </m:r>
            <m:r>
              <w:rPr>
                <w:rFonts w:ascii="Cambria Math" w:hAnsi="Cambria Math" w:hint="eastAsia"/>
                <w:sz w:val="22"/>
                <w:szCs w:val="24"/>
                <w:rPrChange w:id="1160" w:author="linxl" w:date="2019-09-05T14:23:00Z">
                  <w:rPr>
                    <w:rFonts w:ascii="Cambria Math" w:hAnsi="Cambria Math" w:hint="eastAsia"/>
                    <w:szCs w:val="24"/>
                  </w:rPr>
                </w:rPrChange>
              </w:rPr>
              <m:t>k</m:t>
            </m:r>
          </m:sub>
        </m:sSub>
      </m:oMath>
      <w:r w:rsidRPr="00D973C4">
        <w:rPr>
          <w:rFonts w:ascii="宋体" w:hAnsi="宋体" w:hint="eastAsia"/>
          <w:sz w:val="22"/>
          <w:szCs w:val="24"/>
          <w:rPrChange w:id="1161" w:author="linxl" w:date="2019-09-05T14:23:00Z">
            <w:rPr>
              <w:rFonts w:ascii="宋体" w:hAnsi="宋体" w:hint="eastAsia"/>
              <w:szCs w:val="24"/>
            </w:rPr>
          </w:rPrChange>
        </w:rPr>
        <w:t>与</w:t>
      </w:r>
      <m:oMath>
        <m:sSub>
          <m:sSubPr>
            <m:ctrlPr>
              <w:rPr>
                <w:rFonts w:ascii="Cambria Math" w:hAnsi="Cambria Math"/>
                <w:sz w:val="22"/>
                <w:szCs w:val="24"/>
                <w:rPrChange w:id="1162" w:author="linxl" w:date="2019-09-05T14:23:00Z">
                  <w:rPr>
                    <w:rFonts w:ascii="Cambria Math" w:hAnsi="Cambria Math"/>
                    <w:szCs w:val="24"/>
                  </w:rPr>
                </w:rPrChange>
              </w:rPr>
            </m:ctrlPr>
          </m:sSubPr>
          <m:e>
            <m:r>
              <w:rPr>
                <w:rFonts w:ascii="Cambria Math" w:hAnsi="Cambria Math"/>
                <w:sz w:val="22"/>
                <w:szCs w:val="24"/>
                <w:rPrChange w:id="1163" w:author="linxl" w:date="2019-09-05T14:23:00Z">
                  <w:rPr>
                    <w:rFonts w:ascii="Cambria Math" w:hAnsi="Cambria Math"/>
                    <w:szCs w:val="24"/>
                  </w:rPr>
                </w:rPrChange>
              </w:rPr>
              <m:t>C</m:t>
            </m:r>
          </m:e>
          <m:sub>
            <m:r>
              <w:rPr>
                <w:rFonts w:ascii="Cambria Math" w:hAnsi="Cambria Math" w:hint="eastAsia"/>
                <w:sz w:val="22"/>
                <w:szCs w:val="24"/>
                <w:rPrChange w:id="1164" w:author="linxl" w:date="2019-09-05T14:23:00Z">
                  <w:rPr>
                    <w:rFonts w:ascii="Cambria Math" w:hAnsi="Cambria Math" w:hint="eastAsia"/>
                    <w:szCs w:val="24"/>
                  </w:rPr>
                </w:rPrChange>
              </w:rPr>
              <m:t>S</m:t>
            </m:r>
            <m:r>
              <m:rPr>
                <m:sty m:val="p"/>
              </m:rPr>
              <w:rPr>
                <w:rFonts w:ascii="Cambria Math" w:hAnsi="Cambria Math"/>
                <w:sz w:val="22"/>
                <w:szCs w:val="24"/>
                <w:rPrChange w:id="1165" w:author="linxl" w:date="2019-09-05T14:23:00Z">
                  <w:rPr>
                    <w:rFonts w:ascii="Cambria Math" w:hAnsi="Cambria Math"/>
                    <w:szCs w:val="24"/>
                  </w:rPr>
                </w:rPrChange>
              </w:rPr>
              <m:t>+</m:t>
            </m:r>
            <m:r>
              <w:rPr>
                <w:rFonts w:ascii="Cambria Math" w:hAnsi="Cambria Math" w:hint="eastAsia"/>
                <w:sz w:val="22"/>
                <w:szCs w:val="24"/>
                <w:rPrChange w:id="1166" w:author="linxl" w:date="2019-09-05T14:23:00Z">
                  <w:rPr>
                    <w:rFonts w:ascii="Cambria Math" w:hAnsi="Cambria Math" w:hint="eastAsia"/>
                    <w:szCs w:val="24"/>
                  </w:rPr>
                </w:rPrChange>
              </w:rPr>
              <m:t>i</m:t>
            </m:r>
          </m:sub>
        </m:sSub>
      </m:oMath>
      <w:r w:rsidRPr="00D973C4">
        <w:rPr>
          <w:rFonts w:ascii="宋体" w:hAnsi="宋体" w:hint="eastAsia"/>
          <w:sz w:val="22"/>
          <w:szCs w:val="24"/>
          <w:rPrChange w:id="1167" w:author="linxl" w:date="2019-09-05T14:23:00Z">
            <w:rPr>
              <w:rFonts w:ascii="宋体" w:hAnsi="宋体" w:hint="eastAsia"/>
              <w:szCs w:val="24"/>
            </w:rPr>
          </w:rPrChange>
        </w:rPr>
        <w:t>存在交集，</w:t>
      </w:r>
      <w:r w:rsidR="008113FF" w:rsidRPr="00D973C4">
        <w:rPr>
          <w:rFonts w:ascii="宋体" w:hAnsi="宋体" w:hint="eastAsia"/>
          <w:sz w:val="22"/>
          <w:szCs w:val="24"/>
          <w:rPrChange w:id="1168" w:author="linxl" w:date="2019-09-05T14:23:00Z">
            <w:rPr>
              <w:rFonts w:ascii="宋体" w:hAnsi="宋体" w:hint="eastAsia"/>
              <w:szCs w:val="24"/>
            </w:rPr>
          </w:rPrChange>
        </w:rPr>
        <w:t>然而</w:t>
      </w:r>
      <w:r w:rsidRPr="00D973C4">
        <w:rPr>
          <w:rFonts w:ascii="宋体" w:hAnsi="宋体" w:hint="eastAsia"/>
          <w:sz w:val="22"/>
          <w:szCs w:val="24"/>
          <w:rPrChange w:id="1169" w:author="linxl" w:date="2019-09-05T14:23:00Z">
            <w:rPr>
              <w:rFonts w:ascii="宋体" w:hAnsi="宋体" w:hint="eastAsia"/>
              <w:szCs w:val="24"/>
            </w:rPr>
          </w:rPrChange>
        </w:rPr>
        <w:t>线段</w:t>
      </w:r>
      <m:oMath>
        <m:sSub>
          <m:sSubPr>
            <m:ctrlPr>
              <w:rPr>
                <w:rFonts w:ascii="Cambria Math" w:hAnsi="Cambria Math"/>
                <w:sz w:val="22"/>
                <w:szCs w:val="24"/>
                <w:rPrChange w:id="1170" w:author="linxl" w:date="2019-09-05T14:23:00Z">
                  <w:rPr>
                    <w:rFonts w:ascii="Cambria Math" w:hAnsi="Cambria Math"/>
                    <w:szCs w:val="24"/>
                  </w:rPr>
                </w:rPrChange>
              </w:rPr>
            </m:ctrlPr>
          </m:sSubPr>
          <m:e>
            <m:r>
              <w:rPr>
                <w:rFonts w:ascii="Cambria Math" w:hAnsi="Cambria Math" w:hint="eastAsia"/>
                <w:sz w:val="22"/>
                <w:szCs w:val="24"/>
                <w:rPrChange w:id="1171" w:author="linxl" w:date="2019-09-05T14:23:00Z">
                  <w:rPr>
                    <w:rFonts w:ascii="Cambria Math" w:hAnsi="Cambria Math" w:hint="eastAsia"/>
                    <w:szCs w:val="24"/>
                  </w:rPr>
                </w:rPrChange>
              </w:rPr>
              <m:t>P</m:t>
            </m:r>
          </m:e>
          <m:sub>
            <m:r>
              <w:rPr>
                <w:rFonts w:ascii="Cambria Math" w:hAnsi="Cambria Math" w:hint="eastAsia"/>
                <w:sz w:val="22"/>
                <w:szCs w:val="24"/>
                <w:rPrChange w:id="1172" w:author="linxl" w:date="2019-09-05T14:23:00Z">
                  <w:rPr>
                    <w:rFonts w:ascii="Cambria Math" w:hAnsi="Cambria Math" w:hint="eastAsia"/>
                    <w:szCs w:val="24"/>
                  </w:rPr>
                </w:rPrChange>
              </w:rPr>
              <m:t>S</m:t>
            </m:r>
          </m:sub>
        </m:sSub>
        <m:sSub>
          <m:sSubPr>
            <m:ctrlPr>
              <w:rPr>
                <w:rFonts w:ascii="Cambria Math" w:hAnsi="Cambria Math"/>
                <w:sz w:val="22"/>
                <w:szCs w:val="24"/>
                <w:rPrChange w:id="1173" w:author="linxl" w:date="2019-09-05T14:23:00Z">
                  <w:rPr>
                    <w:rFonts w:ascii="Cambria Math" w:hAnsi="Cambria Math"/>
                    <w:szCs w:val="24"/>
                  </w:rPr>
                </w:rPrChange>
              </w:rPr>
            </m:ctrlPr>
          </m:sSubPr>
          <m:e>
            <m:r>
              <w:rPr>
                <w:rFonts w:ascii="Cambria Math" w:hAnsi="Cambria Math" w:hint="eastAsia"/>
                <w:sz w:val="22"/>
                <w:szCs w:val="24"/>
                <w:rPrChange w:id="1174" w:author="linxl" w:date="2019-09-05T14:23:00Z">
                  <w:rPr>
                    <w:rFonts w:ascii="Cambria Math" w:hAnsi="Cambria Math" w:hint="eastAsia"/>
                    <w:szCs w:val="24"/>
                  </w:rPr>
                </w:rPrChange>
              </w:rPr>
              <m:t>P</m:t>
            </m:r>
          </m:e>
          <m:sub>
            <m:r>
              <w:rPr>
                <w:rFonts w:ascii="Cambria Math" w:hAnsi="Cambria Math" w:hint="eastAsia"/>
                <w:sz w:val="22"/>
                <w:szCs w:val="24"/>
                <w:rPrChange w:id="1175" w:author="linxl" w:date="2019-09-05T14:23:00Z">
                  <w:rPr>
                    <w:rFonts w:ascii="Cambria Math" w:hAnsi="Cambria Math" w:hint="eastAsia"/>
                    <w:szCs w:val="24"/>
                  </w:rPr>
                </w:rPrChange>
              </w:rPr>
              <m:t>S</m:t>
            </m:r>
            <m:r>
              <m:rPr>
                <m:sty m:val="p"/>
              </m:rPr>
              <w:rPr>
                <w:rFonts w:ascii="Cambria Math" w:hAnsi="Cambria Math"/>
                <w:sz w:val="22"/>
                <w:szCs w:val="24"/>
                <w:rPrChange w:id="1176" w:author="linxl" w:date="2019-09-05T14:23:00Z">
                  <w:rPr>
                    <w:rFonts w:ascii="Cambria Math" w:hAnsi="Cambria Math"/>
                    <w:szCs w:val="24"/>
                  </w:rPr>
                </w:rPrChange>
              </w:rPr>
              <m:t>+</m:t>
            </m:r>
            <m:r>
              <w:rPr>
                <w:rFonts w:ascii="Cambria Math" w:hAnsi="Cambria Math"/>
                <w:sz w:val="22"/>
                <w:szCs w:val="24"/>
                <w:rPrChange w:id="1177" w:author="linxl" w:date="2019-09-05T14:23:00Z">
                  <w:rPr>
                    <w:rFonts w:ascii="Cambria Math" w:hAnsi="Cambria Math"/>
                    <w:szCs w:val="24"/>
                  </w:rPr>
                </w:rPrChange>
              </w:rPr>
              <m:t>k</m:t>
            </m:r>
          </m:sub>
        </m:sSub>
      </m:oMath>
      <w:r w:rsidRPr="00D973C4">
        <w:rPr>
          <w:rFonts w:ascii="宋体" w:hAnsi="宋体" w:hint="eastAsia"/>
          <w:sz w:val="22"/>
          <w:szCs w:val="24"/>
          <w:rPrChange w:id="1178" w:author="linxl" w:date="2019-09-05T14:23:00Z">
            <w:rPr>
              <w:rFonts w:ascii="宋体" w:hAnsi="宋体" w:hint="eastAsia"/>
              <w:szCs w:val="24"/>
            </w:rPr>
          </w:rPrChange>
        </w:rPr>
        <w:t>在</w:t>
      </w:r>
      <m:oMath>
        <m:sSub>
          <m:sSubPr>
            <m:ctrlPr>
              <w:rPr>
                <w:rFonts w:ascii="Cambria Math" w:hAnsi="Cambria Math"/>
                <w:sz w:val="22"/>
                <w:szCs w:val="24"/>
                <w:rPrChange w:id="1179" w:author="linxl" w:date="2019-09-05T14:23:00Z">
                  <w:rPr>
                    <w:rFonts w:ascii="Cambria Math" w:hAnsi="Cambria Math"/>
                    <w:szCs w:val="24"/>
                  </w:rPr>
                </w:rPrChange>
              </w:rPr>
            </m:ctrlPr>
          </m:sSubPr>
          <m:e>
            <m:r>
              <w:rPr>
                <w:rFonts w:ascii="Cambria Math" w:hAnsi="Cambria Math" w:hint="eastAsia"/>
                <w:sz w:val="22"/>
                <w:szCs w:val="24"/>
                <w:rPrChange w:id="1180" w:author="linxl" w:date="2019-09-05T14:23:00Z">
                  <w:rPr>
                    <w:rFonts w:ascii="Cambria Math" w:hAnsi="Cambria Math" w:hint="eastAsia"/>
                    <w:szCs w:val="24"/>
                  </w:rPr>
                </w:rPrChange>
              </w:rPr>
              <m:t>t</m:t>
            </m:r>
          </m:e>
          <m:sub>
            <m:r>
              <w:rPr>
                <w:rFonts w:ascii="Cambria Math" w:hAnsi="Cambria Math" w:hint="eastAsia"/>
                <w:sz w:val="22"/>
                <w:szCs w:val="24"/>
                <w:rPrChange w:id="1181" w:author="linxl" w:date="2019-09-05T14:23:00Z">
                  <w:rPr>
                    <w:rFonts w:ascii="Cambria Math" w:hAnsi="Cambria Math" w:hint="eastAsia"/>
                    <w:szCs w:val="24"/>
                  </w:rPr>
                </w:rPrChange>
              </w:rPr>
              <m:t>S</m:t>
            </m:r>
            <m:r>
              <m:rPr>
                <m:sty m:val="p"/>
              </m:rPr>
              <w:rPr>
                <w:rFonts w:ascii="Cambria Math" w:hAnsi="Cambria Math"/>
                <w:sz w:val="22"/>
                <w:szCs w:val="24"/>
                <w:rPrChange w:id="1182" w:author="linxl" w:date="2019-09-05T14:23:00Z">
                  <w:rPr>
                    <w:rFonts w:ascii="Cambria Math" w:hAnsi="Cambria Math"/>
                    <w:szCs w:val="24"/>
                  </w:rPr>
                </w:rPrChange>
              </w:rPr>
              <m:t>+</m:t>
            </m:r>
            <m:r>
              <w:rPr>
                <w:rFonts w:ascii="Cambria Math" w:hAnsi="Cambria Math"/>
                <w:sz w:val="22"/>
                <w:szCs w:val="24"/>
                <w:rPrChange w:id="1183" w:author="linxl" w:date="2019-09-05T14:23:00Z">
                  <w:rPr>
                    <w:rFonts w:ascii="Cambria Math" w:hAnsi="Cambria Math"/>
                    <w:szCs w:val="24"/>
                  </w:rPr>
                </w:rPrChange>
              </w:rPr>
              <m:t>i</m:t>
            </m:r>
          </m:sub>
        </m:sSub>
      </m:oMath>
      <w:r w:rsidRPr="00D973C4">
        <w:rPr>
          <w:rFonts w:ascii="宋体" w:hAnsi="宋体" w:hint="eastAsia"/>
          <w:sz w:val="22"/>
          <w:szCs w:val="24"/>
          <w:rPrChange w:id="1184" w:author="linxl" w:date="2019-09-05T14:23:00Z">
            <w:rPr>
              <w:rFonts w:ascii="宋体" w:hAnsi="宋体" w:hint="eastAsia"/>
              <w:szCs w:val="24"/>
            </w:rPr>
          </w:rPrChange>
        </w:rPr>
        <w:t>时刻的同步点</w:t>
      </w:r>
      <m:oMath>
        <m:sSubSup>
          <m:sSubSupPr>
            <m:ctrlPr>
              <w:rPr>
                <w:rFonts w:ascii="Cambria Math" w:hAnsi="Cambria Math"/>
                <w:sz w:val="22"/>
                <w:szCs w:val="24"/>
                <w:rPrChange w:id="1185" w:author="linxl" w:date="2019-09-05T14:23:00Z">
                  <w:rPr>
                    <w:rFonts w:ascii="Cambria Math" w:hAnsi="Cambria Math"/>
                    <w:szCs w:val="24"/>
                  </w:rPr>
                </w:rPrChange>
              </w:rPr>
            </m:ctrlPr>
          </m:sSubSupPr>
          <m:e>
            <m:r>
              <w:rPr>
                <w:rFonts w:ascii="Cambria Math" w:hAnsi="Cambria Math" w:hint="eastAsia"/>
                <w:sz w:val="22"/>
                <w:szCs w:val="24"/>
                <w:rPrChange w:id="1186" w:author="linxl" w:date="2019-09-05T14:23:00Z">
                  <w:rPr>
                    <w:rFonts w:ascii="Cambria Math" w:hAnsi="Cambria Math" w:hint="eastAsia"/>
                    <w:szCs w:val="24"/>
                  </w:rPr>
                </w:rPrChange>
              </w:rPr>
              <m:t>P</m:t>
            </m:r>
          </m:e>
          <m:sub>
            <m:r>
              <w:rPr>
                <w:rFonts w:ascii="Cambria Math" w:hAnsi="Cambria Math" w:hint="eastAsia"/>
                <w:sz w:val="22"/>
                <w:szCs w:val="24"/>
                <w:rPrChange w:id="1187" w:author="linxl" w:date="2019-09-05T14:23:00Z">
                  <w:rPr>
                    <w:rFonts w:ascii="Cambria Math" w:hAnsi="Cambria Math" w:hint="eastAsia"/>
                    <w:szCs w:val="24"/>
                  </w:rPr>
                </w:rPrChange>
              </w:rPr>
              <m:t>s</m:t>
            </m:r>
            <m:r>
              <m:rPr>
                <m:sty m:val="p"/>
              </m:rPr>
              <w:rPr>
                <w:rFonts w:ascii="Cambria Math" w:hAnsi="Cambria Math" w:hint="eastAsia"/>
                <w:sz w:val="22"/>
                <w:szCs w:val="24"/>
                <w:rPrChange w:id="1188" w:author="linxl" w:date="2019-09-05T14:23:00Z">
                  <w:rPr>
                    <w:rFonts w:ascii="Cambria Math" w:hAnsi="Cambria Math" w:hint="eastAsia"/>
                    <w:szCs w:val="24"/>
                  </w:rPr>
                </w:rPrChange>
              </w:rPr>
              <m:t>+</m:t>
            </m:r>
            <m:r>
              <w:rPr>
                <w:rFonts w:ascii="Cambria Math" w:hAnsi="Cambria Math"/>
                <w:sz w:val="22"/>
                <w:szCs w:val="24"/>
                <w:rPrChange w:id="1189" w:author="linxl" w:date="2019-09-05T14:23:00Z">
                  <w:rPr>
                    <w:rFonts w:ascii="Cambria Math" w:hAnsi="Cambria Math"/>
                    <w:szCs w:val="24"/>
                  </w:rPr>
                </w:rPrChange>
              </w:rPr>
              <m:t>k</m:t>
            </m:r>
          </m:sub>
          <m:sup>
            <m:r>
              <w:rPr>
                <w:rFonts w:ascii="Cambria Math" w:hAnsi="Cambria Math"/>
                <w:sz w:val="22"/>
                <w:szCs w:val="24"/>
                <w:rPrChange w:id="1190" w:author="linxl" w:date="2019-09-05T14:23:00Z">
                  <w:rPr>
                    <w:rFonts w:ascii="Cambria Math" w:hAnsi="Cambria Math"/>
                    <w:szCs w:val="24"/>
                  </w:rPr>
                </w:rPrChange>
              </w:rPr>
              <m:t>i</m:t>
            </m:r>
          </m:sup>
        </m:sSubSup>
      </m:oMath>
      <w:r w:rsidRPr="00D973C4">
        <w:rPr>
          <w:rFonts w:ascii="宋体" w:hAnsi="宋体" w:hint="eastAsia"/>
          <w:sz w:val="22"/>
          <w:szCs w:val="24"/>
          <w:rPrChange w:id="1191" w:author="linxl" w:date="2019-09-05T14:23:00Z">
            <w:rPr>
              <w:rFonts w:ascii="宋体" w:hAnsi="宋体" w:hint="eastAsia"/>
              <w:szCs w:val="24"/>
            </w:rPr>
          </w:rPrChange>
        </w:rPr>
        <w:t>与真实轨迹点</w:t>
      </w:r>
      <m:oMath>
        <m:sSub>
          <m:sSubPr>
            <m:ctrlPr>
              <w:rPr>
                <w:rFonts w:ascii="Cambria Math" w:hAnsi="Cambria Math"/>
                <w:sz w:val="22"/>
                <w:szCs w:val="24"/>
                <w:rPrChange w:id="1192" w:author="linxl" w:date="2019-09-05T14:23:00Z">
                  <w:rPr>
                    <w:rFonts w:ascii="Cambria Math" w:hAnsi="Cambria Math"/>
                    <w:szCs w:val="24"/>
                  </w:rPr>
                </w:rPrChange>
              </w:rPr>
            </m:ctrlPr>
          </m:sSubPr>
          <m:e>
            <m:r>
              <w:rPr>
                <w:rFonts w:ascii="Cambria Math" w:hAnsi="Cambria Math" w:hint="eastAsia"/>
                <w:sz w:val="22"/>
                <w:szCs w:val="24"/>
                <w:rPrChange w:id="1193" w:author="linxl" w:date="2019-09-05T14:23:00Z">
                  <w:rPr>
                    <w:rFonts w:ascii="Cambria Math" w:hAnsi="Cambria Math" w:hint="eastAsia"/>
                    <w:szCs w:val="24"/>
                  </w:rPr>
                </w:rPrChange>
              </w:rPr>
              <m:t>P</m:t>
            </m:r>
          </m:e>
          <m:sub>
            <m:r>
              <w:rPr>
                <w:rFonts w:ascii="Cambria Math" w:hAnsi="Cambria Math" w:hint="eastAsia"/>
                <w:sz w:val="22"/>
                <w:szCs w:val="24"/>
                <w:rPrChange w:id="1194" w:author="linxl" w:date="2019-09-05T14:23:00Z">
                  <w:rPr>
                    <w:rFonts w:ascii="Cambria Math" w:hAnsi="Cambria Math" w:hint="eastAsia"/>
                    <w:szCs w:val="24"/>
                  </w:rPr>
                </w:rPrChange>
              </w:rPr>
              <m:t>S</m:t>
            </m:r>
            <m:r>
              <m:rPr>
                <m:sty m:val="p"/>
              </m:rPr>
              <w:rPr>
                <w:rFonts w:ascii="Cambria Math" w:hAnsi="Cambria Math"/>
                <w:sz w:val="22"/>
                <w:szCs w:val="24"/>
                <w:rPrChange w:id="1195" w:author="linxl" w:date="2019-09-05T14:23:00Z">
                  <w:rPr>
                    <w:rFonts w:ascii="Cambria Math" w:hAnsi="Cambria Math"/>
                    <w:szCs w:val="24"/>
                  </w:rPr>
                </w:rPrChange>
              </w:rPr>
              <m:t>+</m:t>
            </m:r>
            <m:r>
              <w:rPr>
                <w:rFonts w:ascii="Cambria Math" w:hAnsi="Cambria Math" w:hint="eastAsia"/>
                <w:sz w:val="22"/>
                <w:szCs w:val="24"/>
                <w:rPrChange w:id="1196" w:author="linxl" w:date="2019-09-05T14:23:00Z">
                  <w:rPr>
                    <w:rFonts w:ascii="Cambria Math" w:hAnsi="Cambria Math" w:hint="eastAsia"/>
                    <w:szCs w:val="24"/>
                  </w:rPr>
                </w:rPrChange>
              </w:rPr>
              <m:t>i</m:t>
            </m:r>
          </m:sub>
        </m:sSub>
      </m:oMath>
      <w:r w:rsidRPr="00D973C4">
        <w:rPr>
          <w:rFonts w:ascii="宋体" w:hAnsi="宋体" w:hint="eastAsia"/>
          <w:sz w:val="22"/>
          <w:szCs w:val="24"/>
          <w:rPrChange w:id="1197" w:author="linxl" w:date="2019-09-05T14:23:00Z">
            <w:rPr>
              <w:rFonts w:ascii="宋体" w:hAnsi="宋体" w:hint="eastAsia"/>
              <w:szCs w:val="24"/>
            </w:rPr>
          </w:rPrChange>
        </w:rPr>
        <w:t>之间距离超过阈值</w:t>
      </w:r>
      <m:oMath>
        <m:r>
          <m:rPr>
            <m:sty m:val="p"/>
          </m:rPr>
          <w:rPr>
            <w:rFonts w:ascii="Cambria Math" w:hAnsi="Cambria Math"/>
            <w:sz w:val="22"/>
            <w:szCs w:val="24"/>
            <w:rPrChange w:id="1198" w:author="linxl" w:date="2019-09-05T14:23:00Z">
              <w:rPr>
                <w:rFonts w:ascii="Cambria Math" w:hAnsi="Cambria Math"/>
                <w:szCs w:val="24"/>
              </w:rPr>
            </w:rPrChange>
          </w:rPr>
          <m:t>ϵ</m:t>
        </m:r>
      </m:oMath>
      <w:r w:rsidRPr="00D973C4">
        <w:rPr>
          <w:rFonts w:ascii="宋体" w:hAnsi="宋体" w:hint="eastAsia"/>
          <w:sz w:val="22"/>
          <w:szCs w:val="24"/>
          <w:rPrChange w:id="1199" w:author="linxl" w:date="2019-09-05T14:23:00Z">
            <w:rPr>
              <w:rFonts w:ascii="宋体" w:hAnsi="宋体" w:hint="eastAsia"/>
              <w:szCs w:val="24"/>
            </w:rPr>
          </w:rPrChange>
        </w:rPr>
        <w:t>。为了解决这个问题，我们更加严格限制了其更新条件，如果我们保证</w:t>
      </w:r>
      <m:oMath>
        <m:sSub>
          <m:sSubPr>
            <m:ctrlPr>
              <w:rPr>
                <w:rFonts w:ascii="Cambria Math" w:hAnsi="Cambria Math"/>
                <w:sz w:val="22"/>
                <w:szCs w:val="24"/>
                <w:rPrChange w:id="1200" w:author="linxl" w:date="2019-09-05T14:23:00Z">
                  <w:rPr>
                    <w:rFonts w:ascii="Cambria Math" w:hAnsi="Cambria Math"/>
                    <w:szCs w:val="24"/>
                  </w:rPr>
                </w:rPrChange>
              </w:rPr>
            </m:ctrlPr>
          </m:sSubPr>
          <m:e>
            <m:r>
              <w:rPr>
                <w:rFonts w:ascii="Cambria Math" w:hAnsi="Cambria Math" w:hint="eastAsia"/>
                <w:sz w:val="22"/>
                <w:szCs w:val="24"/>
                <w:rPrChange w:id="1201" w:author="linxl" w:date="2019-09-05T14:23:00Z">
                  <w:rPr>
                    <w:rFonts w:ascii="Cambria Math" w:hAnsi="Cambria Math" w:hint="eastAsia"/>
                    <w:szCs w:val="24"/>
                  </w:rPr>
                </w:rPrChange>
              </w:rPr>
              <m:t>P</m:t>
            </m:r>
          </m:e>
          <m:sub>
            <m:r>
              <w:rPr>
                <w:rFonts w:ascii="Cambria Math" w:hAnsi="Cambria Math" w:hint="eastAsia"/>
                <w:sz w:val="22"/>
                <w:szCs w:val="24"/>
                <w:rPrChange w:id="1202" w:author="linxl" w:date="2019-09-05T14:23:00Z">
                  <w:rPr>
                    <w:rFonts w:ascii="Cambria Math" w:hAnsi="Cambria Math" w:hint="eastAsia"/>
                    <w:szCs w:val="24"/>
                  </w:rPr>
                </w:rPrChange>
              </w:rPr>
              <m:t>S</m:t>
            </m:r>
          </m:sub>
        </m:sSub>
        <m:sSub>
          <m:sSubPr>
            <m:ctrlPr>
              <w:rPr>
                <w:rFonts w:ascii="Cambria Math" w:hAnsi="Cambria Math"/>
                <w:sz w:val="22"/>
                <w:szCs w:val="24"/>
                <w:rPrChange w:id="1203" w:author="linxl" w:date="2019-09-05T14:23:00Z">
                  <w:rPr>
                    <w:rFonts w:ascii="Cambria Math" w:hAnsi="Cambria Math"/>
                    <w:szCs w:val="24"/>
                  </w:rPr>
                </w:rPrChange>
              </w:rPr>
            </m:ctrlPr>
          </m:sSubPr>
          <m:e>
            <m:r>
              <w:rPr>
                <w:rFonts w:ascii="Cambria Math" w:hAnsi="Cambria Math" w:hint="eastAsia"/>
                <w:sz w:val="22"/>
                <w:szCs w:val="24"/>
                <w:rPrChange w:id="1204" w:author="linxl" w:date="2019-09-05T14:23:00Z">
                  <w:rPr>
                    <w:rFonts w:ascii="Cambria Math" w:hAnsi="Cambria Math" w:hint="eastAsia"/>
                    <w:szCs w:val="24"/>
                  </w:rPr>
                </w:rPrChange>
              </w:rPr>
              <m:t>P</m:t>
            </m:r>
          </m:e>
          <m:sub>
            <m:r>
              <w:rPr>
                <w:rFonts w:ascii="Cambria Math" w:hAnsi="Cambria Math" w:hint="eastAsia"/>
                <w:sz w:val="22"/>
                <w:szCs w:val="24"/>
                <w:rPrChange w:id="1205" w:author="linxl" w:date="2019-09-05T14:23:00Z">
                  <w:rPr>
                    <w:rFonts w:ascii="Cambria Math" w:hAnsi="Cambria Math" w:hint="eastAsia"/>
                    <w:szCs w:val="24"/>
                  </w:rPr>
                </w:rPrChange>
              </w:rPr>
              <m:t>S</m:t>
            </m:r>
            <m:r>
              <m:rPr>
                <m:sty m:val="p"/>
              </m:rPr>
              <w:rPr>
                <w:rFonts w:ascii="Cambria Math" w:hAnsi="Cambria Math"/>
                <w:sz w:val="22"/>
                <w:szCs w:val="24"/>
                <w:rPrChange w:id="1206" w:author="linxl" w:date="2019-09-05T14:23:00Z">
                  <w:rPr>
                    <w:rFonts w:ascii="Cambria Math" w:hAnsi="Cambria Math"/>
                    <w:szCs w:val="24"/>
                  </w:rPr>
                </w:rPrChange>
              </w:rPr>
              <m:t>+</m:t>
            </m:r>
            <m:r>
              <w:rPr>
                <w:rFonts w:ascii="Cambria Math" w:hAnsi="Cambria Math"/>
                <w:sz w:val="22"/>
                <w:szCs w:val="24"/>
                <w:rPrChange w:id="1207" w:author="linxl" w:date="2019-09-05T14:23:00Z">
                  <w:rPr>
                    <w:rFonts w:ascii="Cambria Math" w:hAnsi="Cambria Math"/>
                    <w:szCs w:val="24"/>
                  </w:rPr>
                </w:rPrChange>
              </w:rPr>
              <m:t>k</m:t>
            </m:r>
          </m:sub>
        </m:sSub>
      </m:oMath>
      <w:r w:rsidRPr="00D973C4">
        <w:rPr>
          <w:rFonts w:ascii="宋体" w:hAnsi="宋体" w:hint="eastAsia"/>
          <w:sz w:val="22"/>
          <w:szCs w:val="24"/>
          <w:rPrChange w:id="1208" w:author="linxl" w:date="2019-09-05T14:23:00Z">
            <w:rPr>
              <w:rFonts w:ascii="宋体" w:hAnsi="宋体" w:hint="eastAsia"/>
              <w:szCs w:val="24"/>
            </w:rPr>
          </w:rPrChange>
        </w:rPr>
        <w:t>穿过斜圆锥</w:t>
      </w:r>
      <m:oMath>
        <m:sSub>
          <m:sSubPr>
            <m:ctrlPr>
              <w:rPr>
                <w:rFonts w:ascii="Cambria Math" w:hAnsi="Cambria Math"/>
                <w:sz w:val="22"/>
                <w:szCs w:val="24"/>
                <w:rPrChange w:id="1209" w:author="linxl" w:date="2019-09-05T14:23:00Z">
                  <w:rPr>
                    <w:rFonts w:ascii="Cambria Math" w:hAnsi="Cambria Math"/>
                    <w:szCs w:val="24"/>
                  </w:rPr>
                </w:rPrChange>
              </w:rPr>
            </m:ctrlPr>
          </m:sSubPr>
          <m:e>
            <m:r>
              <w:rPr>
                <w:rFonts w:ascii="Cambria Math" w:hAnsi="Cambria Math"/>
                <w:sz w:val="22"/>
                <w:szCs w:val="24"/>
                <w:rPrChange w:id="1210" w:author="linxl" w:date="2019-09-05T14:23:00Z">
                  <w:rPr>
                    <w:rFonts w:ascii="Cambria Math" w:hAnsi="Cambria Math"/>
                    <w:szCs w:val="24"/>
                  </w:rPr>
                </w:rPrChange>
              </w:rPr>
              <m:t>C</m:t>
            </m:r>
          </m:e>
          <m:sub>
            <m:r>
              <w:rPr>
                <w:rFonts w:ascii="Cambria Math" w:hAnsi="Cambria Math" w:hint="eastAsia"/>
                <w:sz w:val="22"/>
                <w:szCs w:val="24"/>
                <w:rPrChange w:id="1211" w:author="linxl" w:date="2019-09-05T14:23:00Z">
                  <w:rPr>
                    <w:rFonts w:ascii="Cambria Math" w:hAnsi="Cambria Math" w:hint="eastAsia"/>
                    <w:szCs w:val="24"/>
                  </w:rPr>
                </w:rPrChange>
              </w:rPr>
              <m:t>S</m:t>
            </m:r>
            <m:r>
              <m:rPr>
                <m:sty m:val="p"/>
              </m:rPr>
              <w:rPr>
                <w:rFonts w:ascii="Cambria Math" w:hAnsi="Cambria Math"/>
                <w:sz w:val="22"/>
                <w:szCs w:val="24"/>
                <w:rPrChange w:id="1212" w:author="linxl" w:date="2019-09-05T14:23:00Z">
                  <w:rPr>
                    <w:rFonts w:ascii="Cambria Math" w:hAnsi="Cambria Math"/>
                    <w:szCs w:val="24"/>
                  </w:rPr>
                </w:rPrChange>
              </w:rPr>
              <m:t>+</m:t>
            </m:r>
            <m:r>
              <w:rPr>
                <w:rFonts w:ascii="Cambria Math" w:hAnsi="Cambria Math" w:hint="eastAsia"/>
                <w:sz w:val="22"/>
                <w:szCs w:val="24"/>
                <w:rPrChange w:id="1213" w:author="linxl" w:date="2019-09-05T14:23:00Z">
                  <w:rPr>
                    <w:rFonts w:ascii="Cambria Math" w:hAnsi="Cambria Math" w:hint="eastAsia"/>
                    <w:szCs w:val="24"/>
                  </w:rPr>
                </w:rPrChange>
              </w:rPr>
              <m:t>i</m:t>
            </m:r>
          </m:sub>
        </m:sSub>
      </m:oMath>
      <w:r w:rsidRPr="00D973C4">
        <w:rPr>
          <w:rFonts w:ascii="宋体" w:hAnsi="宋体" w:hint="eastAsia"/>
          <w:sz w:val="22"/>
          <w:szCs w:val="24"/>
          <w:rPrChange w:id="1214" w:author="linxl" w:date="2019-09-05T14:23:00Z">
            <w:rPr>
              <w:rFonts w:ascii="宋体" w:hAnsi="宋体" w:hint="eastAsia"/>
              <w:szCs w:val="24"/>
            </w:rPr>
          </w:rPrChange>
        </w:rPr>
        <w:t>，即可保证线段</w:t>
      </w:r>
      <m:oMath>
        <m:sSub>
          <m:sSubPr>
            <m:ctrlPr>
              <w:rPr>
                <w:rFonts w:ascii="Cambria Math" w:hAnsi="Cambria Math"/>
                <w:sz w:val="22"/>
                <w:szCs w:val="24"/>
                <w:rPrChange w:id="1215" w:author="linxl" w:date="2019-09-05T14:23:00Z">
                  <w:rPr>
                    <w:rFonts w:ascii="Cambria Math" w:hAnsi="Cambria Math"/>
                    <w:szCs w:val="24"/>
                  </w:rPr>
                </w:rPrChange>
              </w:rPr>
            </m:ctrlPr>
          </m:sSubPr>
          <m:e>
            <m:r>
              <w:rPr>
                <w:rFonts w:ascii="Cambria Math" w:hAnsi="Cambria Math" w:hint="eastAsia"/>
                <w:sz w:val="22"/>
                <w:szCs w:val="24"/>
                <w:rPrChange w:id="1216" w:author="linxl" w:date="2019-09-05T14:23:00Z">
                  <w:rPr>
                    <w:rFonts w:ascii="Cambria Math" w:hAnsi="Cambria Math" w:hint="eastAsia"/>
                    <w:szCs w:val="24"/>
                  </w:rPr>
                </w:rPrChange>
              </w:rPr>
              <m:t>P</m:t>
            </m:r>
          </m:e>
          <m:sub>
            <m:r>
              <w:rPr>
                <w:rFonts w:ascii="Cambria Math" w:hAnsi="Cambria Math" w:hint="eastAsia"/>
                <w:sz w:val="22"/>
                <w:szCs w:val="24"/>
                <w:rPrChange w:id="1217" w:author="linxl" w:date="2019-09-05T14:23:00Z">
                  <w:rPr>
                    <w:rFonts w:ascii="Cambria Math" w:hAnsi="Cambria Math" w:hint="eastAsia"/>
                    <w:szCs w:val="24"/>
                  </w:rPr>
                </w:rPrChange>
              </w:rPr>
              <m:t>S</m:t>
            </m:r>
          </m:sub>
        </m:sSub>
        <m:sSub>
          <m:sSubPr>
            <m:ctrlPr>
              <w:rPr>
                <w:rFonts w:ascii="Cambria Math" w:hAnsi="Cambria Math"/>
                <w:sz w:val="22"/>
                <w:szCs w:val="24"/>
                <w:rPrChange w:id="1218" w:author="linxl" w:date="2019-09-05T14:23:00Z">
                  <w:rPr>
                    <w:rFonts w:ascii="Cambria Math" w:hAnsi="Cambria Math"/>
                    <w:szCs w:val="24"/>
                  </w:rPr>
                </w:rPrChange>
              </w:rPr>
            </m:ctrlPr>
          </m:sSubPr>
          <m:e>
            <m:r>
              <w:rPr>
                <w:rFonts w:ascii="Cambria Math" w:hAnsi="Cambria Math" w:hint="eastAsia"/>
                <w:sz w:val="22"/>
                <w:szCs w:val="24"/>
                <w:rPrChange w:id="1219" w:author="linxl" w:date="2019-09-05T14:23:00Z">
                  <w:rPr>
                    <w:rFonts w:ascii="Cambria Math" w:hAnsi="Cambria Math" w:hint="eastAsia"/>
                    <w:szCs w:val="24"/>
                  </w:rPr>
                </w:rPrChange>
              </w:rPr>
              <m:t>P</m:t>
            </m:r>
          </m:e>
          <m:sub>
            <m:r>
              <w:rPr>
                <w:rFonts w:ascii="Cambria Math" w:hAnsi="Cambria Math" w:hint="eastAsia"/>
                <w:sz w:val="22"/>
                <w:szCs w:val="24"/>
                <w:rPrChange w:id="1220" w:author="linxl" w:date="2019-09-05T14:23:00Z">
                  <w:rPr>
                    <w:rFonts w:ascii="Cambria Math" w:hAnsi="Cambria Math" w:hint="eastAsia"/>
                    <w:szCs w:val="24"/>
                  </w:rPr>
                </w:rPrChange>
              </w:rPr>
              <m:t>S</m:t>
            </m:r>
            <m:r>
              <m:rPr>
                <m:sty m:val="p"/>
              </m:rPr>
              <w:rPr>
                <w:rFonts w:ascii="Cambria Math" w:hAnsi="Cambria Math"/>
                <w:sz w:val="22"/>
                <w:szCs w:val="24"/>
                <w:rPrChange w:id="1221" w:author="linxl" w:date="2019-09-05T14:23:00Z">
                  <w:rPr>
                    <w:rFonts w:ascii="Cambria Math" w:hAnsi="Cambria Math"/>
                    <w:szCs w:val="24"/>
                  </w:rPr>
                </w:rPrChange>
              </w:rPr>
              <m:t>+</m:t>
            </m:r>
            <m:r>
              <w:rPr>
                <w:rFonts w:ascii="Cambria Math" w:hAnsi="Cambria Math"/>
                <w:sz w:val="22"/>
                <w:szCs w:val="24"/>
                <w:rPrChange w:id="1222" w:author="linxl" w:date="2019-09-05T14:23:00Z">
                  <w:rPr>
                    <w:rFonts w:ascii="Cambria Math" w:hAnsi="Cambria Math"/>
                    <w:szCs w:val="24"/>
                  </w:rPr>
                </w:rPrChange>
              </w:rPr>
              <m:t>k</m:t>
            </m:r>
          </m:sub>
        </m:sSub>
      </m:oMath>
      <w:r w:rsidRPr="00D973C4">
        <w:rPr>
          <w:rFonts w:ascii="宋体" w:hAnsi="宋体" w:hint="eastAsia"/>
          <w:sz w:val="22"/>
          <w:szCs w:val="24"/>
          <w:rPrChange w:id="1223" w:author="linxl" w:date="2019-09-05T14:23:00Z">
            <w:rPr>
              <w:rFonts w:ascii="宋体" w:hAnsi="宋体" w:hint="eastAsia"/>
              <w:szCs w:val="24"/>
            </w:rPr>
          </w:rPrChange>
        </w:rPr>
        <w:t>在</w:t>
      </w:r>
      <m:oMath>
        <m:sSub>
          <m:sSubPr>
            <m:ctrlPr>
              <w:rPr>
                <w:rFonts w:ascii="Cambria Math" w:hAnsi="Cambria Math"/>
                <w:sz w:val="22"/>
                <w:szCs w:val="24"/>
                <w:rPrChange w:id="1224" w:author="linxl" w:date="2019-09-05T14:23:00Z">
                  <w:rPr>
                    <w:rFonts w:ascii="Cambria Math" w:hAnsi="Cambria Math"/>
                    <w:szCs w:val="24"/>
                  </w:rPr>
                </w:rPrChange>
              </w:rPr>
            </m:ctrlPr>
          </m:sSubPr>
          <m:e>
            <m:r>
              <w:rPr>
                <w:rFonts w:ascii="Cambria Math" w:hAnsi="Cambria Math" w:hint="eastAsia"/>
                <w:sz w:val="22"/>
                <w:szCs w:val="24"/>
                <w:rPrChange w:id="1225" w:author="linxl" w:date="2019-09-05T14:23:00Z">
                  <w:rPr>
                    <w:rFonts w:ascii="Cambria Math" w:hAnsi="Cambria Math" w:hint="eastAsia"/>
                    <w:szCs w:val="24"/>
                  </w:rPr>
                </w:rPrChange>
              </w:rPr>
              <m:t>t</m:t>
            </m:r>
          </m:e>
          <m:sub>
            <m:r>
              <w:rPr>
                <w:rFonts w:ascii="Cambria Math" w:hAnsi="Cambria Math" w:hint="eastAsia"/>
                <w:sz w:val="22"/>
                <w:szCs w:val="24"/>
                <w:rPrChange w:id="1226" w:author="linxl" w:date="2019-09-05T14:23:00Z">
                  <w:rPr>
                    <w:rFonts w:ascii="Cambria Math" w:hAnsi="Cambria Math" w:hint="eastAsia"/>
                    <w:szCs w:val="24"/>
                  </w:rPr>
                </w:rPrChange>
              </w:rPr>
              <m:t>S</m:t>
            </m:r>
            <m:r>
              <m:rPr>
                <m:sty m:val="p"/>
              </m:rPr>
              <w:rPr>
                <w:rFonts w:ascii="Cambria Math" w:hAnsi="Cambria Math"/>
                <w:sz w:val="22"/>
                <w:szCs w:val="24"/>
                <w:rPrChange w:id="1227" w:author="linxl" w:date="2019-09-05T14:23:00Z">
                  <w:rPr>
                    <w:rFonts w:ascii="Cambria Math" w:hAnsi="Cambria Math"/>
                    <w:szCs w:val="24"/>
                  </w:rPr>
                </w:rPrChange>
              </w:rPr>
              <m:t>+</m:t>
            </m:r>
            <m:r>
              <w:rPr>
                <w:rFonts w:ascii="Cambria Math" w:hAnsi="Cambria Math"/>
                <w:sz w:val="22"/>
                <w:szCs w:val="24"/>
                <w:rPrChange w:id="1228" w:author="linxl" w:date="2019-09-05T14:23:00Z">
                  <w:rPr>
                    <w:rFonts w:ascii="Cambria Math" w:hAnsi="Cambria Math"/>
                    <w:szCs w:val="24"/>
                  </w:rPr>
                </w:rPrChange>
              </w:rPr>
              <m:t>i</m:t>
            </m:r>
          </m:sub>
        </m:sSub>
      </m:oMath>
      <w:r w:rsidRPr="00D973C4">
        <w:rPr>
          <w:rFonts w:ascii="宋体" w:hAnsi="宋体" w:hint="eastAsia"/>
          <w:sz w:val="22"/>
          <w:szCs w:val="24"/>
          <w:rPrChange w:id="1229" w:author="linxl" w:date="2019-09-05T14:23:00Z">
            <w:rPr>
              <w:rFonts w:ascii="宋体" w:hAnsi="宋体" w:hint="eastAsia"/>
              <w:szCs w:val="24"/>
            </w:rPr>
          </w:rPrChange>
        </w:rPr>
        <w:t>时刻的同步点</w:t>
      </w:r>
      <m:oMath>
        <m:sSubSup>
          <m:sSubSupPr>
            <m:ctrlPr>
              <w:rPr>
                <w:rFonts w:ascii="Cambria Math" w:hAnsi="Cambria Math"/>
                <w:sz w:val="22"/>
                <w:szCs w:val="24"/>
                <w:rPrChange w:id="1230" w:author="linxl" w:date="2019-09-05T14:23:00Z">
                  <w:rPr>
                    <w:rFonts w:ascii="Cambria Math" w:hAnsi="Cambria Math"/>
                    <w:szCs w:val="24"/>
                  </w:rPr>
                </w:rPrChange>
              </w:rPr>
            </m:ctrlPr>
          </m:sSubSupPr>
          <m:e>
            <m:r>
              <w:rPr>
                <w:rFonts w:ascii="Cambria Math" w:hAnsi="Cambria Math" w:hint="eastAsia"/>
                <w:sz w:val="22"/>
                <w:szCs w:val="24"/>
                <w:rPrChange w:id="1231" w:author="linxl" w:date="2019-09-05T14:23:00Z">
                  <w:rPr>
                    <w:rFonts w:ascii="Cambria Math" w:hAnsi="Cambria Math" w:hint="eastAsia"/>
                    <w:szCs w:val="24"/>
                  </w:rPr>
                </w:rPrChange>
              </w:rPr>
              <m:t>P</m:t>
            </m:r>
          </m:e>
          <m:sub>
            <m:r>
              <w:rPr>
                <w:rFonts w:ascii="Cambria Math" w:hAnsi="Cambria Math" w:hint="eastAsia"/>
                <w:sz w:val="22"/>
                <w:szCs w:val="24"/>
                <w:rPrChange w:id="1232" w:author="linxl" w:date="2019-09-05T14:23:00Z">
                  <w:rPr>
                    <w:rFonts w:ascii="Cambria Math" w:hAnsi="Cambria Math" w:hint="eastAsia"/>
                    <w:szCs w:val="24"/>
                  </w:rPr>
                </w:rPrChange>
              </w:rPr>
              <m:t>s</m:t>
            </m:r>
            <m:r>
              <m:rPr>
                <m:sty m:val="p"/>
              </m:rPr>
              <w:rPr>
                <w:rFonts w:ascii="Cambria Math" w:hAnsi="Cambria Math" w:hint="eastAsia"/>
                <w:sz w:val="22"/>
                <w:szCs w:val="24"/>
                <w:rPrChange w:id="1233" w:author="linxl" w:date="2019-09-05T14:23:00Z">
                  <w:rPr>
                    <w:rFonts w:ascii="Cambria Math" w:hAnsi="Cambria Math" w:hint="eastAsia"/>
                    <w:szCs w:val="24"/>
                  </w:rPr>
                </w:rPrChange>
              </w:rPr>
              <m:t>+</m:t>
            </m:r>
            <m:r>
              <w:rPr>
                <w:rFonts w:ascii="Cambria Math" w:hAnsi="Cambria Math"/>
                <w:sz w:val="22"/>
                <w:szCs w:val="24"/>
                <w:rPrChange w:id="1234" w:author="linxl" w:date="2019-09-05T14:23:00Z">
                  <w:rPr>
                    <w:rFonts w:ascii="Cambria Math" w:hAnsi="Cambria Math"/>
                    <w:szCs w:val="24"/>
                  </w:rPr>
                </w:rPrChange>
              </w:rPr>
              <m:t>k</m:t>
            </m:r>
          </m:sub>
          <m:sup>
            <m:r>
              <w:rPr>
                <w:rFonts w:ascii="Cambria Math" w:hAnsi="Cambria Math"/>
                <w:sz w:val="22"/>
                <w:szCs w:val="24"/>
                <w:rPrChange w:id="1235" w:author="linxl" w:date="2019-09-05T14:23:00Z">
                  <w:rPr>
                    <w:rFonts w:ascii="Cambria Math" w:hAnsi="Cambria Math"/>
                    <w:szCs w:val="24"/>
                  </w:rPr>
                </w:rPrChange>
              </w:rPr>
              <m:t>i</m:t>
            </m:r>
          </m:sup>
        </m:sSubSup>
      </m:oMath>
      <w:r w:rsidRPr="00D973C4">
        <w:rPr>
          <w:rFonts w:ascii="宋体" w:hAnsi="宋体" w:hint="eastAsia"/>
          <w:sz w:val="22"/>
          <w:szCs w:val="24"/>
          <w:rPrChange w:id="1236" w:author="linxl" w:date="2019-09-05T14:23:00Z">
            <w:rPr>
              <w:rFonts w:ascii="宋体" w:hAnsi="宋体" w:hint="eastAsia"/>
              <w:szCs w:val="24"/>
            </w:rPr>
          </w:rPrChange>
        </w:rPr>
        <w:t>与真实轨迹点</w:t>
      </w:r>
      <m:oMath>
        <m:sSub>
          <m:sSubPr>
            <m:ctrlPr>
              <w:rPr>
                <w:rFonts w:ascii="Cambria Math" w:hAnsi="Cambria Math"/>
                <w:sz w:val="22"/>
                <w:szCs w:val="24"/>
                <w:rPrChange w:id="1237" w:author="linxl" w:date="2019-09-05T14:23:00Z">
                  <w:rPr>
                    <w:rFonts w:ascii="Cambria Math" w:hAnsi="Cambria Math"/>
                    <w:szCs w:val="24"/>
                  </w:rPr>
                </w:rPrChange>
              </w:rPr>
            </m:ctrlPr>
          </m:sSubPr>
          <m:e>
            <m:r>
              <w:rPr>
                <w:rFonts w:ascii="Cambria Math" w:hAnsi="Cambria Math" w:hint="eastAsia"/>
                <w:sz w:val="22"/>
                <w:szCs w:val="24"/>
                <w:rPrChange w:id="1238" w:author="linxl" w:date="2019-09-05T14:23:00Z">
                  <w:rPr>
                    <w:rFonts w:ascii="Cambria Math" w:hAnsi="Cambria Math" w:hint="eastAsia"/>
                    <w:szCs w:val="24"/>
                  </w:rPr>
                </w:rPrChange>
              </w:rPr>
              <m:t>P</m:t>
            </m:r>
          </m:e>
          <m:sub>
            <m:r>
              <w:rPr>
                <w:rFonts w:ascii="Cambria Math" w:hAnsi="Cambria Math" w:hint="eastAsia"/>
                <w:sz w:val="22"/>
                <w:szCs w:val="24"/>
                <w:rPrChange w:id="1239" w:author="linxl" w:date="2019-09-05T14:23:00Z">
                  <w:rPr>
                    <w:rFonts w:ascii="Cambria Math" w:hAnsi="Cambria Math" w:hint="eastAsia"/>
                    <w:szCs w:val="24"/>
                  </w:rPr>
                </w:rPrChange>
              </w:rPr>
              <m:t>S</m:t>
            </m:r>
            <m:r>
              <m:rPr>
                <m:sty m:val="p"/>
              </m:rPr>
              <w:rPr>
                <w:rFonts w:ascii="Cambria Math" w:hAnsi="Cambria Math"/>
                <w:sz w:val="22"/>
                <w:szCs w:val="24"/>
                <w:rPrChange w:id="1240" w:author="linxl" w:date="2019-09-05T14:23:00Z">
                  <w:rPr>
                    <w:rFonts w:ascii="Cambria Math" w:hAnsi="Cambria Math"/>
                    <w:szCs w:val="24"/>
                  </w:rPr>
                </w:rPrChange>
              </w:rPr>
              <m:t>+</m:t>
            </m:r>
            <m:r>
              <w:rPr>
                <w:rFonts w:ascii="Cambria Math" w:hAnsi="Cambria Math" w:hint="eastAsia"/>
                <w:sz w:val="22"/>
                <w:szCs w:val="24"/>
                <w:rPrChange w:id="1241" w:author="linxl" w:date="2019-09-05T14:23:00Z">
                  <w:rPr>
                    <w:rFonts w:ascii="Cambria Math" w:hAnsi="Cambria Math" w:hint="eastAsia"/>
                    <w:szCs w:val="24"/>
                  </w:rPr>
                </w:rPrChange>
              </w:rPr>
              <m:t>i</m:t>
            </m:r>
          </m:sub>
        </m:sSub>
      </m:oMath>
      <w:r w:rsidRPr="00D973C4">
        <w:rPr>
          <w:rFonts w:ascii="宋体" w:hAnsi="宋体" w:hint="eastAsia"/>
          <w:sz w:val="22"/>
          <w:szCs w:val="24"/>
          <w:rPrChange w:id="1242" w:author="linxl" w:date="2019-09-05T14:23:00Z">
            <w:rPr>
              <w:rFonts w:ascii="宋体" w:hAnsi="宋体" w:hint="eastAsia"/>
              <w:szCs w:val="24"/>
            </w:rPr>
          </w:rPrChange>
        </w:rPr>
        <w:t>之间距离不超过阈值</w:t>
      </w:r>
      <m:oMath>
        <m:r>
          <m:rPr>
            <m:sty m:val="p"/>
          </m:rPr>
          <w:rPr>
            <w:rFonts w:ascii="Cambria Math" w:hAnsi="Cambria Math"/>
            <w:sz w:val="22"/>
            <w:szCs w:val="24"/>
            <w:rPrChange w:id="1243" w:author="linxl" w:date="2019-09-05T14:23:00Z">
              <w:rPr>
                <w:rFonts w:ascii="Cambria Math" w:hAnsi="Cambria Math"/>
                <w:szCs w:val="24"/>
              </w:rPr>
            </w:rPrChange>
          </w:rPr>
          <m:t>ϵ</m:t>
        </m:r>
      </m:oMath>
      <w:r w:rsidRPr="00D973C4">
        <w:rPr>
          <w:rFonts w:ascii="宋体" w:hAnsi="宋体" w:hint="eastAsia"/>
          <w:sz w:val="22"/>
          <w:szCs w:val="24"/>
          <w:rPrChange w:id="1244" w:author="linxl" w:date="2019-09-05T14:23:00Z">
            <w:rPr>
              <w:rFonts w:ascii="宋体" w:hAnsi="宋体" w:hint="eastAsia"/>
              <w:szCs w:val="24"/>
            </w:rPr>
          </w:rPrChange>
        </w:rPr>
        <w:t>，如图4所示。</w:t>
      </w:r>
    </w:p>
    <w:p w14:paraId="3EEF6EE5" w14:textId="3989948C" w:rsidR="009A6536" w:rsidRPr="00D973C4" w:rsidDel="009512FA" w:rsidRDefault="009A6536" w:rsidP="009A6536">
      <w:pPr>
        <w:pStyle w:val="a3"/>
        <w:spacing w:line="240" w:lineRule="auto"/>
        <w:ind w:firstLineChars="0"/>
        <w:jc w:val="left"/>
        <w:rPr>
          <w:rFonts w:ascii="宋体" w:hAnsi="宋体"/>
          <w:sz w:val="22"/>
          <w:szCs w:val="24"/>
          <w:rPrChange w:id="1245" w:author="linxl" w:date="2019-09-05T14:23:00Z">
            <w:rPr>
              <w:rFonts w:ascii="宋体" w:hAnsi="宋体"/>
              <w:szCs w:val="24"/>
            </w:rPr>
          </w:rPrChange>
        </w:rPr>
      </w:pPr>
      <w:moveFromRangeStart w:id="1246" w:author="linxl" w:date="2019-09-05T15:01:00Z" w:name="move18588113"/>
      <w:moveFrom w:id="1247" w:author="linxl" w:date="2019-09-05T15:01:00Z">
        <w:r w:rsidRPr="00D973C4" w:rsidDel="009512FA">
          <w:rPr>
            <w:noProof/>
            <w:sz w:val="22"/>
            <w:rPrChange w:id="1248" w:author="linxl" w:date="2019-09-05T14:23:00Z">
              <w:rPr>
                <w:noProof/>
              </w:rPr>
            </w:rPrChange>
          </w:rPr>
          <w:lastRenderedPageBreak/>
          <w:drawing>
            <wp:inline distT="0" distB="0" distL="0" distR="0" wp14:anchorId="474425DD" wp14:editId="1C6D780A">
              <wp:extent cx="1796931" cy="13358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856" cy="1345427"/>
                      </a:xfrm>
                      <a:prstGeom prst="rect">
                        <a:avLst/>
                      </a:prstGeom>
                      <a:noFill/>
                      <a:ln>
                        <a:noFill/>
                      </a:ln>
                    </pic:spPr>
                  </pic:pic>
                </a:graphicData>
              </a:graphic>
            </wp:inline>
          </w:drawing>
        </w:r>
      </w:moveFrom>
    </w:p>
    <w:p w14:paraId="027E163F" w14:textId="1D1FE71D" w:rsidR="009A6536" w:rsidRPr="00D973C4" w:rsidDel="009512FA" w:rsidRDefault="009A6536" w:rsidP="009A6536">
      <w:pPr>
        <w:pStyle w:val="a3"/>
        <w:spacing w:line="240" w:lineRule="auto"/>
        <w:ind w:firstLineChars="0"/>
        <w:jc w:val="center"/>
        <w:rPr>
          <w:rFonts w:ascii="宋体" w:hAnsi="宋体"/>
          <w:sz w:val="22"/>
          <w:szCs w:val="24"/>
          <w:rPrChange w:id="1249" w:author="linxl" w:date="2019-09-05T14:23:00Z">
            <w:rPr>
              <w:rFonts w:ascii="宋体" w:hAnsi="宋体"/>
              <w:szCs w:val="24"/>
            </w:rPr>
          </w:rPrChange>
        </w:rPr>
      </w:pPr>
      <w:moveFrom w:id="1250" w:author="linxl" w:date="2019-09-05T15:01:00Z">
        <w:r w:rsidRPr="00D973C4" w:rsidDel="009512FA">
          <w:rPr>
            <w:rFonts w:hint="eastAsia"/>
            <w:sz w:val="22"/>
            <w:rPrChange w:id="1251" w:author="linxl" w:date="2019-09-05T14:23:00Z">
              <w:rPr>
                <w:rFonts w:hint="eastAsia"/>
              </w:rPr>
            </w:rPrChange>
          </w:rPr>
          <w:t>图</w:t>
        </w:r>
        <w:r w:rsidRPr="00D973C4" w:rsidDel="009512FA">
          <w:rPr>
            <w:rFonts w:hint="eastAsia"/>
            <w:sz w:val="22"/>
            <w:rPrChange w:id="1252" w:author="linxl" w:date="2019-09-05T14:23:00Z">
              <w:rPr>
                <w:rFonts w:hint="eastAsia"/>
              </w:rPr>
            </w:rPrChange>
          </w:rPr>
          <w:t>3</w:t>
        </w:r>
        <w:r w:rsidRPr="00D973C4" w:rsidDel="009512FA">
          <w:rPr>
            <w:sz w:val="22"/>
            <w:rPrChange w:id="1253" w:author="linxl" w:date="2019-09-05T14:23:00Z">
              <w:rPr/>
            </w:rPrChange>
          </w:rPr>
          <w:t xml:space="preserve"> </w:t>
        </w:r>
        <w:r w:rsidRPr="00D973C4" w:rsidDel="009512FA">
          <w:rPr>
            <w:rFonts w:hint="eastAsia"/>
            <w:sz w:val="22"/>
            <w:rPrChange w:id="1254" w:author="linxl" w:date="2019-09-05T14:23:00Z">
              <w:rPr>
                <w:rFonts w:hint="eastAsia"/>
              </w:rPr>
            </w:rPrChange>
          </w:rPr>
          <w:t>时空锥示意图</w:t>
        </w:r>
      </w:moveFrom>
    </w:p>
    <w:moveFromRangeEnd w:id="1246"/>
    <w:p w14:paraId="3A281434" w14:textId="1D6D19D8" w:rsidR="009A6536" w:rsidRPr="00D973C4" w:rsidRDefault="00062FB4" w:rsidP="009A6536">
      <w:pPr>
        <w:pStyle w:val="a3"/>
        <w:spacing w:line="240" w:lineRule="auto"/>
        <w:ind w:firstLineChars="0"/>
        <w:rPr>
          <w:rFonts w:ascii="宋体" w:hAnsi="宋体"/>
          <w:sz w:val="22"/>
          <w:szCs w:val="24"/>
          <w:rPrChange w:id="1255" w:author="linxl" w:date="2019-09-05T14:23:00Z">
            <w:rPr>
              <w:rFonts w:ascii="宋体" w:hAnsi="宋体"/>
              <w:szCs w:val="24"/>
            </w:rPr>
          </w:rPrChange>
        </w:rPr>
      </w:pPr>
      <w:r w:rsidRPr="00D973C4">
        <w:rPr>
          <w:noProof/>
          <w:sz w:val="22"/>
          <w:rPrChange w:id="1256" w:author="linxl" w:date="2019-09-05T14:23:00Z">
            <w:rPr>
              <w:noProof/>
            </w:rPr>
          </w:rPrChange>
        </w:rPr>
        <w:drawing>
          <wp:anchor distT="0" distB="0" distL="114300" distR="114300" simplePos="0" relativeHeight="251659264" behindDoc="0" locked="0" layoutInCell="1" allowOverlap="1" wp14:anchorId="7B8A18BA" wp14:editId="7CAF4E6D">
            <wp:simplePos x="0" y="0"/>
            <wp:positionH relativeFrom="margin">
              <wp:align>center</wp:align>
            </wp:positionH>
            <wp:positionV relativeFrom="paragraph">
              <wp:posOffset>0</wp:posOffset>
            </wp:positionV>
            <wp:extent cx="5263515" cy="129540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351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536" w:rsidRPr="00D973C4">
        <w:rPr>
          <w:noProof/>
          <w:sz w:val="22"/>
          <w:rPrChange w:id="1257" w:author="linxl" w:date="2019-09-05T14:23:00Z">
            <w:rPr>
              <w:noProof/>
            </w:rPr>
          </w:rPrChange>
        </w:rPr>
        <w:drawing>
          <wp:inline distT="0" distB="0" distL="0" distR="0" wp14:anchorId="2EA2C890" wp14:editId="5B4DAD63">
            <wp:extent cx="1732755" cy="1288112"/>
            <wp:effectExtent l="0" t="0" r="127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2929" cy="1303109"/>
                    </a:xfrm>
                    <a:prstGeom prst="rect">
                      <a:avLst/>
                    </a:prstGeom>
                    <a:noFill/>
                    <a:ln>
                      <a:noFill/>
                    </a:ln>
                  </pic:spPr>
                </pic:pic>
              </a:graphicData>
            </a:graphic>
          </wp:inline>
        </w:drawing>
      </w:r>
    </w:p>
    <w:p w14:paraId="2E9BD3E7" w14:textId="77777777" w:rsidR="009A6536" w:rsidRPr="00D973C4" w:rsidRDefault="009A6536" w:rsidP="009A6536">
      <w:pPr>
        <w:pStyle w:val="a3"/>
        <w:spacing w:line="240" w:lineRule="auto"/>
        <w:ind w:firstLineChars="0"/>
        <w:jc w:val="center"/>
        <w:rPr>
          <w:rFonts w:ascii="宋体" w:hAnsi="宋体"/>
          <w:sz w:val="22"/>
          <w:szCs w:val="24"/>
          <w:rPrChange w:id="1258" w:author="linxl" w:date="2019-09-05T14:23:00Z">
            <w:rPr>
              <w:rFonts w:ascii="宋体" w:hAnsi="宋体"/>
              <w:szCs w:val="24"/>
            </w:rPr>
          </w:rPrChange>
        </w:rPr>
      </w:pPr>
      <w:r w:rsidRPr="00D973C4">
        <w:rPr>
          <w:rFonts w:hint="eastAsia"/>
          <w:sz w:val="22"/>
          <w:rPrChange w:id="1259" w:author="linxl" w:date="2019-09-05T14:23:00Z">
            <w:rPr>
              <w:rFonts w:hint="eastAsia"/>
            </w:rPr>
          </w:rPrChange>
        </w:rPr>
        <w:t>图</w:t>
      </w:r>
      <w:r w:rsidRPr="00D973C4">
        <w:rPr>
          <w:rFonts w:hint="eastAsia"/>
          <w:sz w:val="22"/>
          <w:rPrChange w:id="1260" w:author="linxl" w:date="2019-09-05T14:23:00Z">
            <w:rPr>
              <w:rFonts w:hint="eastAsia"/>
            </w:rPr>
          </w:rPrChange>
        </w:rPr>
        <w:t>4</w:t>
      </w:r>
      <w:r w:rsidRPr="00D973C4">
        <w:rPr>
          <w:sz w:val="22"/>
          <w:rPrChange w:id="1261" w:author="linxl" w:date="2019-09-05T14:23:00Z">
            <w:rPr/>
          </w:rPrChange>
        </w:rPr>
        <w:t xml:space="preserve"> </w:t>
      </w:r>
      <w:r w:rsidRPr="00D973C4">
        <w:rPr>
          <w:rFonts w:hint="eastAsia"/>
          <w:sz w:val="22"/>
          <w:rPrChange w:id="1262" w:author="linxl" w:date="2019-09-05T14:23:00Z">
            <w:rPr>
              <w:rFonts w:hint="eastAsia"/>
            </w:rPr>
          </w:rPrChange>
        </w:rPr>
        <w:t>时空锥示意图</w:t>
      </w:r>
    </w:p>
    <w:p w14:paraId="2B1D1A90" w14:textId="46C0285B" w:rsidR="009A6536" w:rsidRPr="00D973C4" w:rsidRDefault="009A6536" w:rsidP="009A6536">
      <w:pPr>
        <w:pStyle w:val="a3"/>
        <w:spacing w:line="240" w:lineRule="auto"/>
        <w:ind w:firstLineChars="0"/>
        <w:rPr>
          <w:rFonts w:ascii="宋体" w:hAnsi="宋体"/>
          <w:sz w:val="22"/>
          <w:szCs w:val="24"/>
          <w:rPrChange w:id="1263" w:author="linxl" w:date="2019-09-05T14:23:00Z">
            <w:rPr>
              <w:rFonts w:ascii="宋体" w:hAnsi="宋体"/>
              <w:szCs w:val="24"/>
            </w:rPr>
          </w:rPrChange>
        </w:rPr>
      </w:pPr>
      <w:r w:rsidRPr="00D973C4">
        <w:rPr>
          <w:rFonts w:ascii="宋体" w:hAnsi="宋体" w:hint="eastAsia"/>
          <w:sz w:val="22"/>
          <w:szCs w:val="24"/>
          <w:rPrChange w:id="1264" w:author="linxl" w:date="2019-09-05T14:23:00Z">
            <w:rPr>
              <w:rFonts w:ascii="宋体" w:hAnsi="宋体" w:hint="eastAsia"/>
              <w:szCs w:val="24"/>
            </w:rPr>
          </w:rPrChange>
        </w:rPr>
        <w:t>因此，给定三个点</w:t>
      </w:r>
      <m:oMath>
        <m:sSub>
          <m:sSubPr>
            <m:ctrlPr>
              <w:rPr>
                <w:rFonts w:ascii="Cambria Math" w:hAnsi="Cambria Math"/>
                <w:sz w:val="22"/>
                <w:szCs w:val="24"/>
                <w:rPrChange w:id="1265" w:author="linxl" w:date="2019-09-05T14:23:00Z">
                  <w:rPr>
                    <w:rFonts w:ascii="Cambria Math" w:hAnsi="Cambria Math"/>
                    <w:szCs w:val="24"/>
                  </w:rPr>
                </w:rPrChange>
              </w:rPr>
            </m:ctrlPr>
          </m:sSubPr>
          <m:e>
            <m:r>
              <w:rPr>
                <w:rFonts w:ascii="Cambria Math" w:hAnsi="Cambria Math" w:hint="eastAsia"/>
                <w:sz w:val="22"/>
                <w:szCs w:val="24"/>
                <w:rPrChange w:id="1266" w:author="linxl" w:date="2019-09-05T14:23:00Z">
                  <w:rPr>
                    <w:rFonts w:ascii="Cambria Math" w:hAnsi="Cambria Math" w:hint="eastAsia"/>
                    <w:szCs w:val="24"/>
                  </w:rPr>
                </w:rPrChange>
              </w:rPr>
              <m:t>P</m:t>
            </m:r>
          </m:e>
          <m:sub>
            <m:r>
              <w:rPr>
                <w:rFonts w:ascii="Cambria Math" w:hAnsi="Cambria Math" w:hint="eastAsia"/>
                <w:sz w:val="22"/>
                <w:szCs w:val="24"/>
                <w:rPrChange w:id="1267" w:author="linxl" w:date="2019-09-05T14:23:00Z">
                  <w:rPr>
                    <w:rFonts w:ascii="Cambria Math" w:hAnsi="Cambria Math" w:hint="eastAsia"/>
                    <w:szCs w:val="24"/>
                  </w:rPr>
                </w:rPrChange>
              </w:rPr>
              <m:t>S</m:t>
            </m:r>
          </m:sub>
        </m:sSub>
      </m:oMath>
      <w:r w:rsidRPr="00D973C4">
        <w:rPr>
          <w:rFonts w:ascii="宋体" w:hAnsi="宋体" w:hint="eastAsia"/>
          <w:sz w:val="22"/>
          <w:szCs w:val="24"/>
          <w:rPrChange w:id="1268" w:author="linxl" w:date="2019-09-05T14:23:00Z">
            <w:rPr>
              <w:rFonts w:ascii="宋体" w:hAnsi="宋体" w:hint="eastAsia"/>
              <w:szCs w:val="24"/>
            </w:rPr>
          </w:rPrChange>
        </w:rPr>
        <w:t>，</w:t>
      </w:r>
      <m:oMath>
        <m:sSub>
          <m:sSubPr>
            <m:ctrlPr>
              <w:rPr>
                <w:rFonts w:ascii="Cambria Math" w:hAnsi="Cambria Math"/>
                <w:sz w:val="22"/>
                <w:szCs w:val="24"/>
                <w:rPrChange w:id="1269" w:author="linxl" w:date="2019-09-05T14:23:00Z">
                  <w:rPr>
                    <w:rFonts w:ascii="Cambria Math" w:hAnsi="Cambria Math"/>
                    <w:szCs w:val="24"/>
                  </w:rPr>
                </w:rPrChange>
              </w:rPr>
            </m:ctrlPr>
          </m:sSubPr>
          <m:e>
            <m:r>
              <w:rPr>
                <w:rFonts w:ascii="Cambria Math" w:hAnsi="Cambria Math" w:hint="eastAsia"/>
                <w:sz w:val="22"/>
                <w:szCs w:val="24"/>
                <w:rPrChange w:id="1270" w:author="linxl" w:date="2019-09-05T14:23:00Z">
                  <w:rPr>
                    <w:rFonts w:ascii="Cambria Math" w:hAnsi="Cambria Math" w:hint="eastAsia"/>
                    <w:szCs w:val="24"/>
                  </w:rPr>
                </w:rPrChange>
              </w:rPr>
              <m:t>P</m:t>
            </m:r>
          </m:e>
          <m:sub>
            <m:r>
              <w:rPr>
                <w:rFonts w:ascii="Cambria Math" w:hAnsi="Cambria Math" w:hint="eastAsia"/>
                <w:sz w:val="22"/>
                <w:szCs w:val="24"/>
                <w:rPrChange w:id="1271" w:author="linxl" w:date="2019-09-05T14:23:00Z">
                  <w:rPr>
                    <w:rFonts w:ascii="Cambria Math" w:hAnsi="Cambria Math" w:hint="eastAsia"/>
                    <w:szCs w:val="24"/>
                  </w:rPr>
                </w:rPrChange>
              </w:rPr>
              <m:t>S</m:t>
            </m:r>
            <m:r>
              <m:rPr>
                <m:sty m:val="p"/>
              </m:rPr>
              <w:rPr>
                <w:rFonts w:ascii="Cambria Math" w:hAnsi="Cambria Math" w:hint="eastAsia"/>
                <w:sz w:val="22"/>
                <w:szCs w:val="24"/>
                <w:rPrChange w:id="1272" w:author="linxl" w:date="2019-09-05T14:23:00Z">
                  <w:rPr>
                    <w:rFonts w:ascii="Cambria Math" w:hAnsi="Cambria Math" w:hint="eastAsia"/>
                    <w:szCs w:val="24"/>
                  </w:rPr>
                </w:rPrChange>
              </w:rPr>
              <m:t>+</m:t>
            </m:r>
            <m:r>
              <w:rPr>
                <w:rFonts w:ascii="Cambria Math" w:hAnsi="Cambria Math" w:hint="eastAsia"/>
                <w:sz w:val="22"/>
                <w:szCs w:val="24"/>
                <w:rPrChange w:id="1273" w:author="linxl" w:date="2019-09-05T14:23:00Z">
                  <w:rPr>
                    <w:rFonts w:ascii="Cambria Math" w:hAnsi="Cambria Math" w:hint="eastAsia"/>
                    <w:szCs w:val="24"/>
                  </w:rPr>
                </w:rPrChange>
              </w:rPr>
              <m:t>i</m:t>
            </m:r>
          </m:sub>
        </m:sSub>
      </m:oMath>
      <w:r w:rsidRPr="00D973C4">
        <w:rPr>
          <w:rFonts w:ascii="宋体" w:hAnsi="宋体"/>
          <w:sz w:val="22"/>
          <w:szCs w:val="24"/>
          <w:rPrChange w:id="1274" w:author="linxl" w:date="2019-09-05T14:23:00Z">
            <w:rPr>
              <w:rFonts w:ascii="宋体" w:hAnsi="宋体"/>
              <w:szCs w:val="24"/>
            </w:rPr>
          </w:rPrChange>
        </w:rPr>
        <w:t>,</w:t>
      </w:r>
      <m:oMath>
        <m:r>
          <m:rPr>
            <m:sty m:val="p"/>
          </m:rPr>
          <w:rPr>
            <w:rFonts w:ascii="Cambria Math" w:hAnsi="Cambria Math"/>
            <w:sz w:val="22"/>
            <w:szCs w:val="24"/>
            <w:rPrChange w:id="1275" w:author="linxl" w:date="2019-09-05T14:23:00Z">
              <w:rPr>
                <w:rFonts w:ascii="Cambria Math" w:hAnsi="Cambria Math"/>
                <w:szCs w:val="24"/>
              </w:rPr>
            </w:rPrChange>
          </w:rPr>
          <m:t xml:space="preserve"> </m:t>
        </m:r>
        <m:sSub>
          <m:sSubPr>
            <m:ctrlPr>
              <w:rPr>
                <w:rFonts w:ascii="Cambria Math" w:hAnsi="Cambria Math"/>
                <w:sz w:val="22"/>
                <w:szCs w:val="24"/>
                <w:rPrChange w:id="1276" w:author="linxl" w:date="2019-09-05T14:23:00Z">
                  <w:rPr>
                    <w:rFonts w:ascii="Cambria Math" w:hAnsi="Cambria Math"/>
                    <w:szCs w:val="24"/>
                  </w:rPr>
                </w:rPrChange>
              </w:rPr>
            </m:ctrlPr>
          </m:sSubPr>
          <m:e>
            <m:r>
              <w:rPr>
                <w:rFonts w:ascii="Cambria Math" w:hAnsi="Cambria Math" w:hint="eastAsia"/>
                <w:sz w:val="22"/>
                <w:szCs w:val="24"/>
                <w:rPrChange w:id="1277" w:author="linxl" w:date="2019-09-05T14:23:00Z">
                  <w:rPr>
                    <w:rFonts w:ascii="Cambria Math" w:hAnsi="Cambria Math" w:hint="eastAsia"/>
                    <w:szCs w:val="24"/>
                  </w:rPr>
                </w:rPrChange>
              </w:rPr>
              <m:t>P</m:t>
            </m:r>
          </m:e>
          <m:sub>
            <m:r>
              <w:rPr>
                <w:rFonts w:ascii="Cambria Math" w:hAnsi="Cambria Math" w:hint="eastAsia"/>
                <w:sz w:val="22"/>
                <w:szCs w:val="24"/>
                <w:rPrChange w:id="1278" w:author="linxl" w:date="2019-09-05T14:23:00Z">
                  <w:rPr>
                    <w:rFonts w:ascii="Cambria Math" w:hAnsi="Cambria Math" w:hint="eastAsia"/>
                    <w:szCs w:val="24"/>
                  </w:rPr>
                </w:rPrChange>
              </w:rPr>
              <m:t>S</m:t>
            </m:r>
            <m:r>
              <m:rPr>
                <m:sty m:val="p"/>
              </m:rPr>
              <w:rPr>
                <w:rFonts w:ascii="Cambria Math" w:hAnsi="Cambria Math"/>
                <w:sz w:val="22"/>
                <w:szCs w:val="24"/>
                <w:rPrChange w:id="1279" w:author="linxl" w:date="2019-09-05T14:23:00Z">
                  <w:rPr>
                    <w:rFonts w:ascii="Cambria Math" w:hAnsi="Cambria Math"/>
                    <w:szCs w:val="24"/>
                  </w:rPr>
                </w:rPrChange>
              </w:rPr>
              <m:t>+</m:t>
            </m:r>
            <m:r>
              <w:rPr>
                <w:rFonts w:ascii="Cambria Math" w:hAnsi="Cambria Math"/>
                <w:sz w:val="22"/>
                <w:szCs w:val="24"/>
                <w:rPrChange w:id="1280" w:author="linxl" w:date="2019-09-05T14:23:00Z">
                  <w:rPr>
                    <w:rFonts w:ascii="Cambria Math" w:hAnsi="Cambria Math"/>
                    <w:szCs w:val="24"/>
                  </w:rPr>
                </w:rPrChange>
              </w:rPr>
              <m:t>k</m:t>
            </m:r>
          </m:sub>
        </m:sSub>
        <m:r>
          <m:rPr>
            <m:sty m:val="p"/>
          </m:rPr>
          <w:rPr>
            <w:rFonts w:ascii="Cambria Math" w:hAnsi="Cambria Math"/>
            <w:sz w:val="22"/>
            <w:szCs w:val="24"/>
            <w:rPrChange w:id="1281" w:author="linxl" w:date="2019-09-05T14:23:00Z">
              <w:rPr>
                <w:rFonts w:ascii="Cambria Math" w:hAnsi="Cambria Math"/>
                <w:szCs w:val="24"/>
              </w:rPr>
            </w:rPrChange>
          </w:rPr>
          <m:t>(0&lt;</m:t>
        </m:r>
        <m:r>
          <w:rPr>
            <w:rFonts w:ascii="Cambria Math" w:hAnsi="Cambria Math"/>
            <w:sz w:val="22"/>
            <w:szCs w:val="24"/>
            <w:rPrChange w:id="1282" w:author="linxl" w:date="2019-09-05T14:23:00Z">
              <w:rPr>
                <w:rFonts w:ascii="Cambria Math" w:hAnsi="Cambria Math"/>
                <w:szCs w:val="24"/>
              </w:rPr>
            </w:rPrChange>
          </w:rPr>
          <m:t>i</m:t>
        </m:r>
        <m:r>
          <m:rPr>
            <m:sty m:val="p"/>
          </m:rPr>
          <w:rPr>
            <w:rFonts w:ascii="Cambria Math" w:hAnsi="Cambria Math"/>
            <w:sz w:val="22"/>
            <w:szCs w:val="24"/>
            <w:rPrChange w:id="1283" w:author="linxl" w:date="2019-09-05T14:23:00Z">
              <w:rPr>
                <w:rFonts w:ascii="Cambria Math" w:hAnsi="Cambria Math"/>
                <w:szCs w:val="24"/>
              </w:rPr>
            </w:rPrChange>
          </w:rPr>
          <m:t>&lt;</m:t>
        </m:r>
        <m:r>
          <w:rPr>
            <w:rFonts w:ascii="Cambria Math" w:hAnsi="Cambria Math"/>
            <w:sz w:val="22"/>
            <w:szCs w:val="24"/>
            <w:rPrChange w:id="1284" w:author="linxl" w:date="2019-09-05T14:23:00Z">
              <w:rPr>
                <w:rFonts w:ascii="Cambria Math" w:hAnsi="Cambria Math"/>
                <w:szCs w:val="24"/>
              </w:rPr>
            </w:rPrChange>
          </w:rPr>
          <m:t>k</m:t>
        </m:r>
        <m:r>
          <m:rPr>
            <m:sty m:val="p"/>
          </m:rPr>
          <w:rPr>
            <w:rFonts w:ascii="Cambria Math" w:hAnsi="Cambria Math"/>
            <w:sz w:val="22"/>
            <w:szCs w:val="24"/>
            <w:rPrChange w:id="1285" w:author="linxl" w:date="2019-09-05T14:23:00Z">
              <w:rPr>
                <w:rFonts w:ascii="Cambria Math" w:hAnsi="Cambria Math"/>
                <w:szCs w:val="24"/>
              </w:rPr>
            </w:rPrChange>
          </w:rPr>
          <m:t>)</m:t>
        </m:r>
      </m:oMath>
      <w:r w:rsidRPr="00D973C4">
        <w:rPr>
          <w:rFonts w:ascii="宋体" w:hAnsi="宋体" w:hint="eastAsia"/>
          <w:sz w:val="22"/>
          <w:szCs w:val="24"/>
          <w:rPrChange w:id="1286" w:author="linxl" w:date="2019-09-05T14:23:00Z">
            <w:rPr>
              <w:rFonts w:ascii="宋体" w:hAnsi="宋体" w:hint="eastAsia"/>
              <w:szCs w:val="24"/>
            </w:rPr>
          </w:rPrChange>
        </w:rPr>
        <w:t>。以</w:t>
      </w:r>
      <m:oMath>
        <m:sSub>
          <m:sSubPr>
            <m:ctrlPr>
              <w:rPr>
                <w:rFonts w:ascii="Cambria Math" w:hAnsi="Cambria Math"/>
                <w:sz w:val="22"/>
                <w:szCs w:val="24"/>
                <w:rPrChange w:id="1287" w:author="linxl" w:date="2019-09-05T14:23:00Z">
                  <w:rPr>
                    <w:rFonts w:ascii="Cambria Math" w:hAnsi="Cambria Math"/>
                    <w:szCs w:val="24"/>
                  </w:rPr>
                </w:rPrChange>
              </w:rPr>
            </m:ctrlPr>
          </m:sSubPr>
          <m:e>
            <m:r>
              <w:rPr>
                <w:rFonts w:ascii="Cambria Math" w:hAnsi="Cambria Math" w:hint="eastAsia"/>
                <w:sz w:val="22"/>
                <w:szCs w:val="24"/>
                <w:rPrChange w:id="1288" w:author="linxl" w:date="2019-09-05T14:23:00Z">
                  <w:rPr>
                    <w:rFonts w:ascii="Cambria Math" w:hAnsi="Cambria Math" w:hint="eastAsia"/>
                    <w:szCs w:val="24"/>
                  </w:rPr>
                </w:rPrChange>
              </w:rPr>
              <m:t>P</m:t>
            </m:r>
          </m:e>
          <m:sub>
            <m:r>
              <w:rPr>
                <w:rFonts w:ascii="Cambria Math" w:hAnsi="Cambria Math" w:hint="eastAsia"/>
                <w:sz w:val="22"/>
                <w:szCs w:val="24"/>
                <w:rPrChange w:id="1289" w:author="linxl" w:date="2019-09-05T14:23:00Z">
                  <w:rPr>
                    <w:rFonts w:ascii="Cambria Math" w:hAnsi="Cambria Math" w:hint="eastAsia"/>
                    <w:szCs w:val="24"/>
                  </w:rPr>
                </w:rPrChange>
              </w:rPr>
              <m:t>S</m:t>
            </m:r>
          </m:sub>
        </m:sSub>
      </m:oMath>
      <w:r w:rsidRPr="00D973C4">
        <w:rPr>
          <w:rFonts w:ascii="宋体" w:hAnsi="宋体" w:hint="eastAsia"/>
          <w:sz w:val="22"/>
          <w:szCs w:val="24"/>
          <w:rPrChange w:id="1290" w:author="linxl" w:date="2019-09-05T14:23:00Z">
            <w:rPr>
              <w:rFonts w:ascii="宋体" w:hAnsi="宋体" w:hint="eastAsia"/>
              <w:szCs w:val="24"/>
            </w:rPr>
          </w:rPrChange>
        </w:rPr>
        <w:t>为顶点，</w:t>
      </w:r>
      <m:oMath>
        <m:sSub>
          <m:sSubPr>
            <m:ctrlPr>
              <w:rPr>
                <w:rFonts w:ascii="Cambria Math" w:hAnsi="Cambria Math"/>
                <w:sz w:val="22"/>
                <w:szCs w:val="24"/>
                <w:rPrChange w:id="1291" w:author="linxl" w:date="2019-09-05T14:23:00Z">
                  <w:rPr>
                    <w:rFonts w:ascii="Cambria Math" w:hAnsi="Cambria Math"/>
                    <w:szCs w:val="24"/>
                  </w:rPr>
                </w:rPrChange>
              </w:rPr>
            </m:ctrlPr>
          </m:sSubPr>
          <m:e>
            <m:r>
              <w:rPr>
                <w:rFonts w:ascii="Cambria Math" w:hAnsi="Cambria Math"/>
                <w:sz w:val="22"/>
                <w:szCs w:val="24"/>
                <w:rPrChange w:id="1292" w:author="linxl" w:date="2019-09-05T14:23:00Z">
                  <w:rPr>
                    <w:rFonts w:ascii="Cambria Math" w:hAnsi="Cambria Math"/>
                    <w:szCs w:val="24"/>
                  </w:rPr>
                </w:rPrChange>
              </w:rPr>
              <m:t>O</m:t>
            </m:r>
          </m:e>
          <m:sub>
            <m:r>
              <m:rPr>
                <m:sty m:val="p"/>
              </m:rPr>
              <w:rPr>
                <w:rFonts w:ascii="Cambria Math" w:hAnsi="Cambria Math" w:hint="eastAsia"/>
                <w:sz w:val="22"/>
                <w:szCs w:val="24"/>
                <w:rPrChange w:id="1293" w:author="linxl" w:date="2019-09-05T14:23:00Z">
                  <w:rPr>
                    <w:rFonts w:ascii="Cambria Math" w:hAnsi="Cambria Math" w:hint="eastAsia"/>
                    <w:szCs w:val="24"/>
                  </w:rPr>
                </w:rPrChange>
              </w:rPr>
              <m:t>s</m:t>
            </m:r>
            <m:r>
              <m:rPr>
                <m:sty m:val="p"/>
              </m:rPr>
              <w:rPr>
                <w:rFonts w:ascii="Cambria Math" w:hAnsi="Cambria Math"/>
                <w:sz w:val="22"/>
                <w:szCs w:val="24"/>
                <w:rPrChange w:id="1294" w:author="linxl" w:date="2019-09-05T14:23:00Z">
                  <w:rPr>
                    <w:rFonts w:ascii="Cambria Math" w:hAnsi="Cambria Math"/>
                    <w:szCs w:val="24"/>
                  </w:rPr>
                </w:rPrChange>
              </w:rPr>
              <m:t>+</m:t>
            </m:r>
            <m:r>
              <w:rPr>
                <w:rFonts w:ascii="Cambria Math" w:hAnsi="Cambria Math" w:hint="eastAsia"/>
                <w:sz w:val="22"/>
                <w:szCs w:val="24"/>
                <w:rPrChange w:id="1295" w:author="linxl" w:date="2019-09-05T14:23:00Z">
                  <w:rPr>
                    <w:rFonts w:ascii="Cambria Math" w:hAnsi="Cambria Math" w:hint="eastAsia"/>
                    <w:szCs w:val="24"/>
                  </w:rPr>
                </w:rPrChange>
              </w:rPr>
              <m:t>i</m:t>
            </m:r>
          </m:sub>
        </m:sSub>
        <m:d>
          <m:dPr>
            <m:ctrlPr>
              <w:rPr>
                <w:rFonts w:ascii="Cambria Math" w:hAnsi="Cambria Math"/>
                <w:sz w:val="22"/>
                <w:szCs w:val="24"/>
                <w:rPrChange w:id="1296" w:author="linxl" w:date="2019-09-05T14:23:00Z">
                  <w:rPr>
                    <w:rFonts w:ascii="Cambria Math" w:hAnsi="Cambria Math"/>
                    <w:szCs w:val="24"/>
                  </w:rPr>
                </w:rPrChange>
              </w:rPr>
            </m:ctrlPr>
          </m:dPr>
          <m:e>
            <m:sSub>
              <m:sSubPr>
                <m:ctrlPr>
                  <w:rPr>
                    <w:rFonts w:ascii="Cambria Math" w:hAnsi="Cambria Math"/>
                    <w:sz w:val="22"/>
                    <w:szCs w:val="24"/>
                    <w:rPrChange w:id="1297" w:author="linxl" w:date="2019-09-05T14:23:00Z">
                      <w:rPr>
                        <w:rFonts w:ascii="Cambria Math" w:hAnsi="Cambria Math"/>
                        <w:szCs w:val="24"/>
                      </w:rPr>
                    </w:rPrChange>
                  </w:rPr>
                </m:ctrlPr>
              </m:sSubPr>
              <m:e>
                <m:r>
                  <w:rPr>
                    <w:rFonts w:ascii="Cambria Math" w:hAnsi="Cambria Math" w:hint="eastAsia"/>
                    <w:sz w:val="22"/>
                    <w:szCs w:val="24"/>
                    <w:rPrChange w:id="1298" w:author="linxl" w:date="2019-09-05T14:23:00Z">
                      <w:rPr>
                        <w:rFonts w:ascii="Cambria Math" w:hAnsi="Cambria Math" w:hint="eastAsia"/>
                        <w:szCs w:val="24"/>
                      </w:rPr>
                    </w:rPrChange>
                  </w:rPr>
                  <m:t>P</m:t>
                </m:r>
              </m:e>
              <m:sub>
                <m:r>
                  <w:rPr>
                    <w:rFonts w:ascii="Cambria Math" w:hAnsi="Cambria Math" w:hint="eastAsia"/>
                    <w:sz w:val="22"/>
                    <w:szCs w:val="24"/>
                    <w:rPrChange w:id="1299" w:author="linxl" w:date="2019-09-05T14:23:00Z">
                      <w:rPr>
                        <w:rFonts w:ascii="Cambria Math" w:hAnsi="Cambria Math" w:hint="eastAsia"/>
                        <w:szCs w:val="24"/>
                      </w:rPr>
                    </w:rPrChange>
                  </w:rPr>
                  <m:t>S</m:t>
                </m:r>
                <m:r>
                  <m:rPr>
                    <m:sty m:val="p"/>
                  </m:rPr>
                  <w:rPr>
                    <w:rFonts w:ascii="Cambria Math" w:hAnsi="Cambria Math"/>
                    <w:sz w:val="22"/>
                    <w:szCs w:val="24"/>
                    <w:rPrChange w:id="1300" w:author="linxl" w:date="2019-09-05T14:23:00Z">
                      <w:rPr>
                        <w:rFonts w:ascii="Cambria Math" w:hAnsi="Cambria Math"/>
                        <w:szCs w:val="24"/>
                      </w:rPr>
                    </w:rPrChange>
                  </w:rPr>
                  <m:t>+</m:t>
                </m:r>
                <m:r>
                  <w:rPr>
                    <w:rFonts w:ascii="Cambria Math" w:hAnsi="Cambria Math" w:hint="eastAsia"/>
                    <w:sz w:val="22"/>
                    <w:szCs w:val="24"/>
                    <w:rPrChange w:id="1301" w:author="linxl" w:date="2019-09-05T14:23:00Z">
                      <w:rPr>
                        <w:rFonts w:ascii="Cambria Math" w:hAnsi="Cambria Math" w:hint="eastAsia"/>
                        <w:szCs w:val="24"/>
                      </w:rPr>
                    </w:rPrChange>
                  </w:rPr>
                  <m:t>i</m:t>
                </m:r>
              </m:sub>
            </m:sSub>
            <m:r>
              <m:rPr>
                <m:sty m:val="p"/>
              </m:rPr>
              <w:rPr>
                <w:rFonts w:ascii="Cambria Math" w:hAnsi="Cambria Math"/>
                <w:sz w:val="22"/>
                <w:szCs w:val="24"/>
                <w:rPrChange w:id="1302" w:author="linxl" w:date="2019-09-05T14:23:00Z">
                  <w:rPr>
                    <w:rFonts w:ascii="Cambria Math" w:hAnsi="Cambria Math"/>
                    <w:szCs w:val="24"/>
                  </w:rPr>
                </w:rPrChange>
              </w:rPr>
              <m:t>,ϵ</m:t>
            </m:r>
          </m:e>
        </m:d>
      </m:oMath>
      <w:r w:rsidRPr="00D973C4">
        <w:rPr>
          <w:rFonts w:ascii="宋体" w:hAnsi="宋体" w:hint="eastAsia"/>
          <w:sz w:val="22"/>
          <w:szCs w:val="24"/>
          <w:rPrChange w:id="1303" w:author="linxl" w:date="2019-09-05T14:23:00Z">
            <w:rPr>
              <w:rFonts w:ascii="宋体" w:hAnsi="宋体" w:hint="eastAsia"/>
              <w:szCs w:val="24"/>
            </w:rPr>
          </w:rPrChange>
        </w:rPr>
        <w:t>为底面建立斜圆锥</w:t>
      </w:r>
      <m:oMath>
        <m:sSub>
          <m:sSubPr>
            <m:ctrlPr>
              <w:rPr>
                <w:rFonts w:ascii="Cambria Math" w:hAnsi="Cambria Math"/>
                <w:sz w:val="22"/>
                <w:szCs w:val="24"/>
                <w:rPrChange w:id="1304" w:author="linxl" w:date="2019-09-05T14:23:00Z">
                  <w:rPr>
                    <w:rFonts w:ascii="Cambria Math" w:hAnsi="Cambria Math"/>
                    <w:szCs w:val="24"/>
                  </w:rPr>
                </w:rPrChange>
              </w:rPr>
            </m:ctrlPr>
          </m:sSubPr>
          <m:e>
            <m:r>
              <w:rPr>
                <w:rFonts w:ascii="Cambria Math" w:hAnsi="Cambria Math"/>
                <w:sz w:val="22"/>
                <w:szCs w:val="24"/>
                <w:rPrChange w:id="1305" w:author="linxl" w:date="2019-09-05T14:23:00Z">
                  <w:rPr>
                    <w:rFonts w:ascii="Cambria Math" w:hAnsi="Cambria Math"/>
                    <w:szCs w:val="24"/>
                  </w:rPr>
                </w:rPrChange>
              </w:rPr>
              <m:t>C</m:t>
            </m:r>
          </m:e>
          <m:sub>
            <m:r>
              <w:rPr>
                <w:rFonts w:ascii="Cambria Math" w:hAnsi="Cambria Math" w:hint="eastAsia"/>
                <w:sz w:val="22"/>
                <w:szCs w:val="24"/>
                <w:rPrChange w:id="1306" w:author="linxl" w:date="2019-09-05T14:23:00Z">
                  <w:rPr>
                    <w:rFonts w:ascii="Cambria Math" w:hAnsi="Cambria Math" w:hint="eastAsia"/>
                    <w:szCs w:val="24"/>
                  </w:rPr>
                </w:rPrChange>
              </w:rPr>
              <m:t>S</m:t>
            </m:r>
            <m:r>
              <m:rPr>
                <m:sty m:val="p"/>
              </m:rPr>
              <w:rPr>
                <w:rFonts w:ascii="Cambria Math" w:hAnsi="Cambria Math"/>
                <w:sz w:val="22"/>
                <w:szCs w:val="24"/>
                <w:rPrChange w:id="1307" w:author="linxl" w:date="2019-09-05T14:23:00Z">
                  <w:rPr>
                    <w:rFonts w:ascii="Cambria Math" w:hAnsi="Cambria Math"/>
                    <w:szCs w:val="24"/>
                  </w:rPr>
                </w:rPrChange>
              </w:rPr>
              <m:t>+</m:t>
            </m:r>
            <m:r>
              <w:rPr>
                <w:rFonts w:ascii="Cambria Math" w:hAnsi="Cambria Math" w:hint="eastAsia"/>
                <w:sz w:val="22"/>
                <w:szCs w:val="24"/>
                <w:rPrChange w:id="1308" w:author="linxl" w:date="2019-09-05T14:23:00Z">
                  <w:rPr>
                    <w:rFonts w:ascii="Cambria Math" w:hAnsi="Cambria Math" w:hint="eastAsia"/>
                    <w:szCs w:val="24"/>
                  </w:rPr>
                </w:rPrChange>
              </w:rPr>
              <m:t>i</m:t>
            </m:r>
          </m:sub>
        </m:sSub>
      </m:oMath>
      <w:r w:rsidRPr="00D973C4">
        <w:rPr>
          <w:rFonts w:ascii="宋体" w:hAnsi="宋体" w:hint="eastAsia"/>
          <w:sz w:val="22"/>
          <w:szCs w:val="24"/>
          <w:rPrChange w:id="1309" w:author="linxl" w:date="2019-09-05T14:23:00Z">
            <w:rPr>
              <w:rFonts w:ascii="宋体" w:hAnsi="宋体" w:hint="eastAsia"/>
              <w:szCs w:val="24"/>
            </w:rPr>
          </w:rPrChange>
        </w:rPr>
        <w:t>。若</w:t>
      </w:r>
      <m:oMath>
        <m:sSub>
          <m:sSubPr>
            <m:ctrlPr>
              <w:rPr>
                <w:rFonts w:ascii="Cambria Math" w:hAnsi="Cambria Math"/>
                <w:sz w:val="22"/>
                <w:szCs w:val="24"/>
                <w:rPrChange w:id="1310" w:author="linxl" w:date="2019-09-05T14:23:00Z">
                  <w:rPr>
                    <w:rFonts w:ascii="Cambria Math" w:hAnsi="Cambria Math"/>
                    <w:szCs w:val="24"/>
                  </w:rPr>
                </w:rPrChange>
              </w:rPr>
            </m:ctrlPr>
          </m:sSubPr>
          <m:e>
            <m:r>
              <w:rPr>
                <w:rFonts w:ascii="Cambria Math" w:hAnsi="Cambria Math" w:hint="eastAsia"/>
                <w:sz w:val="22"/>
                <w:szCs w:val="24"/>
                <w:rPrChange w:id="1311" w:author="linxl" w:date="2019-09-05T14:23:00Z">
                  <w:rPr>
                    <w:rFonts w:ascii="Cambria Math" w:hAnsi="Cambria Math" w:hint="eastAsia"/>
                    <w:szCs w:val="24"/>
                  </w:rPr>
                </w:rPrChange>
              </w:rPr>
              <m:t>P</m:t>
            </m:r>
          </m:e>
          <m:sub>
            <m:r>
              <w:rPr>
                <w:rFonts w:ascii="Cambria Math" w:hAnsi="Cambria Math" w:hint="eastAsia"/>
                <w:sz w:val="22"/>
                <w:szCs w:val="24"/>
                <w:rPrChange w:id="1312" w:author="linxl" w:date="2019-09-05T14:23:00Z">
                  <w:rPr>
                    <w:rFonts w:ascii="Cambria Math" w:hAnsi="Cambria Math" w:hint="eastAsia"/>
                    <w:szCs w:val="24"/>
                  </w:rPr>
                </w:rPrChange>
              </w:rPr>
              <m:t>S</m:t>
            </m:r>
          </m:sub>
        </m:sSub>
        <m:sSub>
          <m:sSubPr>
            <m:ctrlPr>
              <w:rPr>
                <w:rFonts w:ascii="Cambria Math" w:hAnsi="Cambria Math"/>
                <w:sz w:val="22"/>
                <w:szCs w:val="24"/>
                <w:rPrChange w:id="1313" w:author="linxl" w:date="2019-09-05T14:23:00Z">
                  <w:rPr>
                    <w:rFonts w:ascii="Cambria Math" w:hAnsi="Cambria Math"/>
                    <w:szCs w:val="24"/>
                  </w:rPr>
                </w:rPrChange>
              </w:rPr>
            </m:ctrlPr>
          </m:sSubPr>
          <m:e>
            <m:r>
              <w:rPr>
                <w:rFonts w:ascii="Cambria Math" w:hAnsi="Cambria Math" w:hint="eastAsia"/>
                <w:sz w:val="22"/>
                <w:szCs w:val="24"/>
                <w:rPrChange w:id="1314" w:author="linxl" w:date="2019-09-05T14:23:00Z">
                  <w:rPr>
                    <w:rFonts w:ascii="Cambria Math" w:hAnsi="Cambria Math" w:hint="eastAsia"/>
                    <w:szCs w:val="24"/>
                  </w:rPr>
                </w:rPrChange>
              </w:rPr>
              <m:t>P</m:t>
            </m:r>
          </m:e>
          <m:sub>
            <m:r>
              <w:rPr>
                <w:rFonts w:ascii="Cambria Math" w:hAnsi="Cambria Math" w:hint="eastAsia"/>
                <w:sz w:val="22"/>
                <w:szCs w:val="24"/>
                <w:rPrChange w:id="1315" w:author="linxl" w:date="2019-09-05T14:23:00Z">
                  <w:rPr>
                    <w:rFonts w:ascii="Cambria Math" w:hAnsi="Cambria Math" w:hint="eastAsia"/>
                    <w:szCs w:val="24"/>
                  </w:rPr>
                </w:rPrChange>
              </w:rPr>
              <m:t>S</m:t>
            </m:r>
            <m:r>
              <m:rPr>
                <m:sty m:val="p"/>
              </m:rPr>
              <w:rPr>
                <w:rFonts w:ascii="Cambria Math" w:hAnsi="Cambria Math"/>
                <w:sz w:val="22"/>
                <w:szCs w:val="24"/>
                <w:rPrChange w:id="1316" w:author="linxl" w:date="2019-09-05T14:23:00Z">
                  <w:rPr>
                    <w:rFonts w:ascii="Cambria Math" w:hAnsi="Cambria Math"/>
                    <w:szCs w:val="24"/>
                  </w:rPr>
                </w:rPrChange>
              </w:rPr>
              <m:t>+</m:t>
            </m:r>
            <m:r>
              <w:rPr>
                <w:rFonts w:ascii="Cambria Math" w:hAnsi="Cambria Math"/>
                <w:sz w:val="22"/>
                <w:szCs w:val="24"/>
                <w:rPrChange w:id="1317" w:author="linxl" w:date="2019-09-05T14:23:00Z">
                  <w:rPr>
                    <w:rFonts w:ascii="Cambria Math" w:hAnsi="Cambria Math"/>
                    <w:szCs w:val="24"/>
                  </w:rPr>
                </w:rPrChange>
              </w:rPr>
              <m:t>k</m:t>
            </m:r>
          </m:sub>
        </m:sSub>
      </m:oMath>
      <w:r w:rsidRPr="00D973C4">
        <w:rPr>
          <w:rFonts w:ascii="宋体" w:hAnsi="宋体" w:hint="eastAsia"/>
          <w:sz w:val="22"/>
          <w:szCs w:val="24"/>
          <w:rPrChange w:id="1318" w:author="linxl" w:date="2019-09-05T14:23:00Z">
            <w:rPr>
              <w:rFonts w:ascii="宋体" w:hAnsi="宋体" w:hint="eastAsia"/>
              <w:szCs w:val="24"/>
            </w:rPr>
          </w:rPrChange>
        </w:rPr>
        <w:t>穿过斜圆锥</w:t>
      </w:r>
      <m:oMath>
        <m:sSub>
          <m:sSubPr>
            <m:ctrlPr>
              <w:rPr>
                <w:rFonts w:ascii="Cambria Math" w:hAnsi="Cambria Math"/>
                <w:sz w:val="22"/>
                <w:szCs w:val="24"/>
                <w:rPrChange w:id="1319" w:author="linxl" w:date="2019-09-05T14:23:00Z">
                  <w:rPr>
                    <w:rFonts w:ascii="Cambria Math" w:hAnsi="Cambria Math"/>
                    <w:szCs w:val="24"/>
                  </w:rPr>
                </w:rPrChange>
              </w:rPr>
            </m:ctrlPr>
          </m:sSubPr>
          <m:e>
            <m:r>
              <w:rPr>
                <w:rFonts w:ascii="Cambria Math" w:hAnsi="Cambria Math"/>
                <w:sz w:val="22"/>
                <w:szCs w:val="24"/>
                <w:rPrChange w:id="1320" w:author="linxl" w:date="2019-09-05T14:23:00Z">
                  <w:rPr>
                    <w:rFonts w:ascii="Cambria Math" w:hAnsi="Cambria Math"/>
                    <w:szCs w:val="24"/>
                  </w:rPr>
                </w:rPrChange>
              </w:rPr>
              <m:t>C</m:t>
            </m:r>
          </m:e>
          <m:sub>
            <m:r>
              <w:rPr>
                <w:rFonts w:ascii="Cambria Math" w:hAnsi="Cambria Math" w:hint="eastAsia"/>
                <w:sz w:val="22"/>
                <w:szCs w:val="24"/>
                <w:rPrChange w:id="1321" w:author="linxl" w:date="2019-09-05T14:23:00Z">
                  <w:rPr>
                    <w:rFonts w:ascii="Cambria Math" w:hAnsi="Cambria Math" w:hint="eastAsia"/>
                    <w:szCs w:val="24"/>
                  </w:rPr>
                </w:rPrChange>
              </w:rPr>
              <m:t>S</m:t>
            </m:r>
            <m:r>
              <m:rPr>
                <m:sty m:val="p"/>
              </m:rPr>
              <w:rPr>
                <w:rFonts w:ascii="Cambria Math" w:hAnsi="Cambria Math"/>
                <w:sz w:val="22"/>
                <w:szCs w:val="24"/>
                <w:rPrChange w:id="1322" w:author="linxl" w:date="2019-09-05T14:23:00Z">
                  <w:rPr>
                    <w:rFonts w:ascii="Cambria Math" w:hAnsi="Cambria Math"/>
                    <w:szCs w:val="24"/>
                  </w:rPr>
                </w:rPrChange>
              </w:rPr>
              <m:t>+</m:t>
            </m:r>
            <m:r>
              <w:rPr>
                <w:rFonts w:ascii="Cambria Math" w:hAnsi="Cambria Math" w:hint="eastAsia"/>
                <w:sz w:val="22"/>
                <w:szCs w:val="24"/>
                <w:rPrChange w:id="1323" w:author="linxl" w:date="2019-09-05T14:23:00Z">
                  <w:rPr>
                    <w:rFonts w:ascii="Cambria Math" w:hAnsi="Cambria Math" w:hint="eastAsia"/>
                    <w:szCs w:val="24"/>
                  </w:rPr>
                </w:rPrChange>
              </w:rPr>
              <m:t>i</m:t>
            </m:r>
          </m:sub>
        </m:sSub>
      </m:oMath>
      <w:r w:rsidRPr="00D973C4">
        <w:rPr>
          <w:rFonts w:ascii="宋体" w:hAnsi="宋体" w:hint="eastAsia"/>
          <w:sz w:val="22"/>
          <w:szCs w:val="24"/>
          <w:rPrChange w:id="1324" w:author="linxl" w:date="2019-09-05T14:23:00Z">
            <w:rPr>
              <w:rFonts w:ascii="宋体" w:hAnsi="宋体" w:hint="eastAsia"/>
              <w:szCs w:val="24"/>
            </w:rPr>
          </w:rPrChange>
        </w:rPr>
        <w:t>，即可保证线段</w:t>
      </w:r>
      <m:oMath>
        <m:sSub>
          <m:sSubPr>
            <m:ctrlPr>
              <w:rPr>
                <w:rFonts w:ascii="Cambria Math" w:hAnsi="Cambria Math"/>
                <w:sz w:val="22"/>
                <w:szCs w:val="24"/>
                <w:rPrChange w:id="1325" w:author="linxl" w:date="2019-09-05T14:23:00Z">
                  <w:rPr>
                    <w:rFonts w:ascii="Cambria Math" w:hAnsi="Cambria Math"/>
                    <w:szCs w:val="24"/>
                  </w:rPr>
                </w:rPrChange>
              </w:rPr>
            </m:ctrlPr>
          </m:sSubPr>
          <m:e>
            <m:r>
              <w:rPr>
                <w:rFonts w:ascii="Cambria Math" w:hAnsi="Cambria Math" w:hint="eastAsia"/>
                <w:sz w:val="22"/>
                <w:szCs w:val="24"/>
                <w:rPrChange w:id="1326" w:author="linxl" w:date="2019-09-05T14:23:00Z">
                  <w:rPr>
                    <w:rFonts w:ascii="Cambria Math" w:hAnsi="Cambria Math" w:hint="eastAsia"/>
                    <w:szCs w:val="24"/>
                  </w:rPr>
                </w:rPrChange>
              </w:rPr>
              <m:t>P</m:t>
            </m:r>
          </m:e>
          <m:sub>
            <m:r>
              <w:rPr>
                <w:rFonts w:ascii="Cambria Math" w:hAnsi="Cambria Math" w:hint="eastAsia"/>
                <w:sz w:val="22"/>
                <w:szCs w:val="24"/>
                <w:rPrChange w:id="1327" w:author="linxl" w:date="2019-09-05T14:23:00Z">
                  <w:rPr>
                    <w:rFonts w:ascii="Cambria Math" w:hAnsi="Cambria Math" w:hint="eastAsia"/>
                    <w:szCs w:val="24"/>
                  </w:rPr>
                </w:rPrChange>
              </w:rPr>
              <m:t>S</m:t>
            </m:r>
          </m:sub>
        </m:sSub>
        <m:sSub>
          <m:sSubPr>
            <m:ctrlPr>
              <w:rPr>
                <w:rFonts w:ascii="Cambria Math" w:hAnsi="Cambria Math"/>
                <w:sz w:val="22"/>
                <w:szCs w:val="24"/>
                <w:rPrChange w:id="1328" w:author="linxl" w:date="2019-09-05T14:23:00Z">
                  <w:rPr>
                    <w:rFonts w:ascii="Cambria Math" w:hAnsi="Cambria Math"/>
                    <w:szCs w:val="24"/>
                  </w:rPr>
                </w:rPrChange>
              </w:rPr>
            </m:ctrlPr>
          </m:sSubPr>
          <m:e>
            <m:r>
              <w:rPr>
                <w:rFonts w:ascii="Cambria Math" w:hAnsi="Cambria Math" w:hint="eastAsia"/>
                <w:sz w:val="22"/>
                <w:szCs w:val="24"/>
                <w:rPrChange w:id="1329" w:author="linxl" w:date="2019-09-05T14:23:00Z">
                  <w:rPr>
                    <w:rFonts w:ascii="Cambria Math" w:hAnsi="Cambria Math" w:hint="eastAsia"/>
                    <w:szCs w:val="24"/>
                  </w:rPr>
                </w:rPrChange>
              </w:rPr>
              <m:t>P</m:t>
            </m:r>
          </m:e>
          <m:sub>
            <m:r>
              <w:rPr>
                <w:rFonts w:ascii="Cambria Math" w:hAnsi="Cambria Math" w:hint="eastAsia"/>
                <w:sz w:val="22"/>
                <w:szCs w:val="24"/>
                <w:rPrChange w:id="1330" w:author="linxl" w:date="2019-09-05T14:23:00Z">
                  <w:rPr>
                    <w:rFonts w:ascii="Cambria Math" w:hAnsi="Cambria Math" w:hint="eastAsia"/>
                    <w:szCs w:val="24"/>
                  </w:rPr>
                </w:rPrChange>
              </w:rPr>
              <m:t>S</m:t>
            </m:r>
            <m:r>
              <m:rPr>
                <m:sty m:val="p"/>
              </m:rPr>
              <w:rPr>
                <w:rFonts w:ascii="Cambria Math" w:hAnsi="Cambria Math"/>
                <w:sz w:val="22"/>
                <w:szCs w:val="24"/>
                <w:rPrChange w:id="1331" w:author="linxl" w:date="2019-09-05T14:23:00Z">
                  <w:rPr>
                    <w:rFonts w:ascii="Cambria Math" w:hAnsi="Cambria Math"/>
                    <w:szCs w:val="24"/>
                  </w:rPr>
                </w:rPrChange>
              </w:rPr>
              <m:t>+</m:t>
            </m:r>
            <m:r>
              <w:rPr>
                <w:rFonts w:ascii="Cambria Math" w:hAnsi="Cambria Math"/>
                <w:sz w:val="22"/>
                <w:szCs w:val="24"/>
                <w:rPrChange w:id="1332" w:author="linxl" w:date="2019-09-05T14:23:00Z">
                  <w:rPr>
                    <w:rFonts w:ascii="Cambria Math" w:hAnsi="Cambria Math"/>
                    <w:szCs w:val="24"/>
                  </w:rPr>
                </w:rPrChange>
              </w:rPr>
              <m:t>k</m:t>
            </m:r>
          </m:sub>
        </m:sSub>
      </m:oMath>
      <w:r w:rsidRPr="00D973C4">
        <w:rPr>
          <w:rFonts w:ascii="宋体" w:hAnsi="宋体" w:hint="eastAsia"/>
          <w:sz w:val="22"/>
          <w:szCs w:val="24"/>
          <w:rPrChange w:id="1333" w:author="linxl" w:date="2019-09-05T14:23:00Z">
            <w:rPr>
              <w:rFonts w:ascii="宋体" w:hAnsi="宋体" w:hint="eastAsia"/>
              <w:szCs w:val="24"/>
            </w:rPr>
          </w:rPrChange>
        </w:rPr>
        <w:t>与</w:t>
      </w:r>
      <m:oMath>
        <m:r>
          <m:rPr>
            <m:sty m:val="p"/>
          </m:rPr>
          <w:rPr>
            <w:rFonts w:ascii="Cambria Math" w:hAnsi="Cambria Math"/>
            <w:sz w:val="22"/>
            <w:szCs w:val="24"/>
            <w:rPrChange w:id="1334" w:author="linxl" w:date="2019-09-05T14:23:00Z">
              <w:rPr>
                <w:rFonts w:ascii="Cambria Math" w:hAnsi="Cambria Math"/>
                <w:szCs w:val="24"/>
              </w:rPr>
            </w:rPrChange>
          </w:rPr>
          <m:t xml:space="preserve"> </m:t>
        </m:r>
        <m:sSub>
          <m:sSubPr>
            <m:ctrlPr>
              <w:rPr>
                <w:rFonts w:ascii="Cambria Math" w:hAnsi="Cambria Math"/>
                <w:sz w:val="22"/>
                <w:szCs w:val="24"/>
                <w:rPrChange w:id="1335" w:author="linxl" w:date="2019-09-05T14:23:00Z">
                  <w:rPr>
                    <w:rFonts w:ascii="Cambria Math" w:hAnsi="Cambria Math"/>
                    <w:szCs w:val="24"/>
                  </w:rPr>
                </w:rPrChange>
              </w:rPr>
            </m:ctrlPr>
          </m:sSubPr>
          <m:e>
            <m:r>
              <w:rPr>
                <w:rFonts w:ascii="Cambria Math" w:hAnsi="Cambria Math" w:hint="eastAsia"/>
                <w:sz w:val="22"/>
                <w:szCs w:val="24"/>
                <w:rPrChange w:id="1336" w:author="linxl" w:date="2019-09-05T14:23:00Z">
                  <w:rPr>
                    <w:rFonts w:ascii="Cambria Math" w:hAnsi="Cambria Math" w:hint="eastAsia"/>
                    <w:szCs w:val="24"/>
                  </w:rPr>
                </w:rPrChange>
              </w:rPr>
              <m:t>P</m:t>
            </m:r>
          </m:e>
          <m:sub>
            <m:r>
              <w:rPr>
                <w:rFonts w:ascii="Cambria Math" w:hAnsi="Cambria Math" w:hint="eastAsia"/>
                <w:sz w:val="22"/>
                <w:szCs w:val="24"/>
                <w:rPrChange w:id="1337" w:author="linxl" w:date="2019-09-05T14:23:00Z">
                  <w:rPr>
                    <w:rFonts w:ascii="Cambria Math" w:hAnsi="Cambria Math" w:hint="eastAsia"/>
                    <w:szCs w:val="24"/>
                  </w:rPr>
                </w:rPrChange>
              </w:rPr>
              <m:t>S</m:t>
            </m:r>
            <m:r>
              <m:rPr>
                <m:sty m:val="p"/>
              </m:rPr>
              <w:rPr>
                <w:rFonts w:ascii="Cambria Math" w:hAnsi="Cambria Math"/>
                <w:sz w:val="22"/>
                <w:szCs w:val="24"/>
                <w:rPrChange w:id="1338" w:author="linxl" w:date="2019-09-05T14:23:00Z">
                  <w:rPr>
                    <w:rFonts w:ascii="Cambria Math" w:hAnsi="Cambria Math"/>
                    <w:szCs w:val="24"/>
                  </w:rPr>
                </w:rPrChange>
              </w:rPr>
              <m:t>+</m:t>
            </m:r>
            <m:r>
              <w:rPr>
                <w:rFonts w:ascii="Cambria Math" w:hAnsi="Cambria Math" w:hint="eastAsia"/>
                <w:sz w:val="22"/>
                <w:szCs w:val="24"/>
                <w:rPrChange w:id="1339" w:author="linxl" w:date="2019-09-05T14:23:00Z">
                  <w:rPr>
                    <w:rFonts w:ascii="Cambria Math" w:hAnsi="Cambria Math" w:hint="eastAsia"/>
                    <w:szCs w:val="24"/>
                  </w:rPr>
                </w:rPrChange>
              </w:rPr>
              <m:t>i</m:t>
            </m:r>
          </m:sub>
        </m:sSub>
      </m:oMath>
      <w:r w:rsidRPr="00D973C4">
        <w:rPr>
          <w:rFonts w:ascii="宋体" w:hAnsi="宋体" w:hint="eastAsia"/>
          <w:sz w:val="22"/>
          <w:szCs w:val="24"/>
          <w:rPrChange w:id="1340" w:author="linxl" w:date="2019-09-05T14:23:00Z">
            <w:rPr>
              <w:rFonts w:ascii="宋体" w:hAnsi="宋体" w:hint="eastAsia"/>
              <w:szCs w:val="24"/>
            </w:rPr>
          </w:rPrChange>
        </w:rPr>
        <w:t>之间的同步距离不超过</w:t>
      </w:r>
      <m:oMath>
        <m:r>
          <m:rPr>
            <m:sty m:val="p"/>
          </m:rPr>
          <w:rPr>
            <w:rFonts w:ascii="Cambria Math" w:hAnsi="Cambria Math"/>
            <w:sz w:val="22"/>
            <w:szCs w:val="24"/>
            <w:rPrChange w:id="1341" w:author="linxl" w:date="2019-09-05T14:23:00Z">
              <w:rPr>
                <w:rFonts w:ascii="Cambria Math" w:hAnsi="Cambria Math"/>
                <w:szCs w:val="24"/>
              </w:rPr>
            </w:rPrChange>
          </w:rPr>
          <m:t>ϵ</m:t>
        </m:r>
      </m:oMath>
      <w:r w:rsidRPr="00D973C4">
        <w:rPr>
          <w:rFonts w:ascii="宋体" w:hAnsi="宋体" w:hint="eastAsia"/>
          <w:sz w:val="22"/>
          <w:szCs w:val="24"/>
          <w:rPrChange w:id="1342" w:author="linxl" w:date="2019-09-05T14:23:00Z">
            <w:rPr>
              <w:rFonts w:ascii="宋体" w:hAnsi="宋体" w:hint="eastAsia"/>
              <w:szCs w:val="24"/>
            </w:rPr>
          </w:rPrChange>
        </w:rPr>
        <w:t>，如图5所示。</w:t>
      </w:r>
      <w:r w:rsidRPr="00D973C4">
        <w:rPr>
          <w:rFonts w:ascii="宋体" w:hAnsi="宋体"/>
          <w:sz w:val="22"/>
          <w:szCs w:val="24"/>
          <w:rPrChange w:id="1343" w:author="linxl" w:date="2019-09-05T14:23:00Z">
            <w:rPr>
              <w:rFonts w:ascii="宋体" w:hAnsi="宋体"/>
              <w:szCs w:val="24"/>
            </w:rPr>
          </w:rPrChange>
        </w:rPr>
        <w:t xml:space="preserve"> </w:t>
      </w:r>
      <w:r w:rsidRPr="00D973C4">
        <w:rPr>
          <w:rFonts w:ascii="宋体" w:hAnsi="宋体" w:hint="eastAsia"/>
          <w:sz w:val="22"/>
          <w:szCs w:val="24"/>
          <w:rPrChange w:id="1344" w:author="linxl" w:date="2019-09-05T14:23:00Z">
            <w:rPr>
              <w:rFonts w:ascii="宋体" w:hAnsi="宋体" w:hint="eastAsia"/>
              <w:szCs w:val="24"/>
            </w:rPr>
          </w:rPrChange>
        </w:rPr>
        <w:t>即给定三个点</w:t>
      </w:r>
      <m:oMath>
        <m:sSub>
          <m:sSubPr>
            <m:ctrlPr>
              <w:rPr>
                <w:rFonts w:ascii="Cambria Math" w:hAnsi="Cambria Math"/>
                <w:sz w:val="22"/>
                <w:szCs w:val="24"/>
                <w:rPrChange w:id="1345" w:author="linxl" w:date="2019-09-05T14:23:00Z">
                  <w:rPr>
                    <w:rFonts w:ascii="Cambria Math" w:hAnsi="Cambria Math"/>
                    <w:szCs w:val="24"/>
                  </w:rPr>
                </w:rPrChange>
              </w:rPr>
            </m:ctrlPr>
          </m:sSubPr>
          <m:e>
            <m:r>
              <w:rPr>
                <w:rFonts w:ascii="Cambria Math" w:hAnsi="Cambria Math" w:hint="eastAsia"/>
                <w:sz w:val="22"/>
                <w:szCs w:val="24"/>
                <w:rPrChange w:id="1346" w:author="linxl" w:date="2019-09-05T14:23:00Z">
                  <w:rPr>
                    <w:rFonts w:ascii="Cambria Math" w:hAnsi="Cambria Math" w:hint="eastAsia"/>
                    <w:szCs w:val="24"/>
                  </w:rPr>
                </w:rPrChange>
              </w:rPr>
              <m:t>P</m:t>
            </m:r>
          </m:e>
          <m:sub>
            <m:r>
              <w:rPr>
                <w:rFonts w:ascii="Cambria Math" w:hAnsi="Cambria Math" w:hint="eastAsia"/>
                <w:sz w:val="22"/>
                <w:szCs w:val="24"/>
                <w:rPrChange w:id="1347" w:author="linxl" w:date="2019-09-05T14:23:00Z">
                  <w:rPr>
                    <w:rFonts w:ascii="Cambria Math" w:hAnsi="Cambria Math" w:hint="eastAsia"/>
                    <w:szCs w:val="24"/>
                  </w:rPr>
                </w:rPrChange>
              </w:rPr>
              <m:t>S</m:t>
            </m:r>
          </m:sub>
        </m:sSub>
      </m:oMath>
      <w:r w:rsidRPr="00D973C4">
        <w:rPr>
          <w:rFonts w:ascii="宋体" w:hAnsi="宋体" w:hint="eastAsia"/>
          <w:sz w:val="22"/>
          <w:szCs w:val="24"/>
          <w:rPrChange w:id="1348" w:author="linxl" w:date="2019-09-05T14:23:00Z">
            <w:rPr>
              <w:rFonts w:ascii="宋体" w:hAnsi="宋体" w:hint="eastAsia"/>
              <w:szCs w:val="24"/>
            </w:rPr>
          </w:rPrChange>
        </w:rPr>
        <w:t>，</w:t>
      </w:r>
      <m:oMath>
        <m:sSub>
          <m:sSubPr>
            <m:ctrlPr>
              <w:rPr>
                <w:rFonts w:ascii="Cambria Math" w:hAnsi="Cambria Math"/>
                <w:sz w:val="22"/>
                <w:szCs w:val="24"/>
                <w:rPrChange w:id="1349" w:author="linxl" w:date="2019-09-05T14:23:00Z">
                  <w:rPr>
                    <w:rFonts w:ascii="Cambria Math" w:hAnsi="Cambria Math"/>
                    <w:szCs w:val="24"/>
                  </w:rPr>
                </w:rPrChange>
              </w:rPr>
            </m:ctrlPr>
          </m:sSubPr>
          <m:e>
            <m:r>
              <w:rPr>
                <w:rFonts w:ascii="Cambria Math" w:hAnsi="Cambria Math" w:hint="eastAsia"/>
                <w:sz w:val="22"/>
                <w:szCs w:val="24"/>
                <w:rPrChange w:id="1350" w:author="linxl" w:date="2019-09-05T14:23:00Z">
                  <w:rPr>
                    <w:rFonts w:ascii="Cambria Math" w:hAnsi="Cambria Math" w:hint="eastAsia"/>
                    <w:szCs w:val="24"/>
                  </w:rPr>
                </w:rPrChange>
              </w:rPr>
              <m:t>P</m:t>
            </m:r>
          </m:e>
          <m:sub>
            <m:r>
              <w:rPr>
                <w:rFonts w:ascii="Cambria Math" w:hAnsi="Cambria Math" w:hint="eastAsia"/>
                <w:sz w:val="22"/>
                <w:szCs w:val="24"/>
                <w:rPrChange w:id="1351" w:author="linxl" w:date="2019-09-05T14:23:00Z">
                  <w:rPr>
                    <w:rFonts w:ascii="Cambria Math" w:hAnsi="Cambria Math" w:hint="eastAsia"/>
                    <w:szCs w:val="24"/>
                  </w:rPr>
                </w:rPrChange>
              </w:rPr>
              <m:t>S</m:t>
            </m:r>
            <m:r>
              <m:rPr>
                <m:sty m:val="p"/>
              </m:rPr>
              <w:rPr>
                <w:rFonts w:ascii="Cambria Math" w:hAnsi="Cambria Math" w:hint="eastAsia"/>
                <w:sz w:val="22"/>
                <w:szCs w:val="24"/>
                <w:rPrChange w:id="1352" w:author="linxl" w:date="2019-09-05T14:23:00Z">
                  <w:rPr>
                    <w:rFonts w:ascii="Cambria Math" w:hAnsi="Cambria Math" w:hint="eastAsia"/>
                    <w:szCs w:val="24"/>
                  </w:rPr>
                </w:rPrChange>
              </w:rPr>
              <m:t>+</m:t>
            </m:r>
            <m:r>
              <w:rPr>
                <w:rFonts w:ascii="Cambria Math" w:hAnsi="Cambria Math" w:hint="eastAsia"/>
                <w:sz w:val="22"/>
                <w:szCs w:val="24"/>
                <w:rPrChange w:id="1353" w:author="linxl" w:date="2019-09-05T14:23:00Z">
                  <w:rPr>
                    <w:rFonts w:ascii="Cambria Math" w:hAnsi="Cambria Math" w:hint="eastAsia"/>
                    <w:szCs w:val="24"/>
                  </w:rPr>
                </w:rPrChange>
              </w:rPr>
              <m:t>i</m:t>
            </m:r>
          </m:sub>
        </m:sSub>
      </m:oMath>
      <w:r w:rsidRPr="00D973C4">
        <w:rPr>
          <w:rFonts w:ascii="宋体" w:hAnsi="宋体"/>
          <w:sz w:val="22"/>
          <w:szCs w:val="24"/>
          <w:rPrChange w:id="1354" w:author="linxl" w:date="2019-09-05T14:23:00Z">
            <w:rPr>
              <w:rFonts w:ascii="宋体" w:hAnsi="宋体"/>
              <w:szCs w:val="24"/>
            </w:rPr>
          </w:rPrChange>
        </w:rPr>
        <w:t>,</w:t>
      </w:r>
      <m:oMath>
        <m:r>
          <m:rPr>
            <m:sty m:val="p"/>
          </m:rPr>
          <w:rPr>
            <w:rFonts w:ascii="Cambria Math" w:hAnsi="Cambria Math"/>
            <w:sz w:val="22"/>
            <w:szCs w:val="24"/>
            <w:rPrChange w:id="1355" w:author="linxl" w:date="2019-09-05T14:23:00Z">
              <w:rPr>
                <w:rFonts w:ascii="Cambria Math" w:hAnsi="Cambria Math"/>
                <w:szCs w:val="24"/>
              </w:rPr>
            </w:rPrChange>
          </w:rPr>
          <m:t xml:space="preserve"> </m:t>
        </m:r>
        <m:sSub>
          <m:sSubPr>
            <m:ctrlPr>
              <w:rPr>
                <w:rFonts w:ascii="Cambria Math" w:hAnsi="Cambria Math"/>
                <w:sz w:val="22"/>
                <w:szCs w:val="24"/>
                <w:rPrChange w:id="1356" w:author="linxl" w:date="2019-09-05T14:23:00Z">
                  <w:rPr>
                    <w:rFonts w:ascii="Cambria Math" w:hAnsi="Cambria Math"/>
                    <w:szCs w:val="24"/>
                  </w:rPr>
                </w:rPrChange>
              </w:rPr>
            </m:ctrlPr>
          </m:sSubPr>
          <m:e>
            <m:r>
              <w:rPr>
                <w:rFonts w:ascii="Cambria Math" w:hAnsi="Cambria Math" w:hint="eastAsia"/>
                <w:sz w:val="22"/>
                <w:szCs w:val="24"/>
                <w:rPrChange w:id="1357" w:author="linxl" w:date="2019-09-05T14:23:00Z">
                  <w:rPr>
                    <w:rFonts w:ascii="Cambria Math" w:hAnsi="Cambria Math" w:hint="eastAsia"/>
                    <w:szCs w:val="24"/>
                  </w:rPr>
                </w:rPrChange>
              </w:rPr>
              <m:t>P</m:t>
            </m:r>
          </m:e>
          <m:sub>
            <m:r>
              <w:rPr>
                <w:rFonts w:ascii="Cambria Math" w:hAnsi="Cambria Math" w:hint="eastAsia"/>
                <w:sz w:val="22"/>
                <w:szCs w:val="24"/>
                <w:rPrChange w:id="1358" w:author="linxl" w:date="2019-09-05T14:23:00Z">
                  <w:rPr>
                    <w:rFonts w:ascii="Cambria Math" w:hAnsi="Cambria Math" w:hint="eastAsia"/>
                    <w:szCs w:val="24"/>
                  </w:rPr>
                </w:rPrChange>
              </w:rPr>
              <m:t>S</m:t>
            </m:r>
            <m:r>
              <m:rPr>
                <m:sty m:val="p"/>
              </m:rPr>
              <w:rPr>
                <w:rFonts w:ascii="Cambria Math" w:hAnsi="Cambria Math"/>
                <w:sz w:val="22"/>
                <w:szCs w:val="24"/>
                <w:rPrChange w:id="1359" w:author="linxl" w:date="2019-09-05T14:23:00Z">
                  <w:rPr>
                    <w:rFonts w:ascii="Cambria Math" w:hAnsi="Cambria Math"/>
                    <w:szCs w:val="24"/>
                  </w:rPr>
                </w:rPrChange>
              </w:rPr>
              <m:t>+</m:t>
            </m:r>
            <m:r>
              <w:rPr>
                <w:rFonts w:ascii="Cambria Math" w:hAnsi="Cambria Math"/>
                <w:sz w:val="22"/>
                <w:szCs w:val="24"/>
                <w:rPrChange w:id="1360" w:author="linxl" w:date="2019-09-05T14:23:00Z">
                  <w:rPr>
                    <w:rFonts w:ascii="Cambria Math" w:hAnsi="Cambria Math"/>
                    <w:szCs w:val="24"/>
                  </w:rPr>
                </w:rPrChange>
              </w:rPr>
              <m:t>k</m:t>
            </m:r>
          </m:sub>
        </m:sSub>
        <m:r>
          <m:rPr>
            <m:sty m:val="p"/>
          </m:rPr>
          <w:rPr>
            <w:rFonts w:ascii="Cambria Math" w:hAnsi="Cambria Math"/>
            <w:sz w:val="22"/>
            <w:szCs w:val="24"/>
            <w:rPrChange w:id="1361" w:author="linxl" w:date="2019-09-05T14:23:00Z">
              <w:rPr>
                <w:rFonts w:ascii="Cambria Math" w:hAnsi="Cambria Math"/>
                <w:szCs w:val="24"/>
              </w:rPr>
            </w:rPrChange>
          </w:rPr>
          <m:t>(0&lt;</m:t>
        </m:r>
        <m:r>
          <w:rPr>
            <w:rFonts w:ascii="Cambria Math" w:hAnsi="Cambria Math"/>
            <w:sz w:val="22"/>
            <w:szCs w:val="24"/>
            <w:rPrChange w:id="1362" w:author="linxl" w:date="2019-09-05T14:23:00Z">
              <w:rPr>
                <w:rFonts w:ascii="Cambria Math" w:hAnsi="Cambria Math"/>
                <w:szCs w:val="24"/>
              </w:rPr>
            </w:rPrChange>
          </w:rPr>
          <m:t>i</m:t>
        </m:r>
        <m:r>
          <m:rPr>
            <m:sty m:val="p"/>
          </m:rPr>
          <w:rPr>
            <w:rFonts w:ascii="Cambria Math" w:hAnsi="Cambria Math"/>
            <w:sz w:val="22"/>
            <w:szCs w:val="24"/>
            <w:rPrChange w:id="1363" w:author="linxl" w:date="2019-09-05T14:23:00Z">
              <w:rPr>
                <w:rFonts w:ascii="Cambria Math" w:hAnsi="Cambria Math"/>
                <w:szCs w:val="24"/>
              </w:rPr>
            </w:rPrChange>
          </w:rPr>
          <m:t>&lt;</m:t>
        </m:r>
        <m:r>
          <w:rPr>
            <w:rFonts w:ascii="Cambria Math" w:hAnsi="Cambria Math"/>
            <w:sz w:val="22"/>
            <w:szCs w:val="24"/>
            <w:rPrChange w:id="1364" w:author="linxl" w:date="2019-09-05T14:23:00Z">
              <w:rPr>
                <w:rFonts w:ascii="Cambria Math" w:hAnsi="Cambria Math"/>
                <w:szCs w:val="24"/>
              </w:rPr>
            </w:rPrChange>
          </w:rPr>
          <m:t>k</m:t>
        </m:r>
        <m:r>
          <m:rPr>
            <m:sty m:val="p"/>
          </m:rPr>
          <w:rPr>
            <w:rFonts w:ascii="Cambria Math" w:hAnsi="Cambria Math"/>
            <w:sz w:val="22"/>
            <w:szCs w:val="24"/>
            <w:rPrChange w:id="1365" w:author="linxl" w:date="2019-09-05T14:23:00Z">
              <w:rPr>
                <w:rFonts w:ascii="Cambria Math" w:hAnsi="Cambria Math"/>
                <w:szCs w:val="24"/>
              </w:rPr>
            </w:rPrChange>
          </w:rPr>
          <m:t>)</m:t>
        </m:r>
      </m:oMath>
      <w:r w:rsidRPr="00D973C4">
        <w:rPr>
          <w:rFonts w:ascii="宋体" w:hAnsi="宋体" w:hint="eastAsia"/>
          <w:sz w:val="22"/>
          <w:szCs w:val="24"/>
          <w:rPrChange w:id="1366" w:author="linxl" w:date="2019-09-05T14:23:00Z">
            <w:rPr>
              <w:rFonts w:ascii="宋体" w:hAnsi="宋体" w:hint="eastAsia"/>
              <w:szCs w:val="24"/>
            </w:rPr>
          </w:rPrChange>
        </w:rPr>
        <w:t>。若</w:t>
      </w:r>
      <m:oMath>
        <m:sSub>
          <m:sSubPr>
            <m:ctrlPr>
              <w:rPr>
                <w:rFonts w:ascii="Cambria Math" w:hAnsi="Cambria Math"/>
                <w:sz w:val="22"/>
                <w:szCs w:val="24"/>
                <w:rPrChange w:id="1367" w:author="linxl" w:date="2019-09-05T14:23:00Z">
                  <w:rPr>
                    <w:rFonts w:ascii="Cambria Math" w:hAnsi="Cambria Math"/>
                    <w:szCs w:val="24"/>
                  </w:rPr>
                </w:rPrChange>
              </w:rPr>
            </m:ctrlPr>
          </m:sSubPr>
          <m:e>
            <m:r>
              <w:rPr>
                <w:rFonts w:ascii="Cambria Math" w:hAnsi="Cambria Math"/>
                <w:sz w:val="22"/>
                <w:szCs w:val="24"/>
                <w:rPrChange w:id="1368" w:author="linxl" w:date="2019-09-05T14:23:00Z">
                  <w:rPr>
                    <w:rFonts w:ascii="Cambria Math" w:hAnsi="Cambria Math"/>
                    <w:szCs w:val="24"/>
                  </w:rPr>
                </w:rPrChange>
              </w:rPr>
              <m:t>O</m:t>
            </m:r>
          </m:e>
          <m:sub>
            <m:r>
              <m:rPr>
                <m:sty m:val="p"/>
              </m:rPr>
              <w:rPr>
                <w:rFonts w:ascii="Cambria Math" w:hAnsi="Cambria Math" w:hint="eastAsia"/>
                <w:sz w:val="22"/>
                <w:szCs w:val="24"/>
                <w:rPrChange w:id="1369" w:author="linxl" w:date="2019-09-05T14:23:00Z">
                  <w:rPr>
                    <w:rFonts w:ascii="Cambria Math" w:hAnsi="Cambria Math" w:hint="eastAsia"/>
                    <w:szCs w:val="24"/>
                  </w:rPr>
                </w:rPrChange>
              </w:rPr>
              <m:t>s</m:t>
            </m:r>
            <m:r>
              <m:rPr>
                <m:sty m:val="p"/>
              </m:rPr>
              <w:rPr>
                <w:rFonts w:ascii="Cambria Math" w:hAnsi="Cambria Math"/>
                <w:sz w:val="22"/>
                <w:szCs w:val="24"/>
                <w:rPrChange w:id="1370" w:author="linxl" w:date="2019-09-05T14:23:00Z">
                  <w:rPr>
                    <w:rFonts w:ascii="Cambria Math" w:hAnsi="Cambria Math"/>
                    <w:szCs w:val="24"/>
                  </w:rPr>
                </w:rPrChange>
              </w:rPr>
              <m:t>+</m:t>
            </m:r>
            <m:r>
              <w:rPr>
                <w:rFonts w:ascii="Cambria Math" w:hAnsi="Cambria Math" w:hint="eastAsia"/>
                <w:sz w:val="22"/>
                <w:szCs w:val="24"/>
                <w:rPrChange w:id="1371" w:author="linxl" w:date="2019-09-05T14:23:00Z">
                  <w:rPr>
                    <w:rFonts w:ascii="Cambria Math" w:hAnsi="Cambria Math" w:hint="eastAsia"/>
                    <w:szCs w:val="24"/>
                  </w:rPr>
                </w:rPrChange>
              </w:rPr>
              <m:t>i</m:t>
            </m:r>
          </m:sub>
        </m:sSub>
        <m:d>
          <m:dPr>
            <m:ctrlPr>
              <w:rPr>
                <w:rFonts w:ascii="Cambria Math" w:hAnsi="Cambria Math"/>
                <w:sz w:val="22"/>
                <w:szCs w:val="24"/>
                <w:rPrChange w:id="1372" w:author="linxl" w:date="2019-09-05T14:23:00Z">
                  <w:rPr>
                    <w:rFonts w:ascii="Cambria Math" w:hAnsi="Cambria Math"/>
                    <w:szCs w:val="24"/>
                  </w:rPr>
                </w:rPrChange>
              </w:rPr>
            </m:ctrlPr>
          </m:dPr>
          <m:e>
            <m:sSub>
              <m:sSubPr>
                <m:ctrlPr>
                  <w:rPr>
                    <w:rFonts w:ascii="Cambria Math" w:hAnsi="Cambria Math"/>
                    <w:sz w:val="22"/>
                    <w:szCs w:val="24"/>
                    <w:rPrChange w:id="1373" w:author="linxl" w:date="2019-09-05T14:23:00Z">
                      <w:rPr>
                        <w:rFonts w:ascii="Cambria Math" w:hAnsi="Cambria Math"/>
                        <w:szCs w:val="24"/>
                      </w:rPr>
                    </w:rPrChange>
                  </w:rPr>
                </m:ctrlPr>
              </m:sSubPr>
              <m:e>
                <m:r>
                  <w:rPr>
                    <w:rFonts w:ascii="Cambria Math" w:hAnsi="Cambria Math" w:hint="eastAsia"/>
                    <w:sz w:val="22"/>
                    <w:szCs w:val="24"/>
                    <w:rPrChange w:id="1374" w:author="linxl" w:date="2019-09-05T14:23:00Z">
                      <w:rPr>
                        <w:rFonts w:ascii="Cambria Math" w:hAnsi="Cambria Math" w:hint="eastAsia"/>
                        <w:szCs w:val="24"/>
                      </w:rPr>
                    </w:rPrChange>
                  </w:rPr>
                  <m:t>P</m:t>
                </m:r>
              </m:e>
              <m:sub>
                <m:r>
                  <w:rPr>
                    <w:rFonts w:ascii="Cambria Math" w:hAnsi="Cambria Math" w:hint="eastAsia"/>
                    <w:sz w:val="22"/>
                    <w:szCs w:val="24"/>
                    <w:rPrChange w:id="1375" w:author="linxl" w:date="2019-09-05T14:23:00Z">
                      <w:rPr>
                        <w:rFonts w:ascii="Cambria Math" w:hAnsi="Cambria Math" w:hint="eastAsia"/>
                        <w:szCs w:val="24"/>
                      </w:rPr>
                    </w:rPrChange>
                  </w:rPr>
                  <m:t>S</m:t>
                </m:r>
                <m:r>
                  <m:rPr>
                    <m:sty m:val="p"/>
                  </m:rPr>
                  <w:rPr>
                    <w:rFonts w:ascii="Cambria Math" w:hAnsi="Cambria Math"/>
                    <w:sz w:val="22"/>
                    <w:szCs w:val="24"/>
                    <w:rPrChange w:id="1376" w:author="linxl" w:date="2019-09-05T14:23:00Z">
                      <w:rPr>
                        <w:rFonts w:ascii="Cambria Math" w:hAnsi="Cambria Math"/>
                        <w:szCs w:val="24"/>
                      </w:rPr>
                    </w:rPrChange>
                  </w:rPr>
                  <m:t>+</m:t>
                </m:r>
                <m:r>
                  <w:rPr>
                    <w:rFonts w:ascii="Cambria Math" w:hAnsi="Cambria Math" w:hint="eastAsia"/>
                    <w:sz w:val="22"/>
                    <w:szCs w:val="24"/>
                    <w:rPrChange w:id="1377" w:author="linxl" w:date="2019-09-05T14:23:00Z">
                      <w:rPr>
                        <w:rFonts w:ascii="Cambria Math" w:hAnsi="Cambria Math" w:hint="eastAsia"/>
                        <w:szCs w:val="24"/>
                      </w:rPr>
                    </w:rPrChange>
                  </w:rPr>
                  <m:t>i</m:t>
                </m:r>
              </m:sub>
            </m:sSub>
            <m:r>
              <m:rPr>
                <m:sty m:val="p"/>
              </m:rPr>
              <w:rPr>
                <w:rFonts w:ascii="Cambria Math" w:hAnsi="Cambria Math"/>
                <w:sz w:val="22"/>
                <w:szCs w:val="24"/>
                <w:rPrChange w:id="1378" w:author="linxl" w:date="2019-09-05T14:23:00Z">
                  <w:rPr>
                    <w:rFonts w:ascii="Cambria Math" w:hAnsi="Cambria Math"/>
                    <w:szCs w:val="24"/>
                  </w:rPr>
                </w:rPrChange>
              </w:rPr>
              <m:t>,ϵ</m:t>
            </m:r>
          </m:e>
        </m:d>
      </m:oMath>
      <w:r w:rsidRPr="00D973C4">
        <w:rPr>
          <w:rFonts w:ascii="宋体" w:hAnsi="宋体" w:hint="eastAsia"/>
          <w:sz w:val="22"/>
          <w:szCs w:val="24"/>
          <w:rPrChange w:id="1379" w:author="linxl" w:date="2019-09-05T14:23:00Z">
            <w:rPr>
              <w:rFonts w:ascii="宋体" w:hAnsi="宋体" w:hint="eastAsia"/>
              <w:szCs w:val="24"/>
            </w:rPr>
          </w:rPrChange>
        </w:rPr>
        <w:t>与</w:t>
      </w:r>
      <m:oMath>
        <m:sSub>
          <m:sSubPr>
            <m:ctrlPr>
              <w:rPr>
                <w:rFonts w:ascii="Cambria Math" w:hAnsi="Cambria Math"/>
                <w:sz w:val="22"/>
                <w:szCs w:val="24"/>
                <w:rPrChange w:id="1380" w:author="linxl" w:date="2019-09-05T14:23:00Z">
                  <w:rPr>
                    <w:rFonts w:ascii="Cambria Math" w:hAnsi="Cambria Math"/>
                    <w:szCs w:val="24"/>
                  </w:rPr>
                </w:rPrChange>
              </w:rPr>
            </m:ctrlPr>
          </m:sSubPr>
          <m:e>
            <m:r>
              <w:rPr>
                <w:rFonts w:ascii="Cambria Math" w:hAnsi="Cambria Math"/>
                <w:sz w:val="22"/>
                <w:szCs w:val="24"/>
                <w:rPrChange w:id="1381" w:author="linxl" w:date="2019-09-05T14:23:00Z">
                  <w:rPr>
                    <w:rFonts w:ascii="Cambria Math" w:hAnsi="Cambria Math"/>
                    <w:szCs w:val="24"/>
                  </w:rPr>
                </w:rPrChange>
              </w:rPr>
              <m:t>O</m:t>
            </m:r>
          </m:e>
          <m:sub>
            <m:r>
              <m:rPr>
                <m:sty m:val="p"/>
              </m:rPr>
              <w:rPr>
                <w:rFonts w:ascii="Cambria Math" w:hAnsi="Cambria Math" w:hint="eastAsia"/>
                <w:sz w:val="22"/>
                <w:szCs w:val="24"/>
                <w:rPrChange w:id="1382" w:author="linxl" w:date="2019-09-05T14:23:00Z">
                  <w:rPr>
                    <w:rFonts w:ascii="Cambria Math" w:hAnsi="Cambria Math" w:hint="eastAsia"/>
                    <w:szCs w:val="24"/>
                  </w:rPr>
                </w:rPrChange>
              </w:rPr>
              <m:t>s</m:t>
            </m:r>
            <m:r>
              <m:rPr>
                <m:sty m:val="p"/>
              </m:rPr>
              <w:rPr>
                <w:rFonts w:ascii="Cambria Math" w:hAnsi="Cambria Math"/>
                <w:sz w:val="22"/>
                <w:szCs w:val="24"/>
                <w:rPrChange w:id="1383" w:author="linxl" w:date="2019-09-05T14:23:00Z">
                  <w:rPr>
                    <w:rFonts w:ascii="Cambria Math" w:hAnsi="Cambria Math"/>
                    <w:szCs w:val="24"/>
                  </w:rPr>
                </w:rPrChange>
              </w:rPr>
              <m:t>+</m:t>
            </m:r>
            <m:r>
              <w:rPr>
                <w:rFonts w:ascii="Cambria Math" w:hAnsi="Cambria Math" w:hint="eastAsia"/>
                <w:sz w:val="22"/>
                <w:szCs w:val="24"/>
                <w:rPrChange w:id="1384" w:author="linxl" w:date="2019-09-05T14:23:00Z">
                  <w:rPr>
                    <w:rFonts w:ascii="Cambria Math" w:hAnsi="Cambria Math" w:hint="eastAsia"/>
                    <w:szCs w:val="24"/>
                  </w:rPr>
                </w:rPrChange>
              </w:rPr>
              <m:t>k</m:t>
            </m:r>
          </m:sub>
        </m:sSub>
        <m:d>
          <m:dPr>
            <m:ctrlPr>
              <w:rPr>
                <w:rFonts w:ascii="Cambria Math" w:hAnsi="Cambria Math"/>
                <w:sz w:val="22"/>
                <w:szCs w:val="24"/>
                <w:rPrChange w:id="1385" w:author="linxl" w:date="2019-09-05T14:23:00Z">
                  <w:rPr>
                    <w:rFonts w:ascii="Cambria Math" w:hAnsi="Cambria Math"/>
                    <w:szCs w:val="24"/>
                  </w:rPr>
                </w:rPrChange>
              </w:rPr>
            </m:ctrlPr>
          </m:dPr>
          <m:e>
            <m:sSub>
              <m:sSubPr>
                <m:ctrlPr>
                  <w:rPr>
                    <w:rFonts w:ascii="Cambria Math" w:hAnsi="Cambria Math"/>
                    <w:sz w:val="22"/>
                    <w:szCs w:val="24"/>
                    <w:rPrChange w:id="1386" w:author="linxl" w:date="2019-09-05T14:23:00Z">
                      <w:rPr>
                        <w:rFonts w:ascii="Cambria Math" w:hAnsi="Cambria Math"/>
                        <w:szCs w:val="24"/>
                      </w:rPr>
                    </w:rPrChange>
                  </w:rPr>
                </m:ctrlPr>
              </m:sSubPr>
              <m:e>
                <m:r>
                  <w:rPr>
                    <w:rFonts w:ascii="Cambria Math" w:hAnsi="Cambria Math" w:hint="eastAsia"/>
                    <w:sz w:val="22"/>
                    <w:szCs w:val="24"/>
                    <w:rPrChange w:id="1387" w:author="linxl" w:date="2019-09-05T14:23:00Z">
                      <w:rPr>
                        <w:rFonts w:ascii="Cambria Math" w:hAnsi="Cambria Math" w:hint="eastAsia"/>
                        <w:szCs w:val="24"/>
                      </w:rPr>
                    </w:rPrChange>
                  </w:rPr>
                  <m:t>P</m:t>
                </m:r>
              </m:e>
              <m:sub>
                <m:r>
                  <w:rPr>
                    <w:rFonts w:ascii="Cambria Math" w:hAnsi="Cambria Math" w:hint="eastAsia"/>
                    <w:sz w:val="22"/>
                    <w:szCs w:val="24"/>
                    <w:rPrChange w:id="1388" w:author="linxl" w:date="2019-09-05T14:23:00Z">
                      <w:rPr>
                        <w:rFonts w:ascii="Cambria Math" w:hAnsi="Cambria Math" w:hint="eastAsia"/>
                        <w:szCs w:val="24"/>
                      </w:rPr>
                    </w:rPrChange>
                  </w:rPr>
                  <m:t>S</m:t>
                </m:r>
                <m:r>
                  <m:rPr>
                    <m:sty m:val="p"/>
                  </m:rPr>
                  <w:rPr>
                    <w:rFonts w:ascii="Cambria Math" w:hAnsi="Cambria Math"/>
                    <w:sz w:val="22"/>
                    <w:szCs w:val="24"/>
                    <w:rPrChange w:id="1389" w:author="linxl" w:date="2019-09-05T14:23:00Z">
                      <w:rPr>
                        <w:rFonts w:ascii="Cambria Math" w:hAnsi="Cambria Math"/>
                        <w:szCs w:val="24"/>
                      </w:rPr>
                    </w:rPrChange>
                  </w:rPr>
                  <m:t>+</m:t>
                </m:r>
                <m:r>
                  <w:rPr>
                    <w:rFonts w:ascii="Cambria Math" w:hAnsi="Cambria Math" w:hint="eastAsia"/>
                    <w:sz w:val="22"/>
                    <w:szCs w:val="24"/>
                    <w:rPrChange w:id="1390" w:author="linxl" w:date="2019-09-05T14:23:00Z">
                      <w:rPr>
                        <w:rFonts w:ascii="Cambria Math" w:hAnsi="Cambria Math" w:hint="eastAsia"/>
                        <w:szCs w:val="24"/>
                      </w:rPr>
                    </w:rPrChange>
                  </w:rPr>
                  <m:t>k</m:t>
                </m:r>
              </m:sub>
            </m:sSub>
            <m:r>
              <m:rPr>
                <m:sty m:val="p"/>
              </m:rPr>
              <w:rPr>
                <w:rFonts w:ascii="Cambria Math" w:hAnsi="Cambria Math"/>
                <w:sz w:val="22"/>
                <w:szCs w:val="24"/>
                <w:rPrChange w:id="1391" w:author="linxl" w:date="2019-09-05T14:23:00Z">
                  <w:rPr>
                    <w:rFonts w:ascii="Cambria Math" w:hAnsi="Cambria Math"/>
                    <w:szCs w:val="24"/>
                  </w:rPr>
                </w:rPrChange>
              </w:rPr>
              <m:t>,ϵ</m:t>
            </m:r>
          </m:e>
        </m:d>
      </m:oMath>
      <w:r w:rsidRPr="00D973C4">
        <w:rPr>
          <w:rFonts w:ascii="宋体" w:hAnsi="宋体" w:hint="eastAsia"/>
          <w:sz w:val="22"/>
          <w:szCs w:val="24"/>
          <w:rPrChange w:id="1392" w:author="linxl" w:date="2019-09-05T14:23:00Z">
            <w:rPr>
              <w:rFonts w:ascii="宋体" w:hAnsi="宋体" w:hint="eastAsia"/>
              <w:szCs w:val="24"/>
            </w:rPr>
          </w:rPrChange>
        </w:rPr>
        <w:t>在</w:t>
      </w:r>
      <m:oMath>
        <m:r>
          <m:rPr>
            <m:sty m:val="p"/>
          </m:rPr>
          <w:rPr>
            <w:rFonts w:ascii="Cambria Math" w:hAnsi="Cambria Math" w:hint="eastAsia"/>
            <w:sz w:val="22"/>
            <w:szCs w:val="24"/>
            <w:rPrChange w:id="1393" w:author="linxl" w:date="2019-09-05T14:23:00Z">
              <w:rPr>
                <w:rFonts w:ascii="Cambria Math" w:hAnsi="Cambria Math" w:hint="eastAsia"/>
                <w:szCs w:val="24"/>
              </w:rPr>
            </w:rPrChange>
          </w:rPr>
          <m:t>t</m:t>
        </m:r>
        <m:r>
          <m:rPr>
            <m:sty m:val="p"/>
          </m:rPr>
          <w:rPr>
            <w:rFonts w:ascii="Cambria Math" w:hAnsi="Cambria Math"/>
            <w:sz w:val="22"/>
            <w:szCs w:val="24"/>
            <w:rPrChange w:id="1394" w:author="linxl" w:date="2019-09-05T14:23:00Z">
              <w:rPr>
                <w:rFonts w:ascii="Cambria Math" w:hAnsi="Cambria Math"/>
                <w:szCs w:val="24"/>
              </w:rPr>
            </w:rPrChange>
          </w:rPr>
          <m:t>=</m:t>
        </m:r>
        <m:sSub>
          <m:sSubPr>
            <m:ctrlPr>
              <w:rPr>
                <w:rFonts w:ascii="Cambria Math" w:hAnsi="Cambria Math"/>
                <w:sz w:val="22"/>
                <w:szCs w:val="24"/>
                <w:rPrChange w:id="1395" w:author="linxl" w:date="2019-09-05T14:23:00Z">
                  <w:rPr>
                    <w:rFonts w:ascii="Cambria Math" w:hAnsi="Cambria Math"/>
                    <w:szCs w:val="24"/>
                  </w:rPr>
                </w:rPrChange>
              </w:rPr>
            </m:ctrlPr>
          </m:sSubPr>
          <m:e>
            <m:r>
              <w:rPr>
                <w:rFonts w:ascii="Cambria Math" w:hAnsi="Cambria Math" w:hint="eastAsia"/>
                <w:sz w:val="22"/>
                <w:szCs w:val="24"/>
                <w:rPrChange w:id="1396" w:author="linxl" w:date="2019-09-05T14:23:00Z">
                  <w:rPr>
                    <w:rFonts w:ascii="Cambria Math" w:hAnsi="Cambria Math" w:hint="eastAsia"/>
                    <w:szCs w:val="24"/>
                  </w:rPr>
                </w:rPrChange>
              </w:rPr>
              <m:t>t</m:t>
            </m:r>
          </m:e>
          <m:sub>
            <m:r>
              <w:rPr>
                <w:rFonts w:ascii="Cambria Math" w:hAnsi="Cambria Math" w:hint="eastAsia"/>
                <w:sz w:val="22"/>
                <w:szCs w:val="24"/>
                <w:rPrChange w:id="1397" w:author="linxl" w:date="2019-09-05T14:23:00Z">
                  <w:rPr>
                    <w:rFonts w:ascii="Cambria Math" w:hAnsi="Cambria Math" w:hint="eastAsia"/>
                    <w:szCs w:val="24"/>
                  </w:rPr>
                </w:rPrChange>
              </w:rPr>
              <m:t>S</m:t>
            </m:r>
            <m:r>
              <m:rPr>
                <m:sty m:val="p"/>
              </m:rPr>
              <w:rPr>
                <w:rFonts w:ascii="Cambria Math" w:hAnsi="Cambria Math"/>
                <w:sz w:val="22"/>
                <w:szCs w:val="24"/>
                <w:rPrChange w:id="1398" w:author="linxl" w:date="2019-09-05T14:23:00Z">
                  <w:rPr>
                    <w:rFonts w:ascii="Cambria Math" w:hAnsi="Cambria Math"/>
                    <w:szCs w:val="24"/>
                  </w:rPr>
                </w:rPrChange>
              </w:rPr>
              <m:t>+1</m:t>
            </m:r>
          </m:sub>
        </m:sSub>
      </m:oMath>
      <w:r w:rsidRPr="00D973C4">
        <w:rPr>
          <w:rFonts w:ascii="宋体" w:hAnsi="宋体" w:hint="eastAsia"/>
          <w:sz w:val="22"/>
          <w:szCs w:val="24"/>
          <w:rPrChange w:id="1399" w:author="linxl" w:date="2019-09-05T14:23:00Z">
            <w:rPr>
              <w:rFonts w:ascii="宋体" w:hAnsi="宋体" w:hint="eastAsia"/>
              <w:szCs w:val="24"/>
            </w:rPr>
          </w:rPrChange>
        </w:rPr>
        <w:t>平面上的投影圆</w:t>
      </w:r>
      <m:oMath>
        <m:sSubSup>
          <m:sSubSupPr>
            <m:ctrlPr>
              <w:rPr>
                <w:rFonts w:ascii="Cambria Math" w:hAnsi="Cambria Math"/>
                <w:sz w:val="22"/>
                <w:szCs w:val="24"/>
                <w:rPrChange w:id="1400" w:author="linxl" w:date="2019-09-05T14:23:00Z">
                  <w:rPr>
                    <w:rFonts w:ascii="Cambria Math" w:hAnsi="Cambria Math"/>
                    <w:szCs w:val="24"/>
                  </w:rPr>
                </w:rPrChange>
              </w:rPr>
            </m:ctrlPr>
          </m:sSubSupPr>
          <m:e>
            <m:r>
              <w:rPr>
                <w:rFonts w:ascii="Cambria Math" w:hAnsi="Cambria Math"/>
                <w:sz w:val="22"/>
                <w:szCs w:val="24"/>
                <w:rPrChange w:id="1401" w:author="linxl" w:date="2019-09-05T14:23:00Z">
                  <w:rPr>
                    <w:rFonts w:ascii="Cambria Math" w:hAnsi="Cambria Math"/>
                    <w:szCs w:val="24"/>
                  </w:rPr>
                </w:rPrChange>
              </w:rPr>
              <m:t>O</m:t>
            </m:r>
          </m:e>
          <m:sub>
            <m:r>
              <w:rPr>
                <w:rFonts w:ascii="Cambria Math" w:hAnsi="Cambria Math"/>
                <w:sz w:val="22"/>
                <w:szCs w:val="24"/>
                <w:rPrChange w:id="1402" w:author="linxl" w:date="2019-09-05T14:23:00Z">
                  <w:rPr>
                    <w:rFonts w:ascii="Cambria Math" w:hAnsi="Cambria Math"/>
                    <w:szCs w:val="24"/>
                  </w:rPr>
                </w:rPrChange>
              </w:rPr>
              <m:t>s</m:t>
            </m:r>
            <m:r>
              <m:rPr>
                <m:sty m:val="p"/>
              </m:rPr>
              <w:rPr>
                <w:rFonts w:ascii="Cambria Math" w:hAnsi="Cambria Math"/>
                <w:sz w:val="22"/>
                <w:szCs w:val="24"/>
                <w:rPrChange w:id="1403" w:author="linxl" w:date="2019-09-05T14:23:00Z">
                  <w:rPr>
                    <w:rFonts w:ascii="Cambria Math" w:hAnsi="Cambria Math"/>
                    <w:szCs w:val="24"/>
                  </w:rPr>
                </w:rPrChange>
              </w:rPr>
              <m:t>+</m:t>
            </m:r>
            <m:r>
              <w:rPr>
                <w:rFonts w:ascii="Cambria Math" w:hAnsi="Cambria Math" w:hint="eastAsia"/>
                <w:sz w:val="22"/>
                <w:szCs w:val="24"/>
                <w:rPrChange w:id="1404" w:author="linxl" w:date="2019-09-05T14:23:00Z">
                  <w:rPr>
                    <w:rFonts w:ascii="Cambria Math" w:hAnsi="Cambria Math" w:hint="eastAsia"/>
                    <w:szCs w:val="24"/>
                  </w:rPr>
                </w:rPrChange>
              </w:rPr>
              <m:t>i</m:t>
            </m:r>
          </m:sub>
          <m:sup>
            <m:r>
              <m:rPr>
                <m:sty m:val="p"/>
              </m:rPr>
              <w:rPr>
                <w:rFonts w:ascii="Cambria Math" w:hAnsi="Cambria Math"/>
                <w:sz w:val="22"/>
                <w:szCs w:val="24"/>
                <w:rPrChange w:id="1405" w:author="linxl" w:date="2019-09-05T14:23:00Z">
                  <w:rPr>
                    <w:rFonts w:ascii="Cambria Math" w:hAnsi="Cambria Math"/>
                    <w:szCs w:val="24"/>
                  </w:rPr>
                </w:rPrChange>
              </w:rPr>
              <m:t>'</m:t>
            </m:r>
          </m:sup>
        </m:sSubSup>
      </m:oMath>
      <w:r w:rsidRPr="00D973C4">
        <w:rPr>
          <w:rFonts w:ascii="宋体" w:hAnsi="宋体" w:hint="eastAsia"/>
          <w:sz w:val="22"/>
          <w:szCs w:val="24"/>
          <w:rPrChange w:id="1406" w:author="linxl" w:date="2019-09-05T14:23:00Z">
            <w:rPr>
              <w:rFonts w:ascii="宋体" w:hAnsi="宋体" w:hint="eastAsia"/>
              <w:szCs w:val="24"/>
            </w:rPr>
          </w:rPrChange>
        </w:rPr>
        <w:t>与</w:t>
      </w:r>
      <m:oMath>
        <m:sSubSup>
          <m:sSubSupPr>
            <m:ctrlPr>
              <w:rPr>
                <w:rFonts w:ascii="Cambria Math" w:hAnsi="Cambria Math"/>
                <w:sz w:val="22"/>
                <w:szCs w:val="24"/>
                <w:rPrChange w:id="1407" w:author="linxl" w:date="2019-09-05T14:23:00Z">
                  <w:rPr>
                    <w:rFonts w:ascii="Cambria Math" w:hAnsi="Cambria Math"/>
                    <w:szCs w:val="24"/>
                  </w:rPr>
                </w:rPrChange>
              </w:rPr>
            </m:ctrlPr>
          </m:sSubSupPr>
          <m:e>
            <m:r>
              <w:rPr>
                <w:rFonts w:ascii="Cambria Math" w:hAnsi="Cambria Math"/>
                <w:sz w:val="22"/>
                <w:szCs w:val="24"/>
                <w:rPrChange w:id="1408" w:author="linxl" w:date="2019-09-05T14:23:00Z">
                  <w:rPr>
                    <w:rFonts w:ascii="Cambria Math" w:hAnsi="Cambria Math"/>
                    <w:szCs w:val="24"/>
                  </w:rPr>
                </w:rPrChange>
              </w:rPr>
              <m:t>O</m:t>
            </m:r>
          </m:e>
          <m:sub>
            <m:r>
              <w:rPr>
                <w:rFonts w:ascii="Cambria Math" w:hAnsi="Cambria Math"/>
                <w:sz w:val="22"/>
                <w:szCs w:val="24"/>
                <w:rPrChange w:id="1409" w:author="linxl" w:date="2019-09-05T14:23:00Z">
                  <w:rPr>
                    <w:rFonts w:ascii="Cambria Math" w:hAnsi="Cambria Math"/>
                    <w:szCs w:val="24"/>
                  </w:rPr>
                </w:rPrChange>
              </w:rPr>
              <m:t>s</m:t>
            </m:r>
            <m:r>
              <m:rPr>
                <m:sty m:val="p"/>
              </m:rPr>
              <w:rPr>
                <w:rFonts w:ascii="Cambria Math" w:hAnsi="Cambria Math"/>
                <w:sz w:val="22"/>
                <w:szCs w:val="24"/>
                <w:rPrChange w:id="1410" w:author="linxl" w:date="2019-09-05T14:23:00Z">
                  <w:rPr>
                    <w:rFonts w:ascii="Cambria Math" w:hAnsi="Cambria Math"/>
                    <w:szCs w:val="24"/>
                  </w:rPr>
                </w:rPrChange>
              </w:rPr>
              <m:t>+</m:t>
            </m:r>
            <m:r>
              <w:rPr>
                <w:rFonts w:ascii="Cambria Math" w:hAnsi="Cambria Math"/>
                <w:sz w:val="22"/>
                <w:szCs w:val="24"/>
                <w:rPrChange w:id="1411" w:author="linxl" w:date="2019-09-05T14:23:00Z">
                  <w:rPr>
                    <w:rFonts w:ascii="Cambria Math" w:hAnsi="Cambria Math"/>
                    <w:szCs w:val="24"/>
                  </w:rPr>
                </w:rPrChange>
              </w:rPr>
              <m:t>k</m:t>
            </m:r>
          </m:sub>
          <m:sup>
            <m:r>
              <m:rPr>
                <m:sty m:val="p"/>
              </m:rPr>
              <w:rPr>
                <w:rFonts w:ascii="Cambria Math" w:hAnsi="Cambria Math"/>
                <w:sz w:val="22"/>
                <w:szCs w:val="24"/>
                <w:rPrChange w:id="1412" w:author="linxl" w:date="2019-09-05T14:23:00Z">
                  <w:rPr>
                    <w:rFonts w:ascii="Cambria Math" w:hAnsi="Cambria Math"/>
                    <w:szCs w:val="24"/>
                  </w:rPr>
                </w:rPrChange>
              </w:rPr>
              <m:t>'</m:t>
            </m:r>
          </m:sup>
        </m:sSubSup>
      </m:oMath>
      <w:r w:rsidRPr="00D973C4">
        <w:rPr>
          <w:rFonts w:ascii="宋体" w:hAnsi="宋体" w:hint="eastAsia"/>
          <w:sz w:val="22"/>
          <w:szCs w:val="24"/>
          <w:rPrChange w:id="1413" w:author="linxl" w:date="2019-09-05T14:23:00Z">
            <w:rPr>
              <w:rFonts w:ascii="宋体" w:hAnsi="宋体" w:hint="eastAsia"/>
              <w:szCs w:val="24"/>
            </w:rPr>
          </w:rPrChange>
        </w:rPr>
        <w:t>存在交集S=</w:t>
      </w:r>
      <m:oMath>
        <m:r>
          <m:rPr>
            <m:sty m:val="p"/>
          </m:rPr>
          <w:rPr>
            <w:rFonts w:ascii="Cambria Math" w:hAnsi="Cambria Math"/>
            <w:sz w:val="22"/>
            <w:szCs w:val="24"/>
            <w:rPrChange w:id="1414" w:author="linxl" w:date="2019-09-05T14:23:00Z">
              <w:rPr>
                <w:rFonts w:ascii="Cambria Math" w:hAnsi="Cambria Math"/>
                <w:szCs w:val="24"/>
              </w:rPr>
            </w:rPrChange>
          </w:rPr>
          <m:t>∅</m:t>
        </m:r>
      </m:oMath>
      <w:r w:rsidRPr="00D973C4">
        <w:rPr>
          <w:rFonts w:ascii="宋体" w:hAnsi="宋体" w:hint="eastAsia"/>
          <w:sz w:val="22"/>
          <w:szCs w:val="24"/>
          <w:rPrChange w:id="1415" w:author="linxl" w:date="2019-09-05T14:23:00Z">
            <w:rPr>
              <w:rFonts w:ascii="宋体" w:hAnsi="宋体" w:hint="eastAsia"/>
              <w:szCs w:val="24"/>
            </w:rPr>
          </w:rPrChange>
        </w:rPr>
        <w:t>。则</w:t>
      </w:r>
      <m:oMath>
        <m:sSub>
          <m:sSubPr>
            <m:ctrlPr>
              <w:rPr>
                <w:rFonts w:ascii="Cambria Math" w:hAnsi="Cambria Math"/>
                <w:sz w:val="22"/>
                <w:szCs w:val="24"/>
                <w:rPrChange w:id="1416" w:author="linxl" w:date="2019-09-05T14:23:00Z">
                  <w:rPr>
                    <w:rFonts w:ascii="Cambria Math" w:hAnsi="Cambria Math"/>
                    <w:szCs w:val="24"/>
                  </w:rPr>
                </w:rPrChange>
              </w:rPr>
            </m:ctrlPr>
          </m:sSubPr>
          <m:e>
            <m:r>
              <w:rPr>
                <w:rFonts w:ascii="Cambria Math" w:hAnsi="Cambria Math"/>
                <w:sz w:val="22"/>
                <w:szCs w:val="24"/>
                <w:rPrChange w:id="1417" w:author="linxl" w:date="2019-09-05T14:23:00Z">
                  <w:rPr>
                    <w:rFonts w:ascii="Cambria Math" w:hAnsi="Cambria Math"/>
                    <w:szCs w:val="24"/>
                  </w:rPr>
                </w:rPrChange>
              </w:rPr>
              <m:t>C</m:t>
            </m:r>
          </m:e>
          <m:sub>
            <m:r>
              <w:rPr>
                <w:rFonts w:ascii="Cambria Math" w:hAnsi="Cambria Math" w:hint="eastAsia"/>
                <w:sz w:val="22"/>
                <w:szCs w:val="24"/>
                <w:rPrChange w:id="1418" w:author="linxl" w:date="2019-09-05T14:23:00Z">
                  <w:rPr>
                    <w:rFonts w:ascii="Cambria Math" w:hAnsi="Cambria Math" w:hint="eastAsia"/>
                    <w:szCs w:val="24"/>
                  </w:rPr>
                </w:rPrChange>
              </w:rPr>
              <m:t>S</m:t>
            </m:r>
            <m:r>
              <m:rPr>
                <m:sty m:val="p"/>
              </m:rPr>
              <w:rPr>
                <w:rFonts w:ascii="Cambria Math" w:hAnsi="Cambria Math"/>
                <w:sz w:val="22"/>
                <w:szCs w:val="24"/>
                <w:rPrChange w:id="1419" w:author="linxl" w:date="2019-09-05T14:23:00Z">
                  <w:rPr>
                    <w:rFonts w:ascii="Cambria Math" w:hAnsi="Cambria Math"/>
                    <w:szCs w:val="24"/>
                  </w:rPr>
                </w:rPrChange>
              </w:rPr>
              <m:t>+</m:t>
            </m:r>
            <m:r>
              <w:rPr>
                <w:rFonts w:ascii="Cambria Math" w:hAnsi="Cambria Math" w:hint="eastAsia"/>
                <w:sz w:val="22"/>
                <w:szCs w:val="24"/>
                <w:rPrChange w:id="1420" w:author="linxl" w:date="2019-09-05T14:23:00Z">
                  <w:rPr>
                    <w:rFonts w:ascii="Cambria Math" w:hAnsi="Cambria Math" w:hint="eastAsia"/>
                    <w:szCs w:val="24"/>
                  </w:rPr>
                </w:rPrChange>
              </w:rPr>
              <m:t>i</m:t>
            </m:r>
          </m:sub>
        </m:sSub>
      </m:oMath>
      <w:r w:rsidRPr="00D973C4">
        <w:rPr>
          <w:rFonts w:ascii="宋体" w:hAnsi="宋体" w:hint="eastAsia"/>
          <w:sz w:val="22"/>
          <w:szCs w:val="24"/>
          <w:rPrChange w:id="1421" w:author="linxl" w:date="2019-09-05T14:23:00Z">
            <w:rPr>
              <w:rFonts w:ascii="宋体" w:hAnsi="宋体" w:hint="eastAsia"/>
              <w:szCs w:val="24"/>
            </w:rPr>
          </w:rPrChange>
        </w:rPr>
        <w:t>与</w:t>
      </w:r>
      <m:oMath>
        <m:sSub>
          <m:sSubPr>
            <m:ctrlPr>
              <w:rPr>
                <w:rFonts w:ascii="Cambria Math" w:hAnsi="Cambria Math"/>
                <w:sz w:val="22"/>
                <w:szCs w:val="24"/>
                <w:rPrChange w:id="1422" w:author="linxl" w:date="2019-09-05T14:23:00Z">
                  <w:rPr>
                    <w:rFonts w:ascii="Cambria Math" w:hAnsi="Cambria Math"/>
                    <w:szCs w:val="24"/>
                  </w:rPr>
                </w:rPrChange>
              </w:rPr>
            </m:ctrlPr>
          </m:sSubPr>
          <m:e>
            <m:r>
              <w:rPr>
                <w:rFonts w:ascii="Cambria Math" w:hAnsi="Cambria Math"/>
                <w:sz w:val="22"/>
                <w:szCs w:val="24"/>
                <w:rPrChange w:id="1423" w:author="linxl" w:date="2019-09-05T14:23:00Z">
                  <w:rPr>
                    <w:rFonts w:ascii="Cambria Math" w:hAnsi="Cambria Math"/>
                    <w:szCs w:val="24"/>
                  </w:rPr>
                </w:rPrChange>
              </w:rPr>
              <m:t>C</m:t>
            </m:r>
          </m:e>
          <m:sub>
            <m:r>
              <w:rPr>
                <w:rFonts w:ascii="Cambria Math" w:hAnsi="Cambria Math" w:hint="eastAsia"/>
                <w:sz w:val="22"/>
                <w:szCs w:val="24"/>
                <w:rPrChange w:id="1424" w:author="linxl" w:date="2019-09-05T14:23:00Z">
                  <w:rPr>
                    <w:rFonts w:ascii="Cambria Math" w:hAnsi="Cambria Math" w:hint="eastAsia"/>
                    <w:szCs w:val="24"/>
                  </w:rPr>
                </w:rPrChange>
              </w:rPr>
              <m:t>S</m:t>
            </m:r>
            <m:r>
              <m:rPr>
                <m:sty m:val="p"/>
              </m:rPr>
              <w:rPr>
                <w:rFonts w:ascii="Cambria Math" w:hAnsi="Cambria Math"/>
                <w:sz w:val="22"/>
                <w:szCs w:val="24"/>
                <w:rPrChange w:id="1425" w:author="linxl" w:date="2019-09-05T14:23:00Z">
                  <w:rPr>
                    <w:rFonts w:ascii="Cambria Math" w:hAnsi="Cambria Math"/>
                    <w:szCs w:val="24"/>
                  </w:rPr>
                </w:rPrChange>
              </w:rPr>
              <m:t>+</m:t>
            </m:r>
            <m:r>
              <w:rPr>
                <w:rFonts w:ascii="Cambria Math" w:hAnsi="Cambria Math" w:hint="eastAsia"/>
                <w:sz w:val="22"/>
                <w:szCs w:val="24"/>
                <w:rPrChange w:id="1426" w:author="linxl" w:date="2019-09-05T14:23:00Z">
                  <w:rPr>
                    <w:rFonts w:ascii="Cambria Math" w:hAnsi="Cambria Math" w:hint="eastAsia"/>
                    <w:szCs w:val="24"/>
                  </w:rPr>
                </w:rPrChange>
              </w:rPr>
              <m:t>k</m:t>
            </m:r>
          </m:sub>
        </m:sSub>
      </m:oMath>
      <w:r w:rsidRPr="00D973C4">
        <w:rPr>
          <w:rFonts w:ascii="宋体" w:hAnsi="宋体" w:hint="eastAsia"/>
          <w:sz w:val="22"/>
          <w:szCs w:val="24"/>
          <w:rPrChange w:id="1427" w:author="linxl" w:date="2019-09-05T14:23:00Z">
            <w:rPr>
              <w:rFonts w:ascii="宋体" w:hAnsi="宋体" w:hint="eastAsia"/>
              <w:szCs w:val="24"/>
            </w:rPr>
          </w:rPrChange>
        </w:rPr>
        <w:t>存在公共区域。</w:t>
      </w:r>
    </w:p>
    <w:p w14:paraId="1690D165" w14:textId="77777777" w:rsidR="009A6536" w:rsidRPr="00D973C4" w:rsidRDefault="009A6536" w:rsidP="009A6536">
      <w:pPr>
        <w:pStyle w:val="a3"/>
        <w:spacing w:line="240" w:lineRule="auto"/>
        <w:ind w:firstLineChars="0"/>
        <w:rPr>
          <w:rFonts w:ascii="宋体" w:hAnsi="宋体"/>
          <w:sz w:val="22"/>
          <w:szCs w:val="24"/>
          <w:rPrChange w:id="1428" w:author="linxl" w:date="2019-09-05T14:23:00Z">
            <w:rPr>
              <w:rFonts w:ascii="宋体" w:hAnsi="宋体"/>
              <w:szCs w:val="24"/>
            </w:rPr>
          </w:rPrChange>
        </w:rPr>
      </w:pPr>
      <w:r w:rsidRPr="00D973C4">
        <w:rPr>
          <w:noProof/>
          <w:sz w:val="22"/>
          <w:rPrChange w:id="1429" w:author="linxl" w:date="2019-09-05T14:23:00Z">
            <w:rPr>
              <w:noProof/>
            </w:rPr>
          </w:rPrChange>
        </w:rPr>
        <w:drawing>
          <wp:inline distT="0" distB="0" distL="0" distR="0" wp14:anchorId="1423A194" wp14:editId="35FA6C41">
            <wp:extent cx="2153789" cy="140738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6483" cy="1409141"/>
                    </a:xfrm>
                    <a:prstGeom prst="rect">
                      <a:avLst/>
                    </a:prstGeom>
                    <a:noFill/>
                    <a:ln>
                      <a:noFill/>
                    </a:ln>
                  </pic:spPr>
                </pic:pic>
              </a:graphicData>
            </a:graphic>
          </wp:inline>
        </w:drawing>
      </w:r>
    </w:p>
    <w:p w14:paraId="4CBDC351" w14:textId="77777777" w:rsidR="009A6536" w:rsidRPr="00D973C4" w:rsidRDefault="009A6536" w:rsidP="009A6536">
      <w:pPr>
        <w:pStyle w:val="a3"/>
        <w:spacing w:line="240" w:lineRule="auto"/>
        <w:ind w:firstLineChars="0" w:firstLine="0"/>
        <w:jc w:val="center"/>
        <w:rPr>
          <w:rFonts w:ascii="宋体"/>
          <w:sz w:val="22"/>
          <w:rPrChange w:id="1430" w:author="linxl" w:date="2019-09-05T14:23:00Z">
            <w:rPr>
              <w:rFonts w:ascii="宋体"/>
            </w:rPr>
          </w:rPrChange>
        </w:rPr>
      </w:pPr>
      <w:r w:rsidRPr="00D973C4">
        <w:rPr>
          <w:rFonts w:ascii="Arial" w:eastAsia="黑体" w:hAnsi="Arial" w:hint="eastAsia"/>
          <w:sz w:val="22"/>
          <w:rPrChange w:id="1431" w:author="linxl" w:date="2019-09-05T14:23:00Z">
            <w:rPr>
              <w:rFonts w:ascii="Arial" w:eastAsia="黑体" w:hAnsi="Arial" w:hint="eastAsia"/>
            </w:rPr>
          </w:rPrChange>
        </w:rPr>
        <w:t>图</w:t>
      </w:r>
      <w:r w:rsidRPr="00D973C4">
        <w:rPr>
          <w:rFonts w:ascii="Arial" w:eastAsia="黑体" w:hAnsi="Arial" w:hint="eastAsia"/>
          <w:sz w:val="22"/>
          <w:rPrChange w:id="1432" w:author="linxl" w:date="2019-09-05T14:23:00Z">
            <w:rPr>
              <w:rFonts w:ascii="Arial" w:eastAsia="黑体" w:hAnsi="Arial" w:hint="eastAsia"/>
            </w:rPr>
          </w:rPrChange>
        </w:rPr>
        <w:t>5</w:t>
      </w:r>
      <w:r w:rsidRPr="00D973C4">
        <w:rPr>
          <w:rFonts w:ascii="Arial" w:eastAsia="黑体" w:hAnsi="Arial"/>
          <w:sz w:val="22"/>
          <w:rPrChange w:id="1433" w:author="linxl" w:date="2019-09-05T14:23:00Z">
            <w:rPr>
              <w:rFonts w:ascii="Arial" w:eastAsia="黑体" w:hAnsi="Arial"/>
            </w:rPr>
          </w:rPrChange>
        </w:rPr>
        <w:t xml:space="preserve"> </w:t>
      </w:r>
      <w:r w:rsidRPr="00D973C4">
        <w:rPr>
          <w:rFonts w:ascii="Arial" w:eastAsia="黑体" w:hAnsi="Arial" w:hint="eastAsia"/>
          <w:sz w:val="22"/>
          <w:rPrChange w:id="1434" w:author="linxl" w:date="2019-09-05T14:23:00Z">
            <w:rPr>
              <w:rFonts w:ascii="Arial" w:eastAsia="黑体" w:hAnsi="Arial" w:hint="eastAsia"/>
            </w:rPr>
          </w:rPrChange>
        </w:rPr>
        <w:t>时空锥示意图</w:t>
      </w:r>
    </w:p>
    <w:p w14:paraId="26FADA09" w14:textId="77777777" w:rsidR="009A6536" w:rsidRPr="00D973C4" w:rsidRDefault="009A6536" w:rsidP="009A6536">
      <w:pPr>
        <w:pStyle w:val="a3"/>
        <w:spacing w:line="240" w:lineRule="auto"/>
        <w:ind w:firstLineChars="0" w:firstLine="0"/>
        <w:rPr>
          <w:rFonts w:ascii="宋体" w:hAnsi="宋体"/>
          <w:sz w:val="22"/>
          <w:szCs w:val="24"/>
          <w:rPrChange w:id="1435" w:author="linxl" w:date="2019-09-05T14:23:00Z">
            <w:rPr>
              <w:rFonts w:ascii="宋体" w:hAnsi="宋体"/>
              <w:szCs w:val="24"/>
            </w:rPr>
          </w:rPrChange>
        </w:rPr>
      </w:pPr>
      <w:r w:rsidRPr="00D973C4">
        <w:rPr>
          <w:rFonts w:ascii="宋体" w:hAnsi="宋体"/>
          <w:sz w:val="22"/>
          <w:szCs w:val="24"/>
          <w:rPrChange w:id="1436" w:author="linxl" w:date="2019-09-05T14:23:00Z">
            <w:rPr>
              <w:rFonts w:ascii="宋体" w:hAnsi="宋体"/>
              <w:szCs w:val="24"/>
            </w:rPr>
          </w:rPrChange>
        </w:rPr>
        <w:tab/>
      </w:r>
      <w:r w:rsidRPr="00D973C4">
        <w:rPr>
          <w:rFonts w:ascii="宋体" w:hAnsi="宋体" w:hint="eastAsia"/>
          <w:b/>
          <w:bCs/>
          <w:sz w:val="22"/>
          <w:szCs w:val="24"/>
          <w:rPrChange w:id="1437" w:author="linxl" w:date="2019-09-05T14:23:00Z">
            <w:rPr>
              <w:rFonts w:ascii="宋体" w:hAnsi="宋体" w:hint="eastAsia"/>
              <w:b/>
              <w:bCs/>
              <w:szCs w:val="24"/>
            </w:rPr>
          </w:rPrChange>
        </w:rPr>
        <w:t>证明</w:t>
      </w:r>
      <w:r w:rsidRPr="00D973C4">
        <w:rPr>
          <w:rFonts w:ascii="宋体" w:hAnsi="宋体" w:hint="eastAsia"/>
          <w:sz w:val="22"/>
          <w:szCs w:val="24"/>
          <w:rPrChange w:id="1438" w:author="linxl" w:date="2019-09-05T14:23:00Z">
            <w:rPr>
              <w:rFonts w:ascii="宋体" w:hAnsi="宋体" w:hint="eastAsia"/>
              <w:szCs w:val="24"/>
            </w:rPr>
          </w:rPrChange>
        </w:rPr>
        <w:t>：给定轨迹</w:t>
      </w:r>
      <m:oMath>
        <m:d>
          <m:dPr>
            <m:begChr m:val="["/>
            <m:endChr m:val="]"/>
            <m:ctrlPr>
              <w:rPr>
                <w:rFonts w:ascii="Cambria Math" w:hAnsi="Cambria Math"/>
                <w:sz w:val="22"/>
                <w:szCs w:val="24"/>
                <w:rPrChange w:id="1439" w:author="linxl" w:date="2019-09-05T14:23:00Z">
                  <w:rPr>
                    <w:rFonts w:ascii="Cambria Math" w:hAnsi="Cambria Math"/>
                    <w:szCs w:val="24"/>
                  </w:rPr>
                </w:rPrChange>
              </w:rPr>
            </m:ctrlPr>
          </m:dPr>
          <m:e>
            <m:sSub>
              <m:sSubPr>
                <m:ctrlPr>
                  <w:rPr>
                    <w:rFonts w:ascii="Cambria Math" w:hAnsi="Cambria Math"/>
                    <w:sz w:val="22"/>
                    <w:szCs w:val="24"/>
                    <w:rPrChange w:id="1440" w:author="linxl" w:date="2019-09-05T14:23:00Z">
                      <w:rPr>
                        <w:rFonts w:ascii="Cambria Math" w:hAnsi="Cambria Math"/>
                        <w:szCs w:val="24"/>
                      </w:rPr>
                    </w:rPrChange>
                  </w:rPr>
                </m:ctrlPr>
              </m:sSubPr>
              <m:e>
                <m:r>
                  <w:rPr>
                    <w:rFonts w:ascii="Cambria Math" w:hAnsi="Cambria Math" w:hint="eastAsia"/>
                    <w:sz w:val="22"/>
                    <w:szCs w:val="24"/>
                    <w:rPrChange w:id="1441" w:author="linxl" w:date="2019-09-05T14:23:00Z">
                      <w:rPr>
                        <w:rFonts w:ascii="Cambria Math" w:hAnsi="Cambria Math" w:hint="eastAsia"/>
                        <w:szCs w:val="24"/>
                      </w:rPr>
                    </w:rPrChange>
                  </w:rPr>
                  <m:t>P</m:t>
                </m:r>
              </m:e>
              <m:sub>
                <m:r>
                  <w:rPr>
                    <w:rFonts w:ascii="Cambria Math" w:hAnsi="Cambria Math" w:hint="eastAsia"/>
                    <w:sz w:val="22"/>
                    <w:szCs w:val="24"/>
                    <w:rPrChange w:id="1442" w:author="linxl" w:date="2019-09-05T14:23:00Z">
                      <w:rPr>
                        <w:rFonts w:ascii="Cambria Math" w:hAnsi="Cambria Math" w:hint="eastAsia"/>
                        <w:szCs w:val="24"/>
                      </w:rPr>
                    </w:rPrChange>
                  </w:rPr>
                  <m:t>S</m:t>
                </m:r>
              </m:sub>
            </m:sSub>
            <m:r>
              <m:rPr>
                <m:sty m:val="p"/>
              </m:rPr>
              <w:rPr>
                <w:rFonts w:ascii="Cambria Math" w:hAnsi="Cambria Math"/>
                <w:sz w:val="22"/>
                <w:szCs w:val="24"/>
                <w:rPrChange w:id="1443" w:author="linxl" w:date="2019-09-05T14:23:00Z">
                  <w:rPr>
                    <w:rFonts w:ascii="Cambria Math" w:hAnsi="Cambria Math"/>
                    <w:szCs w:val="24"/>
                  </w:rPr>
                </w:rPrChange>
              </w:rPr>
              <m:t>,…,</m:t>
            </m:r>
            <m:sSub>
              <m:sSubPr>
                <m:ctrlPr>
                  <w:rPr>
                    <w:rFonts w:ascii="Cambria Math" w:hAnsi="Cambria Math"/>
                    <w:sz w:val="22"/>
                    <w:szCs w:val="24"/>
                    <w:rPrChange w:id="1444" w:author="linxl" w:date="2019-09-05T14:23:00Z">
                      <w:rPr>
                        <w:rFonts w:ascii="Cambria Math" w:hAnsi="Cambria Math"/>
                        <w:szCs w:val="24"/>
                      </w:rPr>
                    </w:rPrChange>
                  </w:rPr>
                </m:ctrlPr>
              </m:sSubPr>
              <m:e>
                <m:r>
                  <w:rPr>
                    <w:rFonts w:ascii="Cambria Math" w:hAnsi="Cambria Math" w:hint="eastAsia"/>
                    <w:sz w:val="22"/>
                    <w:szCs w:val="24"/>
                    <w:rPrChange w:id="1445" w:author="linxl" w:date="2019-09-05T14:23:00Z">
                      <w:rPr>
                        <w:rFonts w:ascii="Cambria Math" w:hAnsi="Cambria Math" w:hint="eastAsia"/>
                        <w:szCs w:val="24"/>
                      </w:rPr>
                    </w:rPrChange>
                  </w:rPr>
                  <m:t>P</m:t>
                </m:r>
              </m:e>
              <m:sub>
                <m:r>
                  <w:rPr>
                    <w:rFonts w:ascii="Cambria Math" w:hAnsi="Cambria Math" w:hint="eastAsia"/>
                    <w:sz w:val="22"/>
                    <w:szCs w:val="24"/>
                    <w:rPrChange w:id="1446" w:author="linxl" w:date="2019-09-05T14:23:00Z">
                      <w:rPr>
                        <w:rFonts w:ascii="Cambria Math" w:hAnsi="Cambria Math" w:hint="eastAsia"/>
                        <w:szCs w:val="24"/>
                      </w:rPr>
                    </w:rPrChange>
                  </w:rPr>
                  <m:t>S</m:t>
                </m:r>
                <m:r>
                  <m:rPr>
                    <m:sty m:val="p"/>
                  </m:rPr>
                  <w:rPr>
                    <w:rFonts w:ascii="Cambria Math" w:hAnsi="Cambria Math"/>
                    <w:sz w:val="22"/>
                    <w:szCs w:val="24"/>
                    <w:rPrChange w:id="1447" w:author="linxl" w:date="2019-09-05T14:23:00Z">
                      <w:rPr>
                        <w:rFonts w:ascii="Cambria Math" w:hAnsi="Cambria Math"/>
                        <w:szCs w:val="24"/>
                      </w:rPr>
                    </w:rPrChange>
                  </w:rPr>
                  <m:t>+</m:t>
                </m:r>
                <m:r>
                  <w:rPr>
                    <w:rFonts w:ascii="Cambria Math" w:hAnsi="Cambria Math"/>
                    <w:sz w:val="22"/>
                    <w:szCs w:val="24"/>
                    <w:rPrChange w:id="1448" w:author="linxl" w:date="2019-09-05T14:23:00Z">
                      <w:rPr>
                        <w:rFonts w:ascii="Cambria Math" w:hAnsi="Cambria Math"/>
                        <w:szCs w:val="24"/>
                      </w:rPr>
                    </w:rPrChange>
                  </w:rPr>
                  <m:t>k</m:t>
                </m:r>
              </m:sub>
            </m:sSub>
          </m:e>
        </m:d>
      </m:oMath>
      <w:r w:rsidRPr="00D973C4">
        <w:rPr>
          <w:rFonts w:ascii="宋体" w:hAnsi="宋体" w:hint="eastAsia"/>
          <w:sz w:val="22"/>
          <w:szCs w:val="24"/>
          <w:rPrChange w:id="1449" w:author="linxl" w:date="2019-09-05T14:23:00Z">
            <w:rPr>
              <w:rFonts w:ascii="宋体" w:hAnsi="宋体" w:hint="eastAsia"/>
              <w:szCs w:val="24"/>
            </w:rPr>
          </w:rPrChange>
        </w:rPr>
        <w:t>。以</w:t>
      </w:r>
      <m:oMath>
        <m:sSub>
          <m:sSubPr>
            <m:ctrlPr>
              <w:rPr>
                <w:rFonts w:ascii="Cambria Math" w:hAnsi="Cambria Math"/>
                <w:sz w:val="22"/>
                <w:szCs w:val="24"/>
                <w:rPrChange w:id="1450" w:author="linxl" w:date="2019-09-05T14:23:00Z">
                  <w:rPr>
                    <w:rFonts w:ascii="Cambria Math" w:hAnsi="Cambria Math"/>
                    <w:szCs w:val="24"/>
                  </w:rPr>
                </w:rPrChange>
              </w:rPr>
            </m:ctrlPr>
          </m:sSubPr>
          <m:e>
            <m:r>
              <w:rPr>
                <w:rFonts w:ascii="Cambria Math" w:hAnsi="Cambria Math" w:hint="eastAsia"/>
                <w:sz w:val="22"/>
                <w:szCs w:val="24"/>
                <w:rPrChange w:id="1451" w:author="linxl" w:date="2019-09-05T14:23:00Z">
                  <w:rPr>
                    <w:rFonts w:ascii="Cambria Math" w:hAnsi="Cambria Math" w:hint="eastAsia"/>
                    <w:szCs w:val="24"/>
                  </w:rPr>
                </w:rPrChange>
              </w:rPr>
              <m:t>P</m:t>
            </m:r>
          </m:e>
          <m:sub>
            <m:r>
              <w:rPr>
                <w:rFonts w:ascii="Cambria Math" w:hAnsi="Cambria Math" w:hint="eastAsia"/>
                <w:sz w:val="22"/>
                <w:szCs w:val="24"/>
                <w:rPrChange w:id="1452" w:author="linxl" w:date="2019-09-05T14:23:00Z">
                  <w:rPr>
                    <w:rFonts w:ascii="Cambria Math" w:hAnsi="Cambria Math" w:hint="eastAsia"/>
                    <w:szCs w:val="24"/>
                  </w:rPr>
                </w:rPrChange>
              </w:rPr>
              <m:t>S</m:t>
            </m:r>
          </m:sub>
        </m:sSub>
      </m:oMath>
      <w:r w:rsidRPr="00D973C4">
        <w:rPr>
          <w:rFonts w:ascii="宋体" w:hAnsi="宋体" w:hint="eastAsia"/>
          <w:sz w:val="22"/>
          <w:szCs w:val="24"/>
          <w:rPrChange w:id="1453" w:author="linxl" w:date="2019-09-05T14:23:00Z">
            <w:rPr>
              <w:rFonts w:ascii="宋体" w:hAnsi="宋体" w:hint="eastAsia"/>
              <w:szCs w:val="24"/>
            </w:rPr>
          </w:rPrChange>
        </w:rPr>
        <w:t>为顶点，</w:t>
      </w:r>
      <m:oMath>
        <m:sSub>
          <m:sSubPr>
            <m:ctrlPr>
              <w:rPr>
                <w:rFonts w:ascii="Cambria Math" w:hAnsi="Cambria Math"/>
                <w:sz w:val="22"/>
                <w:szCs w:val="24"/>
                <w:rPrChange w:id="1454" w:author="linxl" w:date="2019-09-05T14:23:00Z">
                  <w:rPr>
                    <w:rFonts w:ascii="Cambria Math" w:hAnsi="Cambria Math"/>
                    <w:szCs w:val="24"/>
                  </w:rPr>
                </w:rPrChange>
              </w:rPr>
            </m:ctrlPr>
          </m:sSubPr>
          <m:e>
            <m:r>
              <w:rPr>
                <w:rFonts w:ascii="Cambria Math" w:hAnsi="Cambria Math"/>
                <w:sz w:val="22"/>
                <w:szCs w:val="24"/>
                <w:rPrChange w:id="1455" w:author="linxl" w:date="2019-09-05T14:23:00Z">
                  <w:rPr>
                    <w:rFonts w:ascii="Cambria Math" w:hAnsi="Cambria Math"/>
                    <w:szCs w:val="24"/>
                  </w:rPr>
                </w:rPrChange>
              </w:rPr>
              <m:t>O</m:t>
            </m:r>
          </m:e>
          <m:sub>
            <m:r>
              <m:rPr>
                <m:sty m:val="p"/>
              </m:rPr>
              <w:rPr>
                <w:rFonts w:ascii="Cambria Math" w:hAnsi="Cambria Math" w:hint="eastAsia"/>
                <w:sz w:val="22"/>
                <w:szCs w:val="24"/>
                <w:rPrChange w:id="1456" w:author="linxl" w:date="2019-09-05T14:23:00Z">
                  <w:rPr>
                    <w:rFonts w:ascii="Cambria Math" w:hAnsi="Cambria Math" w:hint="eastAsia"/>
                    <w:szCs w:val="24"/>
                  </w:rPr>
                </w:rPrChange>
              </w:rPr>
              <m:t>s</m:t>
            </m:r>
            <m:r>
              <m:rPr>
                <m:sty m:val="p"/>
              </m:rPr>
              <w:rPr>
                <w:rFonts w:ascii="Cambria Math" w:hAnsi="Cambria Math"/>
                <w:sz w:val="22"/>
                <w:szCs w:val="24"/>
                <w:rPrChange w:id="1457" w:author="linxl" w:date="2019-09-05T14:23:00Z">
                  <w:rPr>
                    <w:rFonts w:ascii="Cambria Math" w:hAnsi="Cambria Math"/>
                    <w:szCs w:val="24"/>
                  </w:rPr>
                </w:rPrChange>
              </w:rPr>
              <m:t>+</m:t>
            </m:r>
            <m:r>
              <w:rPr>
                <w:rFonts w:ascii="Cambria Math" w:hAnsi="Cambria Math" w:hint="eastAsia"/>
                <w:sz w:val="22"/>
                <w:szCs w:val="24"/>
                <w:rPrChange w:id="1458" w:author="linxl" w:date="2019-09-05T14:23:00Z">
                  <w:rPr>
                    <w:rFonts w:ascii="Cambria Math" w:hAnsi="Cambria Math" w:hint="eastAsia"/>
                    <w:szCs w:val="24"/>
                  </w:rPr>
                </w:rPrChange>
              </w:rPr>
              <m:t>i</m:t>
            </m:r>
          </m:sub>
        </m:sSub>
        <m:d>
          <m:dPr>
            <m:ctrlPr>
              <w:rPr>
                <w:rFonts w:ascii="Cambria Math" w:hAnsi="Cambria Math"/>
                <w:sz w:val="22"/>
                <w:szCs w:val="24"/>
                <w:rPrChange w:id="1459" w:author="linxl" w:date="2019-09-05T14:23:00Z">
                  <w:rPr>
                    <w:rFonts w:ascii="Cambria Math" w:hAnsi="Cambria Math"/>
                    <w:szCs w:val="24"/>
                  </w:rPr>
                </w:rPrChange>
              </w:rPr>
            </m:ctrlPr>
          </m:dPr>
          <m:e>
            <m:sSub>
              <m:sSubPr>
                <m:ctrlPr>
                  <w:rPr>
                    <w:rFonts w:ascii="Cambria Math" w:hAnsi="Cambria Math"/>
                    <w:sz w:val="22"/>
                    <w:szCs w:val="24"/>
                    <w:rPrChange w:id="1460" w:author="linxl" w:date="2019-09-05T14:23:00Z">
                      <w:rPr>
                        <w:rFonts w:ascii="Cambria Math" w:hAnsi="Cambria Math"/>
                        <w:szCs w:val="24"/>
                      </w:rPr>
                    </w:rPrChange>
                  </w:rPr>
                </m:ctrlPr>
              </m:sSubPr>
              <m:e>
                <m:r>
                  <w:rPr>
                    <w:rFonts w:ascii="Cambria Math" w:hAnsi="Cambria Math" w:hint="eastAsia"/>
                    <w:sz w:val="22"/>
                    <w:szCs w:val="24"/>
                    <w:rPrChange w:id="1461" w:author="linxl" w:date="2019-09-05T14:23:00Z">
                      <w:rPr>
                        <w:rFonts w:ascii="Cambria Math" w:hAnsi="Cambria Math" w:hint="eastAsia"/>
                        <w:szCs w:val="24"/>
                      </w:rPr>
                    </w:rPrChange>
                  </w:rPr>
                  <m:t>P</m:t>
                </m:r>
              </m:e>
              <m:sub>
                <m:r>
                  <w:rPr>
                    <w:rFonts w:ascii="Cambria Math" w:hAnsi="Cambria Math" w:hint="eastAsia"/>
                    <w:sz w:val="22"/>
                    <w:szCs w:val="24"/>
                    <w:rPrChange w:id="1462" w:author="linxl" w:date="2019-09-05T14:23:00Z">
                      <w:rPr>
                        <w:rFonts w:ascii="Cambria Math" w:hAnsi="Cambria Math" w:hint="eastAsia"/>
                        <w:szCs w:val="24"/>
                      </w:rPr>
                    </w:rPrChange>
                  </w:rPr>
                  <m:t>S</m:t>
                </m:r>
                <m:r>
                  <m:rPr>
                    <m:sty m:val="p"/>
                  </m:rPr>
                  <w:rPr>
                    <w:rFonts w:ascii="Cambria Math" w:hAnsi="Cambria Math"/>
                    <w:sz w:val="22"/>
                    <w:szCs w:val="24"/>
                    <w:rPrChange w:id="1463" w:author="linxl" w:date="2019-09-05T14:23:00Z">
                      <w:rPr>
                        <w:rFonts w:ascii="Cambria Math" w:hAnsi="Cambria Math"/>
                        <w:szCs w:val="24"/>
                      </w:rPr>
                    </w:rPrChange>
                  </w:rPr>
                  <m:t>+</m:t>
                </m:r>
                <m:r>
                  <w:rPr>
                    <w:rFonts w:ascii="Cambria Math" w:hAnsi="Cambria Math" w:hint="eastAsia"/>
                    <w:sz w:val="22"/>
                    <w:szCs w:val="24"/>
                    <w:rPrChange w:id="1464" w:author="linxl" w:date="2019-09-05T14:23:00Z">
                      <w:rPr>
                        <w:rFonts w:ascii="Cambria Math" w:hAnsi="Cambria Math" w:hint="eastAsia"/>
                        <w:szCs w:val="24"/>
                      </w:rPr>
                    </w:rPrChange>
                  </w:rPr>
                  <m:t>i</m:t>
                </m:r>
              </m:sub>
            </m:sSub>
            <m:r>
              <m:rPr>
                <m:sty m:val="p"/>
              </m:rPr>
              <w:rPr>
                <w:rFonts w:ascii="Cambria Math" w:hAnsi="Cambria Math"/>
                <w:sz w:val="22"/>
                <w:szCs w:val="24"/>
                <w:rPrChange w:id="1465" w:author="linxl" w:date="2019-09-05T14:23:00Z">
                  <w:rPr>
                    <w:rFonts w:ascii="Cambria Math" w:hAnsi="Cambria Math"/>
                    <w:szCs w:val="24"/>
                  </w:rPr>
                </w:rPrChange>
              </w:rPr>
              <m:t>,ϵ</m:t>
            </m:r>
          </m:e>
        </m:d>
      </m:oMath>
      <w:r w:rsidRPr="00D973C4">
        <w:rPr>
          <w:rFonts w:ascii="宋体" w:hAnsi="宋体" w:hint="eastAsia"/>
          <w:sz w:val="22"/>
          <w:szCs w:val="24"/>
          <w:rPrChange w:id="1466" w:author="linxl" w:date="2019-09-05T14:23:00Z">
            <w:rPr>
              <w:rFonts w:ascii="宋体" w:hAnsi="宋体" w:hint="eastAsia"/>
              <w:szCs w:val="24"/>
            </w:rPr>
          </w:rPrChange>
        </w:rPr>
        <w:t>为底面建立时空锥</w:t>
      </w:r>
      <m:oMath>
        <m:sSub>
          <m:sSubPr>
            <m:ctrlPr>
              <w:rPr>
                <w:rFonts w:ascii="Cambria Math" w:hAnsi="Cambria Math"/>
                <w:sz w:val="22"/>
                <w:szCs w:val="24"/>
                <w:rPrChange w:id="1467" w:author="linxl" w:date="2019-09-05T14:23:00Z">
                  <w:rPr>
                    <w:rFonts w:ascii="Cambria Math" w:hAnsi="Cambria Math"/>
                    <w:szCs w:val="24"/>
                  </w:rPr>
                </w:rPrChange>
              </w:rPr>
            </m:ctrlPr>
          </m:sSubPr>
          <m:e>
            <m:r>
              <w:rPr>
                <w:rFonts w:ascii="Cambria Math" w:hAnsi="Cambria Math"/>
                <w:sz w:val="22"/>
                <w:szCs w:val="24"/>
                <w:rPrChange w:id="1468" w:author="linxl" w:date="2019-09-05T14:23:00Z">
                  <w:rPr>
                    <w:rFonts w:ascii="Cambria Math" w:hAnsi="Cambria Math"/>
                    <w:szCs w:val="24"/>
                  </w:rPr>
                </w:rPrChange>
              </w:rPr>
              <m:t>C</m:t>
            </m:r>
          </m:e>
          <m:sub>
            <m:r>
              <w:rPr>
                <w:rFonts w:ascii="Cambria Math" w:hAnsi="Cambria Math" w:hint="eastAsia"/>
                <w:sz w:val="22"/>
                <w:szCs w:val="24"/>
                <w:rPrChange w:id="1469" w:author="linxl" w:date="2019-09-05T14:23:00Z">
                  <w:rPr>
                    <w:rFonts w:ascii="Cambria Math" w:hAnsi="Cambria Math" w:hint="eastAsia"/>
                    <w:szCs w:val="24"/>
                  </w:rPr>
                </w:rPrChange>
              </w:rPr>
              <m:t>S</m:t>
            </m:r>
            <m:r>
              <m:rPr>
                <m:sty m:val="p"/>
              </m:rPr>
              <w:rPr>
                <w:rFonts w:ascii="Cambria Math" w:hAnsi="Cambria Math"/>
                <w:sz w:val="22"/>
                <w:szCs w:val="24"/>
                <w:rPrChange w:id="1470" w:author="linxl" w:date="2019-09-05T14:23:00Z">
                  <w:rPr>
                    <w:rFonts w:ascii="Cambria Math" w:hAnsi="Cambria Math"/>
                    <w:szCs w:val="24"/>
                  </w:rPr>
                </w:rPrChange>
              </w:rPr>
              <m:t>+</m:t>
            </m:r>
            <m:r>
              <w:rPr>
                <w:rFonts w:ascii="Cambria Math" w:hAnsi="Cambria Math" w:hint="eastAsia"/>
                <w:sz w:val="22"/>
                <w:szCs w:val="24"/>
                <w:rPrChange w:id="1471" w:author="linxl" w:date="2019-09-05T14:23:00Z">
                  <w:rPr>
                    <w:rFonts w:ascii="Cambria Math" w:hAnsi="Cambria Math" w:hint="eastAsia"/>
                    <w:szCs w:val="24"/>
                  </w:rPr>
                </w:rPrChange>
              </w:rPr>
              <m:t>i</m:t>
            </m:r>
          </m:sub>
        </m:sSub>
        <m:r>
          <m:rPr>
            <m:sty m:val="p"/>
          </m:rPr>
          <w:rPr>
            <w:rFonts w:ascii="Cambria Math" w:hAnsi="Cambria Math"/>
            <w:sz w:val="22"/>
            <w:szCs w:val="24"/>
            <w:rPrChange w:id="1472" w:author="linxl" w:date="2019-09-05T14:23:00Z">
              <w:rPr>
                <w:rFonts w:ascii="Cambria Math" w:hAnsi="Cambria Math"/>
                <w:szCs w:val="24"/>
              </w:rPr>
            </w:rPrChange>
          </w:rPr>
          <m:t>(0&lt;</m:t>
        </m:r>
        <m:r>
          <w:rPr>
            <w:rFonts w:ascii="Cambria Math" w:hAnsi="Cambria Math"/>
            <w:sz w:val="22"/>
            <w:szCs w:val="24"/>
            <w:rPrChange w:id="1473" w:author="linxl" w:date="2019-09-05T14:23:00Z">
              <w:rPr>
                <w:rFonts w:ascii="Cambria Math" w:hAnsi="Cambria Math"/>
                <w:szCs w:val="24"/>
              </w:rPr>
            </w:rPrChange>
          </w:rPr>
          <m:t>i</m:t>
        </m:r>
        <m:r>
          <m:rPr>
            <m:sty m:val="p"/>
          </m:rPr>
          <w:rPr>
            <w:rFonts w:ascii="Cambria Math" w:hAnsi="Cambria Math"/>
            <w:sz w:val="22"/>
            <w:szCs w:val="24"/>
            <w:rPrChange w:id="1474" w:author="linxl" w:date="2019-09-05T14:23:00Z">
              <w:rPr>
                <w:rFonts w:ascii="Cambria Math" w:hAnsi="Cambria Math"/>
                <w:szCs w:val="24"/>
              </w:rPr>
            </w:rPrChange>
          </w:rPr>
          <m:t>&lt;</m:t>
        </m:r>
        <m:r>
          <w:rPr>
            <w:rFonts w:ascii="Cambria Math" w:hAnsi="Cambria Math"/>
            <w:sz w:val="22"/>
            <w:szCs w:val="24"/>
            <w:rPrChange w:id="1475" w:author="linxl" w:date="2019-09-05T14:23:00Z">
              <w:rPr>
                <w:rFonts w:ascii="Cambria Math" w:hAnsi="Cambria Math"/>
                <w:szCs w:val="24"/>
              </w:rPr>
            </w:rPrChange>
          </w:rPr>
          <m:t>k</m:t>
        </m:r>
        <m:r>
          <m:rPr>
            <m:sty m:val="p"/>
          </m:rPr>
          <w:rPr>
            <w:rFonts w:ascii="Cambria Math" w:hAnsi="Cambria Math"/>
            <w:sz w:val="22"/>
            <w:szCs w:val="24"/>
            <w:rPrChange w:id="1476" w:author="linxl" w:date="2019-09-05T14:23:00Z">
              <w:rPr>
                <w:rFonts w:ascii="Cambria Math" w:hAnsi="Cambria Math"/>
                <w:szCs w:val="24"/>
              </w:rPr>
            </w:rPrChange>
          </w:rPr>
          <m:t>)</m:t>
        </m:r>
      </m:oMath>
      <w:r w:rsidRPr="00D973C4">
        <w:rPr>
          <w:rFonts w:ascii="宋体" w:hAnsi="宋体" w:hint="eastAsia"/>
          <w:sz w:val="22"/>
          <w:szCs w:val="24"/>
          <w:rPrChange w:id="1477" w:author="linxl" w:date="2019-09-05T14:23:00Z">
            <w:rPr>
              <w:rFonts w:ascii="宋体" w:hAnsi="宋体" w:hint="eastAsia"/>
              <w:szCs w:val="24"/>
            </w:rPr>
          </w:rPrChange>
        </w:rPr>
        <w:t>。若</w:t>
      </w:r>
      <m:oMath>
        <m:d>
          <m:dPr>
            <m:begChr m:val="["/>
            <m:endChr m:val="]"/>
            <m:ctrlPr>
              <w:rPr>
                <w:rFonts w:ascii="Cambria Math" w:hAnsi="Cambria Math"/>
                <w:sz w:val="22"/>
                <w:szCs w:val="24"/>
                <w:rPrChange w:id="1478" w:author="linxl" w:date="2019-09-05T14:23:00Z">
                  <w:rPr>
                    <w:rFonts w:ascii="Cambria Math" w:hAnsi="Cambria Math"/>
                    <w:szCs w:val="24"/>
                  </w:rPr>
                </w:rPrChange>
              </w:rPr>
            </m:ctrlPr>
          </m:dPr>
          <m:e>
            <m:sSub>
              <m:sSubPr>
                <m:ctrlPr>
                  <w:rPr>
                    <w:rFonts w:ascii="Cambria Math" w:hAnsi="Cambria Math"/>
                    <w:sz w:val="22"/>
                    <w:szCs w:val="24"/>
                    <w:rPrChange w:id="1479" w:author="linxl" w:date="2019-09-05T14:23:00Z">
                      <w:rPr>
                        <w:rFonts w:ascii="Cambria Math" w:hAnsi="Cambria Math"/>
                        <w:szCs w:val="24"/>
                      </w:rPr>
                    </w:rPrChange>
                  </w:rPr>
                </m:ctrlPr>
              </m:sSubPr>
              <m:e>
                <m:r>
                  <w:rPr>
                    <w:rFonts w:ascii="Cambria Math" w:hAnsi="Cambria Math" w:hint="eastAsia"/>
                    <w:sz w:val="22"/>
                    <w:szCs w:val="24"/>
                    <w:rPrChange w:id="1480" w:author="linxl" w:date="2019-09-05T14:23:00Z">
                      <w:rPr>
                        <w:rFonts w:ascii="Cambria Math" w:hAnsi="Cambria Math" w:hint="eastAsia"/>
                        <w:szCs w:val="24"/>
                      </w:rPr>
                    </w:rPrChange>
                  </w:rPr>
                  <m:t>C</m:t>
                </m:r>
              </m:e>
              <m:sub>
                <m:r>
                  <w:rPr>
                    <w:rFonts w:ascii="Cambria Math" w:hAnsi="Cambria Math" w:hint="eastAsia"/>
                    <w:sz w:val="22"/>
                    <w:szCs w:val="24"/>
                    <w:rPrChange w:id="1481" w:author="linxl" w:date="2019-09-05T14:23:00Z">
                      <w:rPr>
                        <w:rFonts w:ascii="Cambria Math" w:hAnsi="Cambria Math" w:hint="eastAsia"/>
                        <w:szCs w:val="24"/>
                      </w:rPr>
                    </w:rPrChange>
                  </w:rPr>
                  <m:t>S</m:t>
                </m:r>
                <m:r>
                  <m:rPr>
                    <m:sty m:val="p"/>
                  </m:rPr>
                  <w:rPr>
                    <w:rFonts w:ascii="Cambria Math" w:hAnsi="Cambria Math"/>
                    <w:sz w:val="22"/>
                    <w:szCs w:val="24"/>
                    <w:rPrChange w:id="1482" w:author="linxl" w:date="2019-09-05T14:23:00Z">
                      <w:rPr>
                        <w:rFonts w:ascii="Cambria Math" w:hAnsi="Cambria Math"/>
                        <w:szCs w:val="24"/>
                      </w:rPr>
                    </w:rPrChange>
                  </w:rPr>
                  <m:t>+1</m:t>
                </m:r>
              </m:sub>
            </m:sSub>
            <m:r>
              <m:rPr>
                <m:sty m:val="p"/>
              </m:rPr>
              <w:rPr>
                <w:rFonts w:ascii="Cambria Math" w:hAnsi="Cambria Math"/>
                <w:sz w:val="22"/>
                <w:szCs w:val="24"/>
                <w:rPrChange w:id="1483" w:author="linxl" w:date="2019-09-05T14:23:00Z">
                  <w:rPr>
                    <w:rFonts w:ascii="Cambria Math" w:hAnsi="Cambria Math"/>
                    <w:szCs w:val="24"/>
                  </w:rPr>
                </w:rPrChange>
              </w:rPr>
              <m:t>,…,</m:t>
            </m:r>
            <m:sSub>
              <m:sSubPr>
                <m:ctrlPr>
                  <w:rPr>
                    <w:rFonts w:ascii="Cambria Math" w:hAnsi="Cambria Math"/>
                    <w:sz w:val="22"/>
                    <w:szCs w:val="24"/>
                    <w:rPrChange w:id="1484" w:author="linxl" w:date="2019-09-05T14:23:00Z">
                      <w:rPr>
                        <w:rFonts w:ascii="Cambria Math" w:hAnsi="Cambria Math"/>
                        <w:szCs w:val="24"/>
                      </w:rPr>
                    </w:rPrChange>
                  </w:rPr>
                </m:ctrlPr>
              </m:sSubPr>
              <m:e>
                <m:r>
                  <w:rPr>
                    <w:rFonts w:ascii="Cambria Math" w:hAnsi="Cambria Math"/>
                    <w:sz w:val="22"/>
                    <w:szCs w:val="24"/>
                    <w:rPrChange w:id="1485" w:author="linxl" w:date="2019-09-05T14:23:00Z">
                      <w:rPr>
                        <w:rFonts w:ascii="Cambria Math" w:hAnsi="Cambria Math"/>
                        <w:szCs w:val="24"/>
                      </w:rPr>
                    </w:rPrChange>
                  </w:rPr>
                  <m:t>C</m:t>
                </m:r>
              </m:e>
              <m:sub>
                <m:r>
                  <w:rPr>
                    <w:rFonts w:ascii="Cambria Math" w:hAnsi="Cambria Math" w:hint="eastAsia"/>
                    <w:sz w:val="22"/>
                    <w:szCs w:val="24"/>
                    <w:rPrChange w:id="1486" w:author="linxl" w:date="2019-09-05T14:23:00Z">
                      <w:rPr>
                        <w:rFonts w:ascii="Cambria Math" w:hAnsi="Cambria Math" w:hint="eastAsia"/>
                        <w:szCs w:val="24"/>
                      </w:rPr>
                    </w:rPrChange>
                  </w:rPr>
                  <m:t>S</m:t>
                </m:r>
                <m:r>
                  <m:rPr>
                    <m:sty m:val="p"/>
                  </m:rPr>
                  <w:rPr>
                    <w:rFonts w:ascii="Cambria Math" w:hAnsi="Cambria Math"/>
                    <w:sz w:val="22"/>
                    <w:szCs w:val="24"/>
                    <w:rPrChange w:id="1487" w:author="linxl" w:date="2019-09-05T14:23:00Z">
                      <w:rPr>
                        <w:rFonts w:ascii="Cambria Math" w:hAnsi="Cambria Math"/>
                        <w:szCs w:val="24"/>
                      </w:rPr>
                    </w:rPrChange>
                  </w:rPr>
                  <m:t>+</m:t>
                </m:r>
                <m:r>
                  <w:rPr>
                    <w:rFonts w:ascii="Cambria Math" w:hAnsi="Cambria Math"/>
                    <w:sz w:val="22"/>
                    <w:szCs w:val="24"/>
                    <w:rPrChange w:id="1488" w:author="linxl" w:date="2019-09-05T14:23:00Z">
                      <w:rPr>
                        <w:rFonts w:ascii="Cambria Math" w:hAnsi="Cambria Math"/>
                        <w:szCs w:val="24"/>
                      </w:rPr>
                    </w:rPrChange>
                  </w:rPr>
                  <m:t>k</m:t>
                </m:r>
                <m:r>
                  <m:rPr>
                    <m:sty m:val="p"/>
                  </m:rPr>
                  <w:rPr>
                    <w:rFonts w:ascii="Cambria Math" w:hAnsi="Cambria Math"/>
                    <w:sz w:val="22"/>
                    <w:szCs w:val="24"/>
                    <w:rPrChange w:id="1489" w:author="linxl" w:date="2019-09-05T14:23:00Z">
                      <w:rPr>
                        <w:rFonts w:ascii="Cambria Math" w:hAnsi="Cambria Math"/>
                        <w:szCs w:val="24"/>
                      </w:rPr>
                    </w:rPrChange>
                  </w:rPr>
                  <m:t>-1</m:t>
                </m:r>
              </m:sub>
            </m:sSub>
          </m:e>
        </m:d>
      </m:oMath>
      <w:r w:rsidRPr="00D973C4">
        <w:rPr>
          <w:rFonts w:ascii="宋体" w:hAnsi="宋体" w:hint="eastAsia"/>
          <w:sz w:val="22"/>
          <w:szCs w:val="24"/>
          <w:rPrChange w:id="1490" w:author="linxl" w:date="2019-09-05T14:23:00Z">
            <w:rPr>
              <w:rFonts w:ascii="宋体" w:hAnsi="宋体" w:hint="eastAsia"/>
              <w:szCs w:val="24"/>
            </w:rPr>
          </w:rPrChange>
        </w:rPr>
        <w:t>在</w:t>
      </w:r>
      <m:oMath>
        <m:r>
          <m:rPr>
            <m:sty m:val="p"/>
          </m:rPr>
          <w:rPr>
            <w:rFonts w:ascii="Cambria Math" w:hAnsi="Cambria Math" w:hint="eastAsia"/>
            <w:sz w:val="22"/>
            <w:szCs w:val="24"/>
            <w:rPrChange w:id="1491" w:author="linxl" w:date="2019-09-05T14:23:00Z">
              <w:rPr>
                <w:rFonts w:ascii="Cambria Math" w:hAnsi="Cambria Math" w:hint="eastAsia"/>
                <w:szCs w:val="24"/>
              </w:rPr>
            </w:rPrChange>
          </w:rPr>
          <m:t>t</m:t>
        </m:r>
        <m:r>
          <m:rPr>
            <m:sty m:val="p"/>
          </m:rPr>
          <w:rPr>
            <w:rFonts w:ascii="Cambria Math" w:hAnsi="Cambria Math"/>
            <w:sz w:val="22"/>
            <w:szCs w:val="24"/>
            <w:rPrChange w:id="1492" w:author="linxl" w:date="2019-09-05T14:23:00Z">
              <w:rPr>
                <w:rFonts w:ascii="Cambria Math" w:hAnsi="Cambria Math"/>
                <w:szCs w:val="24"/>
              </w:rPr>
            </w:rPrChange>
          </w:rPr>
          <m:t>=</m:t>
        </m:r>
        <m:sSub>
          <m:sSubPr>
            <m:ctrlPr>
              <w:rPr>
                <w:rFonts w:ascii="Cambria Math" w:hAnsi="Cambria Math"/>
                <w:sz w:val="22"/>
                <w:szCs w:val="24"/>
                <w:rPrChange w:id="1493" w:author="linxl" w:date="2019-09-05T14:23:00Z">
                  <w:rPr>
                    <w:rFonts w:ascii="Cambria Math" w:hAnsi="Cambria Math"/>
                    <w:szCs w:val="24"/>
                  </w:rPr>
                </w:rPrChange>
              </w:rPr>
            </m:ctrlPr>
          </m:sSubPr>
          <m:e>
            <m:r>
              <w:rPr>
                <w:rFonts w:ascii="Cambria Math" w:hAnsi="Cambria Math" w:hint="eastAsia"/>
                <w:sz w:val="22"/>
                <w:szCs w:val="24"/>
                <w:rPrChange w:id="1494" w:author="linxl" w:date="2019-09-05T14:23:00Z">
                  <w:rPr>
                    <w:rFonts w:ascii="Cambria Math" w:hAnsi="Cambria Math" w:hint="eastAsia"/>
                    <w:szCs w:val="24"/>
                  </w:rPr>
                </w:rPrChange>
              </w:rPr>
              <m:t>t</m:t>
            </m:r>
          </m:e>
          <m:sub>
            <m:r>
              <w:rPr>
                <w:rFonts w:ascii="Cambria Math" w:hAnsi="Cambria Math" w:hint="eastAsia"/>
                <w:sz w:val="22"/>
                <w:szCs w:val="24"/>
                <w:rPrChange w:id="1495" w:author="linxl" w:date="2019-09-05T14:23:00Z">
                  <w:rPr>
                    <w:rFonts w:ascii="Cambria Math" w:hAnsi="Cambria Math" w:hint="eastAsia"/>
                    <w:szCs w:val="24"/>
                  </w:rPr>
                </w:rPrChange>
              </w:rPr>
              <m:t>S</m:t>
            </m:r>
            <m:r>
              <m:rPr>
                <m:sty m:val="p"/>
              </m:rPr>
              <w:rPr>
                <w:rFonts w:ascii="Cambria Math" w:hAnsi="Cambria Math"/>
                <w:sz w:val="22"/>
                <w:szCs w:val="24"/>
                <w:rPrChange w:id="1496" w:author="linxl" w:date="2019-09-05T14:23:00Z">
                  <w:rPr>
                    <w:rFonts w:ascii="Cambria Math" w:hAnsi="Cambria Math"/>
                    <w:szCs w:val="24"/>
                  </w:rPr>
                </w:rPrChange>
              </w:rPr>
              <m:t>+1</m:t>
            </m:r>
          </m:sub>
        </m:sSub>
      </m:oMath>
      <w:r w:rsidRPr="00D973C4">
        <w:rPr>
          <w:rFonts w:ascii="宋体" w:hAnsi="宋体" w:hint="eastAsia"/>
          <w:sz w:val="22"/>
          <w:szCs w:val="24"/>
          <w:rPrChange w:id="1497" w:author="linxl" w:date="2019-09-05T14:23:00Z">
            <w:rPr>
              <w:rFonts w:ascii="宋体" w:hAnsi="宋体" w:hint="eastAsia"/>
              <w:szCs w:val="24"/>
            </w:rPr>
          </w:rPrChange>
        </w:rPr>
        <w:t>平面存在交集S=</w:t>
      </w:r>
      <m:oMath>
        <m:r>
          <m:rPr>
            <m:sty m:val="p"/>
          </m:rPr>
          <w:rPr>
            <w:rFonts w:ascii="Cambria Math" w:hAnsi="Cambria Math"/>
            <w:sz w:val="22"/>
            <w:szCs w:val="24"/>
            <w:rPrChange w:id="1498" w:author="linxl" w:date="2019-09-05T14:23:00Z">
              <w:rPr>
                <w:rFonts w:ascii="Cambria Math" w:hAnsi="Cambria Math"/>
                <w:szCs w:val="24"/>
              </w:rPr>
            </w:rPrChange>
          </w:rPr>
          <m:t>∅</m:t>
        </m:r>
      </m:oMath>
      <w:r w:rsidRPr="00D973C4">
        <w:rPr>
          <w:rFonts w:ascii="宋体" w:hAnsi="宋体" w:hint="eastAsia"/>
          <w:sz w:val="22"/>
          <w:szCs w:val="24"/>
          <w:rPrChange w:id="1499" w:author="linxl" w:date="2019-09-05T14:23:00Z">
            <w:rPr>
              <w:rFonts w:ascii="宋体" w:hAnsi="宋体" w:hint="eastAsia"/>
              <w:szCs w:val="24"/>
            </w:rPr>
          </w:rPrChange>
        </w:rPr>
        <w:t>。则</w:t>
      </w:r>
      <m:oMath>
        <m:d>
          <m:dPr>
            <m:begChr m:val="["/>
            <m:endChr m:val="]"/>
            <m:ctrlPr>
              <w:rPr>
                <w:rFonts w:ascii="Cambria Math" w:hAnsi="Cambria Math"/>
                <w:sz w:val="22"/>
                <w:szCs w:val="24"/>
                <w:rPrChange w:id="1500" w:author="linxl" w:date="2019-09-05T14:23:00Z">
                  <w:rPr>
                    <w:rFonts w:ascii="Cambria Math" w:hAnsi="Cambria Math"/>
                    <w:szCs w:val="24"/>
                  </w:rPr>
                </w:rPrChange>
              </w:rPr>
            </m:ctrlPr>
          </m:dPr>
          <m:e>
            <m:sSub>
              <m:sSubPr>
                <m:ctrlPr>
                  <w:rPr>
                    <w:rFonts w:ascii="Cambria Math" w:hAnsi="Cambria Math"/>
                    <w:sz w:val="22"/>
                    <w:szCs w:val="24"/>
                    <w:rPrChange w:id="1501" w:author="linxl" w:date="2019-09-05T14:23:00Z">
                      <w:rPr>
                        <w:rFonts w:ascii="Cambria Math" w:hAnsi="Cambria Math"/>
                        <w:szCs w:val="24"/>
                      </w:rPr>
                    </w:rPrChange>
                  </w:rPr>
                </m:ctrlPr>
              </m:sSubPr>
              <m:e>
                <m:r>
                  <w:rPr>
                    <w:rFonts w:ascii="Cambria Math" w:hAnsi="Cambria Math" w:hint="eastAsia"/>
                    <w:sz w:val="22"/>
                    <w:szCs w:val="24"/>
                    <w:rPrChange w:id="1502" w:author="linxl" w:date="2019-09-05T14:23:00Z">
                      <w:rPr>
                        <w:rFonts w:ascii="Cambria Math" w:hAnsi="Cambria Math" w:hint="eastAsia"/>
                        <w:szCs w:val="24"/>
                      </w:rPr>
                    </w:rPrChange>
                  </w:rPr>
                  <m:t>C</m:t>
                </m:r>
              </m:e>
              <m:sub>
                <m:r>
                  <w:rPr>
                    <w:rFonts w:ascii="Cambria Math" w:hAnsi="Cambria Math" w:hint="eastAsia"/>
                    <w:sz w:val="22"/>
                    <w:szCs w:val="24"/>
                    <w:rPrChange w:id="1503" w:author="linxl" w:date="2019-09-05T14:23:00Z">
                      <w:rPr>
                        <w:rFonts w:ascii="Cambria Math" w:hAnsi="Cambria Math" w:hint="eastAsia"/>
                        <w:szCs w:val="24"/>
                      </w:rPr>
                    </w:rPrChange>
                  </w:rPr>
                  <m:t>S</m:t>
                </m:r>
                <m:r>
                  <m:rPr>
                    <m:sty m:val="p"/>
                  </m:rPr>
                  <w:rPr>
                    <w:rFonts w:ascii="Cambria Math" w:hAnsi="Cambria Math"/>
                    <w:sz w:val="22"/>
                    <w:szCs w:val="24"/>
                    <w:rPrChange w:id="1504" w:author="linxl" w:date="2019-09-05T14:23:00Z">
                      <w:rPr>
                        <w:rFonts w:ascii="Cambria Math" w:hAnsi="Cambria Math"/>
                        <w:szCs w:val="24"/>
                      </w:rPr>
                    </w:rPrChange>
                  </w:rPr>
                  <m:t>+1</m:t>
                </m:r>
              </m:sub>
            </m:sSub>
            <m:r>
              <m:rPr>
                <m:sty m:val="p"/>
              </m:rPr>
              <w:rPr>
                <w:rFonts w:ascii="Cambria Math" w:hAnsi="Cambria Math"/>
                <w:sz w:val="22"/>
                <w:szCs w:val="24"/>
                <w:rPrChange w:id="1505" w:author="linxl" w:date="2019-09-05T14:23:00Z">
                  <w:rPr>
                    <w:rFonts w:ascii="Cambria Math" w:hAnsi="Cambria Math"/>
                    <w:szCs w:val="24"/>
                  </w:rPr>
                </w:rPrChange>
              </w:rPr>
              <m:t>,…,</m:t>
            </m:r>
            <m:sSub>
              <m:sSubPr>
                <m:ctrlPr>
                  <w:rPr>
                    <w:rFonts w:ascii="Cambria Math" w:hAnsi="Cambria Math"/>
                    <w:sz w:val="22"/>
                    <w:szCs w:val="24"/>
                    <w:rPrChange w:id="1506" w:author="linxl" w:date="2019-09-05T14:23:00Z">
                      <w:rPr>
                        <w:rFonts w:ascii="Cambria Math" w:hAnsi="Cambria Math"/>
                        <w:szCs w:val="24"/>
                      </w:rPr>
                    </w:rPrChange>
                  </w:rPr>
                </m:ctrlPr>
              </m:sSubPr>
              <m:e>
                <m:r>
                  <w:rPr>
                    <w:rFonts w:ascii="Cambria Math" w:hAnsi="Cambria Math"/>
                    <w:sz w:val="22"/>
                    <w:szCs w:val="24"/>
                    <w:rPrChange w:id="1507" w:author="linxl" w:date="2019-09-05T14:23:00Z">
                      <w:rPr>
                        <w:rFonts w:ascii="Cambria Math" w:hAnsi="Cambria Math"/>
                        <w:szCs w:val="24"/>
                      </w:rPr>
                    </w:rPrChange>
                  </w:rPr>
                  <m:t>C</m:t>
                </m:r>
              </m:e>
              <m:sub>
                <m:r>
                  <w:rPr>
                    <w:rFonts w:ascii="Cambria Math" w:hAnsi="Cambria Math" w:hint="eastAsia"/>
                    <w:sz w:val="22"/>
                    <w:szCs w:val="24"/>
                    <w:rPrChange w:id="1508" w:author="linxl" w:date="2019-09-05T14:23:00Z">
                      <w:rPr>
                        <w:rFonts w:ascii="Cambria Math" w:hAnsi="Cambria Math" w:hint="eastAsia"/>
                        <w:szCs w:val="24"/>
                      </w:rPr>
                    </w:rPrChange>
                  </w:rPr>
                  <m:t>S</m:t>
                </m:r>
                <m:r>
                  <m:rPr>
                    <m:sty m:val="p"/>
                  </m:rPr>
                  <w:rPr>
                    <w:rFonts w:ascii="Cambria Math" w:hAnsi="Cambria Math"/>
                    <w:sz w:val="22"/>
                    <w:szCs w:val="24"/>
                    <w:rPrChange w:id="1509" w:author="linxl" w:date="2019-09-05T14:23:00Z">
                      <w:rPr>
                        <w:rFonts w:ascii="Cambria Math" w:hAnsi="Cambria Math"/>
                        <w:szCs w:val="24"/>
                      </w:rPr>
                    </w:rPrChange>
                  </w:rPr>
                  <m:t>+</m:t>
                </m:r>
                <m:r>
                  <w:rPr>
                    <w:rFonts w:ascii="Cambria Math" w:hAnsi="Cambria Math"/>
                    <w:sz w:val="22"/>
                    <w:szCs w:val="24"/>
                    <w:rPrChange w:id="1510" w:author="linxl" w:date="2019-09-05T14:23:00Z">
                      <w:rPr>
                        <w:rFonts w:ascii="Cambria Math" w:hAnsi="Cambria Math"/>
                        <w:szCs w:val="24"/>
                      </w:rPr>
                    </w:rPrChange>
                  </w:rPr>
                  <m:t>k</m:t>
                </m:r>
                <m:r>
                  <m:rPr>
                    <m:sty m:val="p"/>
                  </m:rPr>
                  <w:rPr>
                    <w:rFonts w:ascii="Cambria Math" w:hAnsi="Cambria Math"/>
                    <w:sz w:val="22"/>
                    <w:szCs w:val="24"/>
                    <w:rPrChange w:id="1511" w:author="linxl" w:date="2019-09-05T14:23:00Z">
                      <w:rPr>
                        <w:rFonts w:ascii="Cambria Math" w:hAnsi="Cambria Math"/>
                        <w:szCs w:val="24"/>
                      </w:rPr>
                    </w:rPrChange>
                  </w:rPr>
                  <m:t>-1</m:t>
                </m:r>
              </m:sub>
            </m:sSub>
          </m:e>
        </m:d>
      </m:oMath>
      <w:r w:rsidRPr="00D973C4">
        <w:rPr>
          <w:rFonts w:ascii="宋体" w:hAnsi="宋体" w:hint="eastAsia"/>
          <w:sz w:val="22"/>
          <w:szCs w:val="24"/>
          <w:rPrChange w:id="1512" w:author="linxl" w:date="2019-09-05T14:23:00Z">
            <w:rPr>
              <w:rFonts w:ascii="宋体" w:hAnsi="宋体" w:hint="eastAsia"/>
              <w:szCs w:val="24"/>
            </w:rPr>
          </w:rPrChange>
        </w:rPr>
        <w:t>存在公共交集。</w:t>
      </w:r>
      <m:oMath>
        <m:sSub>
          <m:sSubPr>
            <m:ctrlPr>
              <w:rPr>
                <w:rFonts w:ascii="Cambria Math" w:hAnsi="Cambria Math"/>
                <w:sz w:val="22"/>
                <w:szCs w:val="24"/>
                <w:rPrChange w:id="1513" w:author="linxl" w:date="2019-09-05T14:23:00Z">
                  <w:rPr>
                    <w:rFonts w:ascii="Cambria Math" w:hAnsi="Cambria Math"/>
                    <w:szCs w:val="24"/>
                  </w:rPr>
                </w:rPrChange>
              </w:rPr>
            </m:ctrlPr>
          </m:sSubPr>
          <m:e>
            <m:r>
              <w:rPr>
                <w:rFonts w:ascii="Cambria Math" w:hAnsi="Cambria Math" w:hint="eastAsia"/>
                <w:sz w:val="22"/>
                <w:szCs w:val="24"/>
                <w:rPrChange w:id="1514" w:author="linxl" w:date="2019-09-05T14:23:00Z">
                  <w:rPr>
                    <w:rFonts w:ascii="Cambria Math" w:hAnsi="Cambria Math" w:hint="eastAsia"/>
                    <w:szCs w:val="24"/>
                  </w:rPr>
                </w:rPrChange>
              </w:rPr>
              <m:t>P</m:t>
            </m:r>
          </m:e>
          <m:sub>
            <m:r>
              <w:rPr>
                <w:rFonts w:ascii="Cambria Math" w:hAnsi="Cambria Math" w:hint="eastAsia"/>
                <w:sz w:val="22"/>
                <w:szCs w:val="24"/>
                <w:rPrChange w:id="1515" w:author="linxl" w:date="2019-09-05T14:23:00Z">
                  <w:rPr>
                    <w:rFonts w:ascii="Cambria Math" w:hAnsi="Cambria Math" w:hint="eastAsia"/>
                    <w:szCs w:val="24"/>
                  </w:rPr>
                </w:rPrChange>
              </w:rPr>
              <m:t>S</m:t>
            </m:r>
          </m:sub>
        </m:sSub>
        <m:sSub>
          <m:sSubPr>
            <m:ctrlPr>
              <w:rPr>
                <w:rFonts w:ascii="Cambria Math" w:hAnsi="Cambria Math"/>
                <w:sz w:val="22"/>
                <w:szCs w:val="24"/>
                <w:rPrChange w:id="1516" w:author="linxl" w:date="2019-09-05T14:23:00Z">
                  <w:rPr>
                    <w:rFonts w:ascii="Cambria Math" w:hAnsi="Cambria Math"/>
                    <w:szCs w:val="24"/>
                  </w:rPr>
                </w:rPrChange>
              </w:rPr>
            </m:ctrlPr>
          </m:sSubPr>
          <m:e>
            <m:r>
              <w:rPr>
                <w:rFonts w:ascii="Cambria Math" w:hAnsi="Cambria Math" w:hint="eastAsia"/>
                <w:sz w:val="22"/>
                <w:szCs w:val="24"/>
                <w:rPrChange w:id="1517" w:author="linxl" w:date="2019-09-05T14:23:00Z">
                  <w:rPr>
                    <w:rFonts w:ascii="Cambria Math" w:hAnsi="Cambria Math" w:hint="eastAsia"/>
                    <w:szCs w:val="24"/>
                  </w:rPr>
                </w:rPrChange>
              </w:rPr>
              <m:t>P</m:t>
            </m:r>
          </m:e>
          <m:sub>
            <m:r>
              <w:rPr>
                <w:rFonts w:ascii="Cambria Math" w:hAnsi="Cambria Math" w:hint="eastAsia"/>
                <w:sz w:val="22"/>
                <w:szCs w:val="24"/>
                <w:rPrChange w:id="1518" w:author="linxl" w:date="2019-09-05T14:23:00Z">
                  <w:rPr>
                    <w:rFonts w:ascii="Cambria Math" w:hAnsi="Cambria Math" w:hint="eastAsia"/>
                    <w:szCs w:val="24"/>
                  </w:rPr>
                </w:rPrChange>
              </w:rPr>
              <m:t>S</m:t>
            </m:r>
            <m:r>
              <m:rPr>
                <m:sty m:val="p"/>
              </m:rPr>
              <w:rPr>
                <w:rFonts w:ascii="Cambria Math" w:hAnsi="Cambria Math"/>
                <w:sz w:val="22"/>
                <w:szCs w:val="24"/>
                <w:rPrChange w:id="1519" w:author="linxl" w:date="2019-09-05T14:23:00Z">
                  <w:rPr>
                    <w:rFonts w:ascii="Cambria Math" w:hAnsi="Cambria Math"/>
                    <w:szCs w:val="24"/>
                  </w:rPr>
                </w:rPrChange>
              </w:rPr>
              <m:t>+</m:t>
            </m:r>
            <m:r>
              <w:rPr>
                <w:rFonts w:ascii="Cambria Math" w:hAnsi="Cambria Math"/>
                <w:sz w:val="22"/>
                <w:szCs w:val="24"/>
                <w:rPrChange w:id="1520" w:author="linxl" w:date="2019-09-05T14:23:00Z">
                  <w:rPr>
                    <w:rFonts w:ascii="Cambria Math" w:hAnsi="Cambria Math"/>
                    <w:szCs w:val="24"/>
                  </w:rPr>
                </w:rPrChange>
              </w:rPr>
              <m:t>k</m:t>
            </m:r>
          </m:sub>
        </m:sSub>
      </m:oMath>
      <w:r w:rsidRPr="00D973C4">
        <w:rPr>
          <w:rFonts w:ascii="宋体" w:hAnsi="宋体" w:hint="eastAsia"/>
          <w:sz w:val="22"/>
          <w:szCs w:val="24"/>
          <w:rPrChange w:id="1521" w:author="linxl" w:date="2019-09-05T14:23:00Z">
            <w:rPr>
              <w:rFonts w:ascii="宋体" w:hAnsi="宋体" w:hint="eastAsia"/>
              <w:szCs w:val="24"/>
            </w:rPr>
          </w:rPrChange>
        </w:rPr>
        <w:t>在</w:t>
      </w:r>
      <m:oMath>
        <m:sSub>
          <m:sSubPr>
            <m:ctrlPr>
              <w:rPr>
                <w:rFonts w:ascii="Cambria Math" w:hAnsi="Cambria Math"/>
                <w:sz w:val="22"/>
                <w:szCs w:val="24"/>
                <w:rPrChange w:id="1522" w:author="linxl" w:date="2019-09-05T14:23:00Z">
                  <w:rPr>
                    <w:rFonts w:ascii="Cambria Math" w:hAnsi="Cambria Math"/>
                    <w:szCs w:val="24"/>
                  </w:rPr>
                </w:rPrChange>
              </w:rPr>
            </m:ctrlPr>
          </m:sSubPr>
          <m:e>
            <m:r>
              <w:rPr>
                <w:rFonts w:ascii="Cambria Math" w:hAnsi="Cambria Math" w:hint="eastAsia"/>
                <w:sz w:val="22"/>
                <w:szCs w:val="24"/>
                <w:rPrChange w:id="1523" w:author="linxl" w:date="2019-09-05T14:23:00Z">
                  <w:rPr>
                    <w:rFonts w:ascii="Cambria Math" w:hAnsi="Cambria Math" w:hint="eastAsia"/>
                    <w:szCs w:val="24"/>
                  </w:rPr>
                </w:rPrChange>
              </w:rPr>
              <m:t>t</m:t>
            </m:r>
          </m:e>
          <m:sub>
            <m:r>
              <w:rPr>
                <w:rFonts w:ascii="Cambria Math" w:hAnsi="Cambria Math" w:hint="eastAsia"/>
                <w:sz w:val="22"/>
                <w:szCs w:val="24"/>
                <w:rPrChange w:id="1524" w:author="linxl" w:date="2019-09-05T14:23:00Z">
                  <w:rPr>
                    <w:rFonts w:ascii="Cambria Math" w:hAnsi="Cambria Math" w:hint="eastAsia"/>
                    <w:szCs w:val="24"/>
                  </w:rPr>
                </w:rPrChange>
              </w:rPr>
              <m:t>S</m:t>
            </m:r>
            <m:r>
              <m:rPr>
                <m:sty m:val="p"/>
              </m:rPr>
              <w:rPr>
                <w:rFonts w:ascii="Cambria Math" w:hAnsi="Cambria Math"/>
                <w:sz w:val="22"/>
                <w:szCs w:val="24"/>
                <w:rPrChange w:id="1525" w:author="linxl" w:date="2019-09-05T14:23:00Z">
                  <w:rPr>
                    <w:rFonts w:ascii="Cambria Math" w:hAnsi="Cambria Math"/>
                    <w:szCs w:val="24"/>
                  </w:rPr>
                </w:rPrChange>
              </w:rPr>
              <m:t>+1</m:t>
            </m:r>
          </m:sub>
        </m:sSub>
      </m:oMath>
      <w:r w:rsidRPr="00D973C4">
        <w:rPr>
          <w:rFonts w:ascii="宋体" w:hAnsi="宋体" w:hint="eastAsia"/>
          <w:sz w:val="22"/>
          <w:szCs w:val="24"/>
          <w:rPrChange w:id="1526" w:author="linxl" w:date="2019-09-05T14:23:00Z">
            <w:rPr>
              <w:rFonts w:ascii="宋体" w:hAnsi="宋体" w:hint="eastAsia"/>
              <w:szCs w:val="24"/>
            </w:rPr>
          </w:rPrChange>
        </w:rPr>
        <w:t>时刻同步点为</w:t>
      </w:r>
      <m:oMath>
        <m:sSubSup>
          <m:sSubSupPr>
            <m:ctrlPr>
              <w:rPr>
                <w:rFonts w:ascii="Cambria Math" w:hAnsi="Cambria Math"/>
                <w:sz w:val="22"/>
                <w:szCs w:val="24"/>
                <w:rPrChange w:id="1527" w:author="linxl" w:date="2019-09-05T14:23:00Z">
                  <w:rPr>
                    <w:rFonts w:ascii="Cambria Math" w:hAnsi="Cambria Math"/>
                    <w:szCs w:val="24"/>
                  </w:rPr>
                </w:rPrChange>
              </w:rPr>
            </m:ctrlPr>
          </m:sSubSupPr>
          <m:e>
            <m:r>
              <w:rPr>
                <w:rFonts w:ascii="Cambria Math" w:hAnsi="Cambria Math" w:hint="eastAsia"/>
                <w:sz w:val="22"/>
                <w:szCs w:val="24"/>
                <w:rPrChange w:id="1528" w:author="linxl" w:date="2019-09-05T14:23:00Z">
                  <w:rPr>
                    <w:rFonts w:ascii="Cambria Math" w:hAnsi="Cambria Math" w:hint="eastAsia"/>
                    <w:szCs w:val="24"/>
                  </w:rPr>
                </w:rPrChange>
              </w:rPr>
              <m:t>P</m:t>
            </m:r>
          </m:e>
          <m:sub>
            <m:r>
              <w:rPr>
                <w:rFonts w:ascii="Cambria Math" w:hAnsi="Cambria Math" w:hint="eastAsia"/>
                <w:sz w:val="22"/>
                <w:szCs w:val="24"/>
                <w:rPrChange w:id="1529" w:author="linxl" w:date="2019-09-05T14:23:00Z">
                  <w:rPr>
                    <w:rFonts w:ascii="Cambria Math" w:hAnsi="Cambria Math" w:hint="eastAsia"/>
                    <w:szCs w:val="24"/>
                  </w:rPr>
                </w:rPrChange>
              </w:rPr>
              <m:t>s</m:t>
            </m:r>
            <m:r>
              <m:rPr>
                <m:sty m:val="p"/>
              </m:rPr>
              <w:rPr>
                <w:rFonts w:ascii="Cambria Math" w:hAnsi="Cambria Math" w:hint="eastAsia"/>
                <w:sz w:val="22"/>
                <w:szCs w:val="24"/>
                <w:rPrChange w:id="1530" w:author="linxl" w:date="2019-09-05T14:23:00Z">
                  <w:rPr>
                    <w:rFonts w:ascii="Cambria Math" w:hAnsi="Cambria Math" w:hint="eastAsia"/>
                    <w:szCs w:val="24"/>
                  </w:rPr>
                </w:rPrChange>
              </w:rPr>
              <m:t>+</m:t>
            </m:r>
            <m:r>
              <w:rPr>
                <w:rFonts w:ascii="Cambria Math" w:hAnsi="Cambria Math"/>
                <w:sz w:val="22"/>
                <w:szCs w:val="24"/>
                <w:rPrChange w:id="1531" w:author="linxl" w:date="2019-09-05T14:23:00Z">
                  <w:rPr>
                    <w:rFonts w:ascii="Cambria Math" w:hAnsi="Cambria Math"/>
                    <w:szCs w:val="24"/>
                  </w:rPr>
                </w:rPrChange>
              </w:rPr>
              <m:t>k</m:t>
            </m:r>
          </m:sub>
          <m:sup>
            <m:r>
              <m:rPr>
                <m:sty m:val="p"/>
              </m:rPr>
              <w:rPr>
                <w:rFonts w:ascii="Cambria Math" w:hAnsi="Cambria Math"/>
                <w:sz w:val="22"/>
                <w:szCs w:val="24"/>
                <w:rPrChange w:id="1532" w:author="linxl" w:date="2019-09-05T14:23:00Z">
                  <w:rPr>
                    <w:rFonts w:ascii="Cambria Math" w:hAnsi="Cambria Math"/>
                    <w:szCs w:val="24"/>
                  </w:rPr>
                </w:rPrChange>
              </w:rPr>
              <m:t>'</m:t>
            </m:r>
          </m:sup>
        </m:sSubSup>
      </m:oMath>
      <w:r w:rsidRPr="00D973C4">
        <w:rPr>
          <w:rFonts w:ascii="宋体" w:hAnsi="宋体" w:hint="eastAsia"/>
          <w:sz w:val="22"/>
          <w:szCs w:val="24"/>
          <w:rPrChange w:id="1533" w:author="linxl" w:date="2019-09-05T14:23:00Z">
            <w:rPr>
              <w:rFonts w:ascii="宋体" w:hAnsi="宋体" w:hint="eastAsia"/>
              <w:szCs w:val="24"/>
            </w:rPr>
          </w:rPrChange>
        </w:rPr>
        <w:t>，若</w:t>
      </w:r>
      <m:oMath>
        <m:sSubSup>
          <m:sSubSupPr>
            <m:ctrlPr>
              <w:rPr>
                <w:rFonts w:ascii="Cambria Math" w:hAnsi="Cambria Math"/>
                <w:sz w:val="22"/>
                <w:szCs w:val="24"/>
                <w:rPrChange w:id="1534" w:author="linxl" w:date="2019-09-05T14:23:00Z">
                  <w:rPr>
                    <w:rFonts w:ascii="Cambria Math" w:hAnsi="Cambria Math"/>
                    <w:szCs w:val="24"/>
                  </w:rPr>
                </w:rPrChange>
              </w:rPr>
            </m:ctrlPr>
          </m:sSubSupPr>
          <m:e>
            <m:r>
              <w:rPr>
                <w:rFonts w:ascii="Cambria Math" w:hAnsi="Cambria Math" w:hint="eastAsia"/>
                <w:sz w:val="22"/>
                <w:szCs w:val="24"/>
                <w:rPrChange w:id="1535" w:author="linxl" w:date="2019-09-05T14:23:00Z">
                  <w:rPr>
                    <w:rFonts w:ascii="Cambria Math" w:hAnsi="Cambria Math" w:hint="eastAsia"/>
                    <w:szCs w:val="24"/>
                  </w:rPr>
                </w:rPrChange>
              </w:rPr>
              <m:t>P</m:t>
            </m:r>
          </m:e>
          <m:sub>
            <m:r>
              <w:rPr>
                <w:rFonts w:ascii="Cambria Math" w:hAnsi="Cambria Math" w:hint="eastAsia"/>
                <w:sz w:val="22"/>
                <w:szCs w:val="24"/>
                <w:rPrChange w:id="1536" w:author="linxl" w:date="2019-09-05T14:23:00Z">
                  <w:rPr>
                    <w:rFonts w:ascii="Cambria Math" w:hAnsi="Cambria Math" w:hint="eastAsia"/>
                    <w:szCs w:val="24"/>
                  </w:rPr>
                </w:rPrChange>
              </w:rPr>
              <m:t>s</m:t>
            </m:r>
            <m:r>
              <m:rPr>
                <m:sty m:val="p"/>
              </m:rPr>
              <w:rPr>
                <w:rFonts w:ascii="Cambria Math" w:hAnsi="Cambria Math" w:hint="eastAsia"/>
                <w:sz w:val="22"/>
                <w:szCs w:val="24"/>
                <w:rPrChange w:id="1537" w:author="linxl" w:date="2019-09-05T14:23:00Z">
                  <w:rPr>
                    <w:rFonts w:ascii="Cambria Math" w:hAnsi="Cambria Math" w:hint="eastAsia"/>
                    <w:szCs w:val="24"/>
                  </w:rPr>
                </w:rPrChange>
              </w:rPr>
              <m:t>+</m:t>
            </m:r>
            <m:r>
              <w:rPr>
                <w:rFonts w:ascii="Cambria Math" w:hAnsi="Cambria Math"/>
                <w:sz w:val="22"/>
                <w:szCs w:val="24"/>
                <w:rPrChange w:id="1538" w:author="linxl" w:date="2019-09-05T14:23:00Z">
                  <w:rPr>
                    <w:rFonts w:ascii="Cambria Math" w:hAnsi="Cambria Math"/>
                    <w:szCs w:val="24"/>
                  </w:rPr>
                </w:rPrChange>
              </w:rPr>
              <m:t>k</m:t>
            </m:r>
          </m:sub>
          <m:sup>
            <m:r>
              <m:rPr>
                <m:sty m:val="p"/>
              </m:rPr>
              <w:rPr>
                <w:rFonts w:ascii="Cambria Math" w:hAnsi="Cambria Math"/>
                <w:sz w:val="22"/>
                <w:szCs w:val="24"/>
                <w:rPrChange w:id="1539" w:author="linxl" w:date="2019-09-05T14:23:00Z">
                  <w:rPr>
                    <w:rFonts w:ascii="Cambria Math" w:hAnsi="Cambria Math"/>
                    <w:szCs w:val="24"/>
                  </w:rPr>
                </w:rPrChange>
              </w:rPr>
              <m:t>'</m:t>
            </m:r>
          </m:sup>
        </m:sSubSup>
        <m:r>
          <m:rPr>
            <m:sty m:val="p"/>
          </m:rPr>
          <w:rPr>
            <w:rFonts w:ascii="Cambria Math" w:hAnsi="Cambria Math"/>
            <w:sz w:val="22"/>
            <w:szCs w:val="24"/>
            <w:rPrChange w:id="1540" w:author="linxl" w:date="2019-09-05T14:23:00Z">
              <w:rPr>
                <w:rFonts w:ascii="Cambria Math" w:hAnsi="Cambria Math"/>
                <w:szCs w:val="24"/>
              </w:rPr>
            </w:rPrChange>
          </w:rPr>
          <m:t>∈S</m:t>
        </m:r>
      </m:oMath>
      <w:r w:rsidRPr="00D973C4">
        <w:rPr>
          <w:rFonts w:ascii="宋体" w:hAnsi="宋体" w:hint="eastAsia"/>
          <w:sz w:val="22"/>
          <w:szCs w:val="24"/>
          <w:rPrChange w:id="1541" w:author="linxl" w:date="2019-09-05T14:23:00Z">
            <w:rPr>
              <w:rFonts w:ascii="宋体" w:hAnsi="宋体" w:hint="eastAsia"/>
              <w:szCs w:val="24"/>
            </w:rPr>
          </w:rPrChange>
        </w:rPr>
        <w:t>，则说明</w:t>
      </w:r>
      <m:oMath>
        <m:sSub>
          <m:sSubPr>
            <m:ctrlPr>
              <w:rPr>
                <w:rFonts w:ascii="Cambria Math" w:hAnsi="Cambria Math"/>
                <w:sz w:val="22"/>
                <w:szCs w:val="24"/>
                <w:rPrChange w:id="1542" w:author="linxl" w:date="2019-09-05T14:23:00Z">
                  <w:rPr>
                    <w:rFonts w:ascii="Cambria Math" w:hAnsi="Cambria Math"/>
                    <w:szCs w:val="24"/>
                  </w:rPr>
                </w:rPrChange>
              </w:rPr>
            </m:ctrlPr>
          </m:sSubPr>
          <m:e>
            <m:r>
              <w:rPr>
                <w:rFonts w:ascii="Cambria Math" w:hAnsi="Cambria Math" w:hint="eastAsia"/>
                <w:sz w:val="22"/>
                <w:szCs w:val="24"/>
                <w:rPrChange w:id="1543" w:author="linxl" w:date="2019-09-05T14:23:00Z">
                  <w:rPr>
                    <w:rFonts w:ascii="Cambria Math" w:hAnsi="Cambria Math" w:hint="eastAsia"/>
                    <w:szCs w:val="24"/>
                  </w:rPr>
                </w:rPrChange>
              </w:rPr>
              <m:t>P</m:t>
            </m:r>
          </m:e>
          <m:sub>
            <m:r>
              <w:rPr>
                <w:rFonts w:ascii="Cambria Math" w:hAnsi="Cambria Math" w:hint="eastAsia"/>
                <w:sz w:val="22"/>
                <w:szCs w:val="24"/>
                <w:rPrChange w:id="1544" w:author="linxl" w:date="2019-09-05T14:23:00Z">
                  <w:rPr>
                    <w:rFonts w:ascii="Cambria Math" w:hAnsi="Cambria Math" w:hint="eastAsia"/>
                    <w:szCs w:val="24"/>
                  </w:rPr>
                </w:rPrChange>
              </w:rPr>
              <m:t>S</m:t>
            </m:r>
          </m:sub>
        </m:sSub>
        <m:sSub>
          <m:sSubPr>
            <m:ctrlPr>
              <w:rPr>
                <w:rFonts w:ascii="Cambria Math" w:hAnsi="Cambria Math"/>
                <w:sz w:val="22"/>
                <w:szCs w:val="24"/>
                <w:rPrChange w:id="1545" w:author="linxl" w:date="2019-09-05T14:23:00Z">
                  <w:rPr>
                    <w:rFonts w:ascii="Cambria Math" w:hAnsi="Cambria Math"/>
                    <w:szCs w:val="24"/>
                  </w:rPr>
                </w:rPrChange>
              </w:rPr>
            </m:ctrlPr>
          </m:sSubPr>
          <m:e>
            <m:r>
              <w:rPr>
                <w:rFonts w:ascii="Cambria Math" w:hAnsi="Cambria Math" w:hint="eastAsia"/>
                <w:sz w:val="22"/>
                <w:szCs w:val="24"/>
                <w:rPrChange w:id="1546" w:author="linxl" w:date="2019-09-05T14:23:00Z">
                  <w:rPr>
                    <w:rFonts w:ascii="Cambria Math" w:hAnsi="Cambria Math" w:hint="eastAsia"/>
                    <w:szCs w:val="24"/>
                  </w:rPr>
                </w:rPrChange>
              </w:rPr>
              <m:t>P</m:t>
            </m:r>
          </m:e>
          <m:sub>
            <m:r>
              <w:rPr>
                <w:rFonts w:ascii="Cambria Math" w:hAnsi="Cambria Math" w:hint="eastAsia"/>
                <w:sz w:val="22"/>
                <w:szCs w:val="24"/>
                <w:rPrChange w:id="1547" w:author="linxl" w:date="2019-09-05T14:23:00Z">
                  <w:rPr>
                    <w:rFonts w:ascii="Cambria Math" w:hAnsi="Cambria Math" w:hint="eastAsia"/>
                    <w:szCs w:val="24"/>
                  </w:rPr>
                </w:rPrChange>
              </w:rPr>
              <m:t>S</m:t>
            </m:r>
            <m:r>
              <m:rPr>
                <m:sty m:val="p"/>
              </m:rPr>
              <w:rPr>
                <w:rFonts w:ascii="Cambria Math" w:hAnsi="Cambria Math"/>
                <w:sz w:val="22"/>
                <w:szCs w:val="24"/>
                <w:rPrChange w:id="1548" w:author="linxl" w:date="2019-09-05T14:23:00Z">
                  <w:rPr>
                    <w:rFonts w:ascii="Cambria Math" w:hAnsi="Cambria Math"/>
                    <w:szCs w:val="24"/>
                  </w:rPr>
                </w:rPrChange>
              </w:rPr>
              <m:t>+</m:t>
            </m:r>
            <m:r>
              <w:rPr>
                <w:rFonts w:ascii="Cambria Math" w:hAnsi="Cambria Math"/>
                <w:sz w:val="22"/>
                <w:szCs w:val="24"/>
                <w:rPrChange w:id="1549" w:author="linxl" w:date="2019-09-05T14:23:00Z">
                  <w:rPr>
                    <w:rFonts w:ascii="Cambria Math" w:hAnsi="Cambria Math"/>
                    <w:szCs w:val="24"/>
                  </w:rPr>
                </w:rPrChange>
              </w:rPr>
              <m:t>k</m:t>
            </m:r>
          </m:sub>
        </m:sSub>
      </m:oMath>
      <w:r w:rsidRPr="00D973C4">
        <w:rPr>
          <w:rFonts w:ascii="宋体" w:hAnsi="宋体" w:hint="eastAsia"/>
          <w:sz w:val="22"/>
          <w:szCs w:val="24"/>
          <w:rPrChange w:id="1550" w:author="linxl" w:date="2019-09-05T14:23:00Z">
            <w:rPr>
              <w:rFonts w:ascii="宋体" w:hAnsi="宋体" w:hint="eastAsia"/>
              <w:szCs w:val="24"/>
            </w:rPr>
          </w:rPrChange>
        </w:rPr>
        <w:t>穿过S，则</w:t>
      </w:r>
      <m:oMath>
        <m:sSub>
          <m:sSubPr>
            <m:ctrlPr>
              <w:rPr>
                <w:rFonts w:ascii="Cambria Math" w:hAnsi="Cambria Math"/>
                <w:sz w:val="22"/>
                <w:szCs w:val="24"/>
                <w:rPrChange w:id="1551" w:author="linxl" w:date="2019-09-05T14:23:00Z">
                  <w:rPr>
                    <w:rFonts w:ascii="Cambria Math" w:hAnsi="Cambria Math"/>
                    <w:szCs w:val="24"/>
                  </w:rPr>
                </w:rPrChange>
              </w:rPr>
            </m:ctrlPr>
          </m:sSubPr>
          <m:e>
            <m:r>
              <w:rPr>
                <w:rFonts w:ascii="Cambria Math" w:hAnsi="Cambria Math" w:hint="eastAsia"/>
                <w:sz w:val="22"/>
                <w:szCs w:val="24"/>
                <w:rPrChange w:id="1552" w:author="linxl" w:date="2019-09-05T14:23:00Z">
                  <w:rPr>
                    <w:rFonts w:ascii="Cambria Math" w:hAnsi="Cambria Math" w:hint="eastAsia"/>
                    <w:szCs w:val="24"/>
                  </w:rPr>
                </w:rPrChange>
              </w:rPr>
              <m:t>P</m:t>
            </m:r>
          </m:e>
          <m:sub>
            <m:r>
              <w:rPr>
                <w:rFonts w:ascii="Cambria Math" w:hAnsi="Cambria Math" w:hint="eastAsia"/>
                <w:sz w:val="22"/>
                <w:szCs w:val="24"/>
                <w:rPrChange w:id="1553" w:author="linxl" w:date="2019-09-05T14:23:00Z">
                  <w:rPr>
                    <w:rFonts w:ascii="Cambria Math" w:hAnsi="Cambria Math" w:hint="eastAsia"/>
                    <w:szCs w:val="24"/>
                  </w:rPr>
                </w:rPrChange>
              </w:rPr>
              <m:t>S</m:t>
            </m:r>
          </m:sub>
        </m:sSub>
        <m:sSub>
          <m:sSubPr>
            <m:ctrlPr>
              <w:rPr>
                <w:rFonts w:ascii="Cambria Math" w:hAnsi="Cambria Math"/>
                <w:sz w:val="22"/>
                <w:szCs w:val="24"/>
                <w:rPrChange w:id="1554" w:author="linxl" w:date="2019-09-05T14:23:00Z">
                  <w:rPr>
                    <w:rFonts w:ascii="Cambria Math" w:hAnsi="Cambria Math"/>
                    <w:szCs w:val="24"/>
                  </w:rPr>
                </w:rPrChange>
              </w:rPr>
            </m:ctrlPr>
          </m:sSubPr>
          <m:e>
            <m:r>
              <w:rPr>
                <w:rFonts w:ascii="Cambria Math" w:hAnsi="Cambria Math" w:hint="eastAsia"/>
                <w:sz w:val="22"/>
                <w:szCs w:val="24"/>
                <w:rPrChange w:id="1555" w:author="linxl" w:date="2019-09-05T14:23:00Z">
                  <w:rPr>
                    <w:rFonts w:ascii="Cambria Math" w:hAnsi="Cambria Math" w:hint="eastAsia"/>
                    <w:szCs w:val="24"/>
                  </w:rPr>
                </w:rPrChange>
              </w:rPr>
              <m:t>P</m:t>
            </m:r>
          </m:e>
          <m:sub>
            <m:r>
              <w:rPr>
                <w:rFonts w:ascii="Cambria Math" w:hAnsi="Cambria Math" w:hint="eastAsia"/>
                <w:sz w:val="22"/>
                <w:szCs w:val="24"/>
                <w:rPrChange w:id="1556" w:author="linxl" w:date="2019-09-05T14:23:00Z">
                  <w:rPr>
                    <w:rFonts w:ascii="Cambria Math" w:hAnsi="Cambria Math" w:hint="eastAsia"/>
                    <w:szCs w:val="24"/>
                  </w:rPr>
                </w:rPrChange>
              </w:rPr>
              <m:t>S</m:t>
            </m:r>
            <m:r>
              <m:rPr>
                <m:sty m:val="p"/>
              </m:rPr>
              <w:rPr>
                <w:rFonts w:ascii="Cambria Math" w:hAnsi="Cambria Math"/>
                <w:sz w:val="22"/>
                <w:szCs w:val="24"/>
                <w:rPrChange w:id="1557" w:author="linxl" w:date="2019-09-05T14:23:00Z">
                  <w:rPr>
                    <w:rFonts w:ascii="Cambria Math" w:hAnsi="Cambria Math"/>
                    <w:szCs w:val="24"/>
                  </w:rPr>
                </w:rPrChange>
              </w:rPr>
              <m:t>+</m:t>
            </m:r>
            <m:r>
              <w:rPr>
                <w:rFonts w:ascii="Cambria Math" w:hAnsi="Cambria Math"/>
                <w:sz w:val="22"/>
                <w:szCs w:val="24"/>
                <w:rPrChange w:id="1558" w:author="linxl" w:date="2019-09-05T14:23:00Z">
                  <w:rPr>
                    <w:rFonts w:ascii="Cambria Math" w:hAnsi="Cambria Math"/>
                    <w:szCs w:val="24"/>
                  </w:rPr>
                </w:rPrChange>
              </w:rPr>
              <m:t>k</m:t>
            </m:r>
          </m:sub>
        </m:sSub>
      </m:oMath>
      <w:r w:rsidRPr="00D973C4">
        <w:rPr>
          <w:rFonts w:ascii="宋体" w:hAnsi="宋体" w:hint="eastAsia"/>
          <w:sz w:val="22"/>
          <w:szCs w:val="24"/>
          <w:rPrChange w:id="1559" w:author="linxl" w:date="2019-09-05T14:23:00Z">
            <w:rPr>
              <w:rFonts w:ascii="宋体" w:hAnsi="宋体" w:hint="eastAsia"/>
              <w:szCs w:val="24"/>
            </w:rPr>
          </w:rPrChange>
        </w:rPr>
        <w:t>均穿过圆锥</w:t>
      </w:r>
      <m:oMath>
        <m:d>
          <m:dPr>
            <m:begChr m:val="["/>
            <m:endChr m:val="]"/>
            <m:ctrlPr>
              <w:rPr>
                <w:rFonts w:ascii="Cambria Math" w:hAnsi="Cambria Math"/>
                <w:sz w:val="22"/>
                <w:szCs w:val="24"/>
                <w:rPrChange w:id="1560" w:author="linxl" w:date="2019-09-05T14:23:00Z">
                  <w:rPr>
                    <w:rFonts w:ascii="Cambria Math" w:hAnsi="Cambria Math"/>
                    <w:szCs w:val="24"/>
                  </w:rPr>
                </w:rPrChange>
              </w:rPr>
            </m:ctrlPr>
          </m:dPr>
          <m:e>
            <m:sSub>
              <m:sSubPr>
                <m:ctrlPr>
                  <w:rPr>
                    <w:rFonts w:ascii="Cambria Math" w:hAnsi="Cambria Math"/>
                    <w:sz w:val="22"/>
                    <w:szCs w:val="24"/>
                    <w:rPrChange w:id="1561" w:author="linxl" w:date="2019-09-05T14:23:00Z">
                      <w:rPr>
                        <w:rFonts w:ascii="Cambria Math" w:hAnsi="Cambria Math"/>
                        <w:szCs w:val="24"/>
                      </w:rPr>
                    </w:rPrChange>
                  </w:rPr>
                </m:ctrlPr>
              </m:sSubPr>
              <m:e>
                <m:r>
                  <w:rPr>
                    <w:rFonts w:ascii="Cambria Math" w:hAnsi="Cambria Math" w:hint="eastAsia"/>
                    <w:sz w:val="22"/>
                    <w:szCs w:val="24"/>
                    <w:rPrChange w:id="1562" w:author="linxl" w:date="2019-09-05T14:23:00Z">
                      <w:rPr>
                        <w:rFonts w:ascii="Cambria Math" w:hAnsi="Cambria Math" w:hint="eastAsia"/>
                        <w:szCs w:val="24"/>
                      </w:rPr>
                    </w:rPrChange>
                  </w:rPr>
                  <m:t>C</m:t>
                </m:r>
              </m:e>
              <m:sub>
                <m:r>
                  <w:rPr>
                    <w:rFonts w:ascii="Cambria Math" w:hAnsi="Cambria Math" w:hint="eastAsia"/>
                    <w:sz w:val="22"/>
                    <w:szCs w:val="24"/>
                    <w:rPrChange w:id="1563" w:author="linxl" w:date="2019-09-05T14:23:00Z">
                      <w:rPr>
                        <w:rFonts w:ascii="Cambria Math" w:hAnsi="Cambria Math" w:hint="eastAsia"/>
                        <w:szCs w:val="24"/>
                      </w:rPr>
                    </w:rPrChange>
                  </w:rPr>
                  <m:t>S</m:t>
                </m:r>
                <m:r>
                  <m:rPr>
                    <m:sty m:val="p"/>
                  </m:rPr>
                  <w:rPr>
                    <w:rFonts w:ascii="Cambria Math" w:hAnsi="Cambria Math"/>
                    <w:sz w:val="22"/>
                    <w:szCs w:val="24"/>
                    <w:rPrChange w:id="1564" w:author="linxl" w:date="2019-09-05T14:23:00Z">
                      <w:rPr>
                        <w:rFonts w:ascii="Cambria Math" w:hAnsi="Cambria Math"/>
                        <w:szCs w:val="24"/>
                      </w:rPr>
                    </w:rPrChange>
                  </w:rPr>
                  <m:t>+1</m:t>
                </m:r>
              </m:sub>
            </m:sSub>
            <m:r>
              <m:rPr>
                <m:sty m:val="p"/>
              </m:rPr>
              <w:rPr>
                <w:rFonts w:ascii="Cambria Math" w:hAnsi="Cambria Math"/>
                <w:sz w:val="22"/>
                <w:szCs w:val="24"/>
                <w:rPrChange w:id="1565" w:author="linxl" w:date="2019-09-05T14:23:00Z">
                  <w:rPr>
                    <w:rFonts w:ascii="Cambria Math" w:hAnsi="Cambria Math"/>
                    <w:szCs w:val="24"/>
                  </w:rPr>
                </w:rPrChange>
              </w:rPr>
              <m:t>,…,</m:t>
            </m:r>
            <m:sSub>
              <m:sSubPr>
                <m:ctrlPr>
                  <w:rPr>
                    <w:rFonts w:ascii="Cambria Math" w:hAnsi="Cambria Math"/>
                    <w:sz w:val="22"/>
                    <w:szCs w:val="24"/>
                    <w:rPrChange w:id="1566" w:author="linxl" w:date="2019-09-05T14:23:00Z">
                      <w:rPr>
                        <w:rFonts w:ascii="Cambria Math" w:hAnsi="Cambria Math"/>
                        <w:szCs w:val="24"/>
                      </w:rPr>
                    </w:rPrChange>
                  </w:rPr>
                </m:ctrlPr>
              </m:sSubPr>
              <m:e>
                <m:r>
                  <w:rPr>
                    <w:rFonts w:ascii="Cambria Math" w:hAnsi="Cambria Math"/>
                    <w:sz w:val="22"/>
                    <w:szCs w:val="24"/>
                    <w:rPrChange w:id="1567" w:author="linxl" w:date="2019-09-05T14:23:00Z">
                      <w:rPr>
                        <w:rFonts w:ascii="Cambria Math" w:hAnsi="Cambria Math"/>
                        <w:szCs w:val="24"/>
                      </w:rPr>
                    </w:rPrChange>
                  </w:rPr>
                  <m:t>C</m:t>
                </m:r>
              </m:e>
              <m:sub>
                <m:r>
                  <w:rPr>
                    <w:rFonts w:ascii="Cambria Math" w:hAnsi="Cambria Math" w:hint="eastAsia"/>
                    <w:sz w:val="22"/>
                    <w:szCs w:val="24"/>
                    <w:rPrChange w:id="1568" w:author="linxl" w:date="2019-09-05T14:23:00Z">
                      <w:rPr>
                        <w:rFonts w:ascii="Cambria Math" w:hAnsi="Cambria Math" w:hint="eastAsia"/>
                        <w:szCs w:val="24"/>
                      </w:rPr>
                    </w:rPrChange>
                  </w:rPr>
                  <m:t>S</m:t>
                </m:r>
                <m:r>
                  <m:rPr>
                    <m:sty m:val="p"/>
                  </m:rPr>
                  <w:rPr>
                    <w:rFonts w:ascii="Cambria Math" w:hAnsi="Cambria Math"/>
                    <w:sz w:val="22"/>
                    <w:szCs w:val="24"/>
                    <w:rPrChange w:id="1569" w:author="linxl" w:date="2019-09-05T14:23:00Z">
                      <w:rPr>
                        <w:rFonts w:ascii="Cambria Math" w:hAnsi="Cambria Math"/>
                        <w:szCs w:val="24"/>
                      </w:rPr>
                    </w:rPrChange>
                  </w:rPr>
                  <m:t>+</m:t>
                </m:r>
                <m:r>
                  <w:rPr>
                    <w:rFonts w:ascii="Cambria Math" w:hAnsi="Cambria Math"/>
                    <w:sz w:val="22"/>
                    <w:szCs w:val="24"/>
                    <w:rPrChange w:id="1570" w:author="linxl" w:date="2019-09-05T14:23:00Z">
                      <w:rPr>
                        <w:rFonts w:ascii="Cambria Math" w:hAnsi="Cambria Math"/>
                        <w:szCs w:val="24"/>
                      </w:rPr>
                    </w:rPrChange>
                  </w:rPr>
                  <m:t>k</m:t>
                </m:r>
                <m:r>
                  <m:rPr>
                    <m:sty m:val="p"/>
                  </m:rPr>
                  <w:rPr>
                    <w:rFonts w:ascii="Cambria Math" w:hAnsi="Cambria Math"/>
                    <w:sz w:val="22"/>
                    <w:szCs w:val="24"/>
                    <w:rPrChange w:id="1571" w:author="linxl" w:date="2019-09-05T14:23:00Z">
                      <w:rPr>
                        <w:rFonts w:ascii="Cambria Math" w:hAnsi="Cambria Math"/>
                        <w:szCs w:val="24"/>
                      </w:rPr>
                    </w:rPrChange>
                  </w:rPr>
                  <m:t>-1</m:t>
                </m:r>
              </m:sub>
            </m:sSub>
          </m:e>
        </m:d>
      </m:oMath>
      <w:r w:rsidRPr="00D973C4">
        <w:rPr>
          <w:rFonts w:ascii="宋体" w:hAnsi="宋体" w:hint="eastAsia"/>
          <w:sz w:val="22"/>
          <w:szCs w:val="24"/>
          <w:rPrChange w:id="1572" w:author="linxl" w:date="2019-09-05T14:23:00Z">
            <w:rPr>
              <w:rFonts w:ascii="宋体" w:hAnsi="宋体" w:hint="eastAsia"/>
              <w:szCs w:val="24"/>
            </w:rPr>
          </w:rPrChange>
        </w:rPr>
        <w:t>。由定理1可知，</w:t>
      </w:r>
      <m:oMath>
        <m:r>
          <m:rPr>
            <m:sty m:val="p"/>
          </m:rPr>
          <w:rPr>
            <w:rFonts w:ascii="Cambria Math" w:hAnsi="Cambria Math"/>
            <w:sz w:val="22"/>
            <w:szCs w:val="24"/>
            <w:rPrChange w:id="1573" w:author="linxl" w:date="2019-09-05T14:23:00Z">
              <w:rPr>
                <w:rFonts w:ascii="Cambria Math" w:hAnsi="Cambria Math"/>
                <w:szCs w:val="24"/>
              </w:rPr>
            </w:rPrChange>
          </w:rPr>
          <m:t xml:space="preserve"> </m:t>
        </m:r>
        <m:d>
          <m:dPr>
            <m:begChr m:val="["/>
            <m:endChr m:val="]"/>
            <m:ctrlPr>
              <w:rPr>
                <w:rFonts w:ascii="Cambria Math" w:hAnsi="Cambria Math"/>
                <w:sz w:val="22"/>
                <w:szCs w:val="24"/>
                <w:rPrChange w:id="1574" w:author="linxl" w:date="2019-09-05T14:23:00Z">
                  <w:rPr>
                    <w:rFonts w:ascii="Cambria Math" w:hAnsi="Cambria Math"/>
                    <w:szCs w:val="24"/>
                  </w:rPr>
                </w:rPrChange>
              </w:rPr>
            </m:ctrlPr>
          </m:dPr>
          <m:e>
            <m:sSub>
              <m:sSubPr>
                <m:ctrlPr>
                  <w:rPr>
                    <w:rFonts w:ascii="Cambria Math" w:hAnsi="Cambria Math"/>
                    <w:sz w:val="22"/>
                    <w:szCs w:val="24"/>
                    <w:rPrChange w:id="1575" w:author="linxl" w:date="2019-09-05T14:23:00Z">
                      <w:rPr>
                        <w:rFonts w:ascii="Cambria Math" w:hAnsi="Cambria Math"/>
                        <w:szCs w:val="24"/>
                      </w:rPr>
                    </w:rPrChange>
                  </w:rPr>
                </m:ctrlPr>
              </m:sSubPr>
              <m:e>
                <m:r>
                  <w:rPr>
                    <w:rFonts w:ascii="Cambria Math" w:hAnsi="Cambria Math" w:hint="eastAsia"/>
                    <w:sz w:val="22"/>
                    <w:szCs w:val="24"/>
                    <w:rPrChange w:id="1576" w:author="linxl" w:date="2019-09-05T14:23:00Z">
                      <w:rPr>
                        <w:rFonts w:ascii="Cambria Math" w:hAnsi="Cambria Math" w:hint="eastAsia"/>
                        <w:szCs w:val="24"/>
                      </w:rPr>
                    </w:rPrChange>
                  </w:rPr>
                  <m:t>P</m:t>
                </m:r>
              </m:e>
              <m:sub>
                <m:r>
                  <w:rPr>
                    <w:rFonts w:ascii="Cambria Math" w:hAnsi="Cambria Math" w:hint="eastAsia"/>
                    <w:sz w:val="22"/>
                    <w:szCs w:val="24"/>
                    <w:rPrChange w:id="1577" w:author="linxl" w:date="2019-09-05T14:23:00Z">
                      <w:rPr>
                        <w:rFonts w:ascii="Cambria Math" w:hAnsi="Cambria Math" w:hint="eastAsia"/>
                        <w:szCs w:val="24"/>
                      </w:rPr>
                    </w:rPrChange>
                  </w:rPr>
                  <m:t>S</m:t>
                </m:r>
                <m:r>
                  <m:rPr>
                    <m:sty m:val="p"/>
                  </m:rPr>
                  <w:rPr>
                    <w:rFonts w:ascii="Cambria Math" w:hAnsi="Cambria Math"/>
                    <w:sz w:val="22"/>
                    <w:szCs w:val="24"/>
                    <w:rPrChange w:id="1578" w:author="linxl" w:date="2019-09-05T14:23:00Z">
                      <w:rPr>
                        <w:rFonts w:ascii="Cambria Math" w:hAnsi="Cambria Math"/>
                        <w:szCs w:val="24"/>
                      </w:rPr>
                    </w:rPrChange>
                  </w:rPr>
                  <m:t>+1</m:t>
                </m:r>
              </m:sub>
            </m:sSub>
            <m:r>
              <m:rPr>
                <m:sty m:val="p"/>
              </m:rPr>
              <w:rPr>
                <w:rFonts w:ascii="Cambria Math" w:hAnsi="Cambria Math"/>
                <w:sz w:val="22"/>
                <w:szCs w:val="24"/>
                <w:rPrChange w:id="1579" w:author="linxl" w:date="2019-09-05T14:23:00Z">
                  <w:rPr>
                    <w:rFonts w:ascii="Cambria Math" w:hAnsi="Cambria Math"/>
                    <w:szCs w:val="24"/>
                  </w:rPr>
                </w:rPrChange>
              </w:rPr>
              <m:t>,…,</m:t>
            </m:r>
            <m:sSub>
              <m:sSubPr>
                <m:ctrlPr>
                  <w:rPr>
                    <w:rFonts w:ascii="Cambria Math" w:hAnsi="Cambria Math"/>
                    <w:sz w:val="22"/>
                    <w:szCs w:val="24"/>
                    <w:rPrChange w:id="1580" w:author="linxl" w:date="2019-09-05T14:23:00Z">
                      <w:rPr>
                        <w:rFonts w:ascii="Cambria Math" w:hAnsi="Cambria Math"/>
                        <w:szCs w:val="24"/>
                      </w:rPr>
                    </w:rPrChange>
                  </w:rPr>
                </m:ctrlPr>
              </m:sSubPr>
              <m:e>
                <m:r>
                  <w:rPr>
                    <w:rFonts w:ascii="Cambria Math" w:hAnsi="Cambria Math"/>
                    <w:sz w:val="22"/>
                    <w:szCs w:val="24"/>
                    <w:rPrChange w:id="1581" w:author="linxl" w:date="2019-09-05T14:23:00Z">
                      <w:rPr>
                        <w:rFonts w:ascii="Cambria Math" w:hAnsi="Cambria Math"/>
                        <w:szCs w:val="24"/>
                      </w:rPr>
                    </w:rPrChange>
                  </w:rPr>
                  <m:t>P</m:t>
                </m:r>
              </m:e>
              <m:sub>
                <m:r>
                  <w:rPr>
                    <w:rFonts w:ascii="Cambria Math" w:hAnsi="Cambria Math" w:hint="eastAsia"/>
                    <w:sz w:val="22"/>
                    <w:szCs w:val="24"/>
                    <w:rPrChange w:id="1582" w:author="linxl" w:date="2019-09-05T14:23:00Z">
                      <w:rPr>
                        <w:rFonts w:ascii="Cambria Math" w:hAnsi="Cambria Math" w:hint="eastAsia"/>
                        <w:szCs w:val="24"/>
                      </w:rPr>
                    </w:rPrChange>
                  </w:rPr>
                  <m:t>S</m:t>
                </m:r>
                <m:r>
                  <m:rPr>
                    <m:sty m:val="p"/>
                  </m:rPr>
                  <w:rPr>
                    <w:rFonts w:ascii="Cambria Math" w:hAnsi="Cambria Math"/>
                    <w:sz w:val="22"/>
                    <w:szCs w:val="24"/>
                    <w:rPrChange w:id="1583" w:author="linxl" w:date="2019-09-05T14:23:00Z">
                      <w:rPr>
                        <w:rFonts w:ascii="Cambria Math" w:hAnsi="Cambria Math"/>
                        <w:szCs w:val="24"/>
                      </w:rPr>
                    </w:rPrChange>
                  </w:rPr>
                  <m:t>+</m:t>
                </m:r>
                <m:r>
                  <w:rPr>
                    <w:rFonts w:ascii="Cambria Math" w:hAnsi="Cambria Math"/>
                    <w:sz w:val="22"/>
                    <w:szCs w:val="24"/>
                    <w:rPrChange w:id="1584" w:author="linxl" w:date="2019-09-05T14:23:00Z">
                      <w:rPr>
                        <w:rFonts w:ascii="Cambria Math" w:hAnsi="Cambria Math"/>
                        <w:szCs w:val="24"/>
                      </w:rPr>
                    </w:rPrChange>
                  </w:rPr>
                  <m:t>k</m:t>
                </m:r>
                <m:r>
                  <m:rPr>
                    <m:sty m:val="p"/>
                  </m:rPr>
                  <w:rPr>
                    <w:rFonts w:ascii="Cambria Math" w:hAnsi="Cambria Math"/>
                    <w:sz w:val="22"/>
                    <w:szCs w:val="24"/>
                    <w:rPrChange w:id="1585" w:author="linxl" w:date="2019-09-05T14:23:00Z">
                      <w:rPr>
                        <w:rFonts w:ascii="Cambria Math" w:hAnsi="Cambria Math"/>
                        <w:szCs w:val="24"/>
                      </w:rPr>
                    </w:rPrChange>
                  </w:rPr>
                  <m:t>-1</m:t>
                </m:r>
              </m:sub>
            </m:sSub>
          </m:e>
        </m:d>
      </m:oMath>
      <w:r w:rsidRPr="00D973C4">
        <w:rPr>
          <w:rFonts w:ascii="宋体" w:hAnsi="宋体" w:hint="eastAsia"/>
          <w:sz w:val="22"/>
          <w:szCs w:val="24"/>
          <w:rPrChange w:id="1586" w:author="linxl" w:date="2019-09-05T14:23:00Z">
            <w:rPr>
              <w:rFonts w:ascii="宋体" w:hAnsi="宋体" w:hint="eastAsia"/>
              <w:szCs w:val="24"/>
            </w:rPr>
          </w:rPrChange>
        </w:rPr>
        <w:t>中所有点到线段</w:t>
      </w:r>
      <m:oMath>
        <m:sSub>
          <m:sSubPr>
            <m:ctrlPr>
              <w:rPr>
                <w:rFonts w:ascii="Cambria Math" w:hAnsi="Cambria Math"/>
                <w:sz w:val="22"/>
                <w:szCs w:val="24"/>
                <w:rPrChange w:id="1587" w:author="linxl" w:date="2019-09-05T14:23:00Z">
                  <w:rPr>
                    <w:rFonts w:ascii="Cambria Math" w:hAnsi="Cambria Math"/>
                    <w:szCs w:val="24"/>
                  </w:rPr>
                </w:rPrChange>
              </w:rPr>
            </m:ctrlPr>
          </m:sSubPr>
          <m:e>
            <m:r>
              <w:rPr>
                <w:rFonts w:ascii="Cambria Math" w:hAnsi="Cambria Math" w:hint="eastAsia"/>
                <w:sz w:val="22"/>
                <w:szCs w:val="24"/>
                <w:rPrChange w:id="1588" w:author="linxl" w:date="2019-09-05T14:23:00Z">
                  <w:rPr>
                    <w:rFonts w:ascii="Cambria Math" w:hAnsi="Cambria Math" w:hint="eastAsia"/>
                    <w:szCs w:val="24"/>
                  </w:rPr>
                </w:rPrChange>
              </w:rPr>
              <m:t>P</m:t>
            </m:r>
          </m:e>
          <m:sub>
            <m:r>
              <w:rPr>
                <w:rFonts w:ascii="Cambria Math" w:hAnsi="Cambria Math" w:hint="eastAsia"/>
                <w:sz w:val="22"/>
                <w:szCs w:val="24"/>
                <w:rPrChange w:id="1589" w:author="linxl" w:date="2019-09-05T14:23:00Z">
                  <w:rPr>
                    <w:rFonts w:ascii="Cambria Math" w:hAnsi="Cambria Math" w:hint="eastAsia"/>
                    <w:szCs w:val="24"/>
                  </w:rPr>
                </w:rPrChange>
              </w:rPr>
              <m:t>S</m:t>
            </m:r>
          </m:sub>
        </m:sSub>
        <m:sSub>
          <m:sSubPr>
            <m:ctrlPr>
              <w:rPr>
                <w:rFonts w:ascii="Cambria Math" w:hAnsi="Cambria Math"/>
                <w:sz w:val="22"/>
                <w:szCs w:val="24"/>
                <w:rPrChange w:id="1590" w:author="linxl" w:date="2019-09-05T14:23:00Z">
                  <w:rPr>
                    <w:rFonts w:ascii="Cambria Math" w:hAnsi="Cambria Math"/>
                    <w:szCs w:val="24"/>
                  </w:rPr>
                </w:rPrChange>
              </w:rPr>
            </m:ctrlPr>
          </m:sSubPr>
          <m:e>
            <m:r>
              <w:rPr>
                <w:rFonts w:ascii="Cambria Math" w:hAnsi="Cambria Math" w:hint="eastAsia"/>
                <w:sz w:val="22"/>
                <w:szCs w:val="24"/>
                <w:rPrChange w:id="1591" w:author="linxl" w:date="2019-09-05T14:23:00Z">
                  <w:rPr>
                    <w:rFonts w:ascii="Cambria Math" w:hAnsi="Cambria Math" w:hint="eastAsia"/>
                    <w:szCs w:val="24"/>
                  </w:rPr>
                </w:rPrChange>
              </w:rPr>
              <m:t>P</m:t>
            </m:r>
          </m:e>
          <m:sub>
            <m:r>
              <w:rPr>
                <w:rFonts w:ascii="Cambria Math" w:hAnsi="Cambria Math" w:hint="eastAsia"/>
                <w:sz w:val="22"/>
                <w:szCs w:val="24"/>
                <w:rPrChange w:id="1592" w:author="linxl" w:date="2019-09-05T14:23:00Z">
                  <w:rPr>
                    <w:rFonts w:ascii="Cambria Math" w:hAnsi="Cambria Math" w:hint="eastAsia"/>
                    <w:szCs w:val="24"/>
                  </w:rPr>
                </w:rPrChange>
              </w:rPr>
              <m:t>S</m:t>
            </m:r>
            <m:r>
              <m:rPr>
                <m:sty m:val="p"/>
              </m:rPr>
              <w:rPr>
                <w:rFonts w:ascii="Cambria Math" w:hAnsi="Cambria Math"/>
                <w:sz w:val="22"/>
                <w:szCs w:val="24"/>
                <w:rPrChange w:id="1593" w:author="linxl" w:date="2019-09-05T14:23:00Z">
                  <w:rPr>
                    <w:rFonts w:ascii="Cambria Math" w:hAnsi="Cambria Math"/>
                    <w:szCs w:val="24"/>
                  </w:rPr>
                </w:rPrChange>
              </w:rPr>
              <m:t>+</m:t>
            </m:r>
            <m:r>
              <w:rPr>
                <w:rFonts w:ascii="Cambria Math" w:hAnsi="Cambria Math"/>
                <w:sz w:val="22"/>
                <w:szCs w:val="24"/>
                <w:rPrChange w:id="1594" w:author="linxl" w:date="2019-09-05T14:23:00Z">
                  <w:rPr>
                    <w:rFonts w:ascii="Cambria Math" w:hAnsi="Cambria Math"/>
                    <w:szCs w:val="24"/>
                  </w:rPr>
                </w:rPrChange>
              </w:rPr>
              <m:t>k</m:t>
            </m:r>
          </m:sub>
        </m:sSub>
      </m:oMath>
      <w:r w:rsidRPr="00D973C4">
        <w:rPr>
          <w:rFonts w:ascii="宋体" w:hAnsi="宋体" w:hint="eastAsia"/>
          <w:sz w:val="22"/>
          <w:szCs w:val="24"/>
          <w:rPrChange w:id="1595" w:author="linxl" w:date="2019-09-05T14:23:00Z">
            <w:rPr>
              <w:rFonts w:ascii="宋体" w:hAnsi="宋体" w:hint="eastAsia"/>
              <w:szCs w:val="24"/>
            </w:rPr>
          </w:rPrChange>
        </w:rPr>
        <w:t>的同步距离均不超过阈值</w:t>
      </w:r>
      <m:oMath>
        <m:r>
          <m:rPr>
            <m:sty m:val="p"/>
          </m:rPr>
          <w:rPr>
            <w:rFonts w:ascii="Cambria Math" w:hAnsi="Cambria Math"/>
            <w:sz w:val="22"/>
            <w:szCs w:val="24"/>
            <w:rPrChange w:id="1596" w:author="linxl" w:date="2019-09-05T14:23:00Z">
              <w:rPr>
                <w:rFonts w:ascii="Cambria Math" w:hAnsi="Cambria Math"/>
                <w:szCs w:val="24"/>
              </w:rPr>
            </w:rPrChange>
          </w:rPr>
          <m:t>ϵ</m:t>
        </m:r>
      </m:oMath>
      <w:r w:rsidRPr="00D973C4">
        <w:rPr>
          <w:rFonts w:ascii="宋体" w:hAnsi="宋体" w:hint="eastAsia"/>
          <w:sz w:val="22"/>
          <w:szCs w:val="24"/>
          <w:rPrChange w:id="1597" w:author="linxl" w:date="2019-09-05T14:23:00Z">
            <w:rPr>
              <w:rFonts w:ascii="宋体" w:hAnsi="宋体" w:hint="eastAsia"/>
              <w:szCs w:val="24"/>
            </w:rPr>
          </w:rPrChange>
        </w:rPr>
        <w:t>。因此</w:t>
      </w:r>
      <m:oMath>
        <m:sSub>
          <m:sSubPr>
            <m:ctrlPr>
              <w:rPr>
                <w:rFonts w:ascii="Cambria Math" w:hAnsi="Cambria Math"/>
                <w:sz w:val="22"/>
                <w:szCs w:val="24"/>
                <w:rPrChange w:id="1598" w:author="linxl" w:date="2019-09-05T14:23:00Z">
                  <w:rPr>
                    <w:rFonts w:ascii="Cambria Math" w:hAnsi="Cambria Math"/>
                    <w:szCs w:val="24"/>
                  </w:rPr>
                </w:rPrChange>
              </w:rPr>
            </m:ctrlPr>
          </m:sSubPr>
          <m:e>
            <m:r>
              <w:rPr>
                <w:rFonts w:ascii="Cambria Math" w:hAnsi="Cambria Math" w:hint="eastAsia"/>
                <w:sz w:val="22"/>
                <w:szCs w:val="24"/>
                <w:rPrChange w:id="1599" w:author="linxl" w:date="2019-09-05T14:23:00Z">
                  <w:rPr>
                    <w:rFonts w:ascii="Cambria Math" w:hAnsi="Cambria Math" w:hint="eastAsia"/>
                    <w:szCs w:val="24"/>
                  </w:rPr>
                </w:rPrChange>
              </w:rPr>
              <m:t>P</m:t>
            </m:r>
          </m:e>
          <m:sub>
            <m:r>
              <w:rPr>
                <w:rFonts w:ascii="Cambria Math" w:hAnsi="Cambria Math" w:hint="eastAsia"/>
                <w:sz w:val="22"/>
                <w:szCs w:val="24"/>
                <w:rPrChange w:id="1600" w:author="linxl" w:date="2019-09-05T14:23:00Z">
                  <w:rPr>
                    <w:rFonts w:ascii="Cambria Math" w:hAnsi="Cambria Math" w:hint="eastAsia"/>
                    <w:szCs w:val="24"/>
                  </w:rPr>
                </w:rPrChange>
              </w:rPr>
              <m:t>S</m:t>
            </m:r>
          </m:sub>
        </m:sSub>
        <m:sSub>
          <m:sSubPr>
            <m:ctrlPr>
              <w:rPr>
                <w:rFonts w:ascii="Cambria Math" w:hAnsi="Cambria Math"/>
                <w:sz w:val="22"/>
                <w:szCs w:val="24"/>
                <w:rPrChange w:id="1601" w:author="linxl" w:date="2019-09-05T14:23:00Z">
                  <w:rPr>
                    <w:rFonts w:ascii="Cambria Math" w:hAnsi="Cambria Math"/>
                    <w:szCs w:val="24"/>
                  </w:rPr>
                </w:rPrChange>
              </w:rPr>
            </m:ctrlPr>
          </m:sSubPr>
          <m:e>
            <m:r>
              <w:rPr>
                <w:rFonts w:ascii="Cambria Math" w:hAnsi="Cambria Math" w:hint="eastAsia"/>
                <w:sz w:val="22"/>
                <w:szCs w:val="24"/>
                <w:rPrChange w:id="1602" w:author="linxl" w:date="2019-09-05T14:23:00Z">
                  <w:rPr>
                    <w:rFonts w:ascii="Cambria Math" w:hAnsi="Cambria Math" w:hint="eastAsia"/>
                    <w:szCs w:val="24"/>
                  </w:rPr>
                </w:rPrChange>
              </w:rPr>
              <m:t>P</m:t>
            </m:r>
          </m:e>
          <m:sub>
            <m:r>
              <w:rPr>
                <w:rFonts w:ascii="Cambria Math" w:hAnsi="Cambria Math" w:hint="eastAsia"/>
                <w:sz w:val="22"/>
                <w:szCs w:val="24"/>
                <w:rPrChange w:id="1603" w:author="linxl" w:date="2019-09-05T14:23:00Z">
                  <w:rPr>
                    <w:rFonts w:ascii="Cambria Math" w:hAnsi="Cambria Math" w:hint="eastAsia"/>
                    <w:szCs w:val="24"/>
                  </w:rPr>
                </w:rPrChange>
              </w:rPr>
              <m:t>S</m:t>
            </m:r>
            <m:r>
              <m:rPr>
                <m:sty m:val="p"/>
              </m:rPr>
              <w:rPr>
                <w:rFonts w:ascii="Cambria Math" w:hAnsi="Cambria Math"/>
                <w:sz w:val="22"/>
                <w:szCs w:val="24"/>
                <w:rPrChange w:id="1604" w:author="linxl" w:date="2019-09-05T14:23:00Z">
                  <w:rPr>
                    <w:rFonts w:ascii="Cambria Math" w:hAnsi="Cambria Math"/>
                    <w:szCs w:val="24"/>
                  </w:rPr>
                </w:rPrChange>
              </w:rPr>
              <m:t>+</m:t>
            </m:r>
            <m:r>
              <w:rPr>
                <w:rFonts w:ascii="Cambria Math" w:hAnsi="Cambria Math"/>
                <w:sz w:val="22"/>
                <w:szCs w:val="24"/>
                <w:rPrChange w:id="1605" w:author="linxl" w:date="2019-09-05T14:23:00Z">
                  <w:rPr>
                    <w:rFonts w:ascii="Cambria Math" w:hAnsi="Cambria Math"/>
                    <w:szCs w:val="24"/>
                  </w:rPr>
                </w:rPrChange>
              </w:rPr>
              <m:t>k</m:t>
            </m:r>
          </m:sub>
        </m:sSub>
      </m:oMath>
      <w:r w:rsidRPr="00D973C4">
        <w:rPr>
          <w:rFonts w:ascii="宋体" w:hAnsi="宋体" w:hint="eastAsia"/>
          <w:sz w:val="22"/>
          <w:szCs w:val="24"/>
          <w:rPrChange w:id="1606" w:author="linxl" w:date="2019-09-05T14:23:00Z">
            <w:rPr>
              <w:rFonts w:ascii="宋体" w:hAnsi="宋体" w:hint="eastAsia"/>
              <w:szCs w:val="24"/>
            </w:rPr>
          </w:rPrChange>
        </w:rPr>
        <w:t>可作为</w:t>
      </w:r>
      <m:oMath>
        <m:d>
          <m:dPr>
            <m:begChr m:val="["/>
            <m:endChr m:val="]"/>
            <m:ctrlPr>
              <w:rPr>
                <w:rFonts w:ascii="Cambria Math" w:hAnsi="Cambria Math"/>
                <w:sz w:val="22"/>
                <w:szCs w:val="24"/>
                <w:rPrChange w:id="1607" w:author="linxl" w:date="2019-09-05T14:23:00Z">
                  <w:rPr>
                    <w:rFonts w:ascii="Cambria Math" w:hAnsi="Cambria Math"/>
                    <w:szCs w:val="24"/>
                  </w:rPr>
                </w:rPrChange>
              </w:rPr>
            </m:ctrlPr>
          </m:dPr>
          <m:e>
            <m:sSub>
              <m:sSubPr>
                <m:ctrlPr>
                  <w:rPr>
                    <w:rFonts w:ascii="Cambria Math" w:hAnsi="Cambria Math"/>
                    <w:sz w:val="22"/>
                    <w:szCs w:val="24"/>
                    <w:rPrChange w:id="1608" w:author="linxl" w:date="2019-09-05T14:23:00Z">
                      <w:rPr>
                        <w:rFonts w:ascii="Cambria Math" w:hAnsi="Cambria Math"/>
                        <w:szCs w:val="24"/>
                      </w:rPr>
                    </w:rPrChange>
                  </w:rPr>
                </m:ctrlPr>
              </m:sSubPr>
              <m:e>
                <m:r>
                  <w:rPr>
                    <w:rFonts w:ascii="Cambria Math" w:hAnsi="Cambria Math" w:hint="eastAsia"/>
                    <w:sz w:val="22"/>
                    <w:szCs w:val="24"/>
                    <w:rPrChange w:id="1609" w:author="linxl" w:date="2019-09-05T14:23:00Z">
                      <w:rPr>
                        <w:rFonts w:ascii="Cambria Math" w:hAnsi="Cambria Math" w:hint="eastAsia"/>
                        <w:szCs w:val="24"/>
                      </w:rPr>
                    </w:rPrChange>
                  </w:rPr>
                  <m:t>P</m:t>
                </m:r>
              </m:e>
              <m:sub>
                <m:r>
                  <w:rPr>
                    <w:rFonts w:ascii="Cambria Math" w:hAnsi="Cambria Math" w:hint="eastAsia"/>
                    <w:sz w:val="22"/>
                    <w:szCs w:val="24"/>
                    <w:rPrChange w:id="1610" w:author="linxl" w:date="2019-09-05T14:23:00Z">
                      <w:rPr>
                        <w:rFonts w:ascii="Cambria Math" w:hAnsi="Cambria Math" w:hint="eastAsia"/>
                        <w:szCs w:val="24"/>
                      </w:rPr>
                    </w:rPrChange>
                  </w:rPr>
                  <m:t>S</m:t>
                </m:r>
              </m:sub>
            </m:sSub>
            <m:r>
              <m:rPr>
                <m:sty m:val="p"/>
              </m:rPr>
              <w:rPr>
                <w:rFonts w:ascii="Cambria Math" w:hAnsi="Cambria Math"/>
                <w:sz w:val="22"/>
                <w:szCs w:val="24"/>
                <w:rPrChange w:id="1611" w:author="linxl" w:date="2019-09-05T14:23:00Z">
                  <w:rPr>
                    <w:rFonts w:ascii="Cambria Math" w:hAnsi="Cambria Math"/>
                    <w:szCs w:val="24"/>
                  </w:rPr>
                </w:rPrChange>
              </w:rPr>
              <m:t>,…,</m:t>
            </m:r>
            <m:sSub>
              <m:sSubPr>
                <m:ctrlPr>
                  <w:rPr>
                    <w:rFonts w:ascii="Cambria Math" w:hAnsi="Cambria Math"/>
                    <w:sz w:val="22"/>
                    <w:szCs w:val="24"/>
                    <w:rPrChange w:id="1612" w:author="linxl" w:date="2019-09-05T14:23:00Z">
                      <w:rPr>
                        <w:rFonts w:ascii="Cambria Math" w:hAnsi="Cambria Math"/>
                        <w:szCs w:val="24"/>
                      </w:rPr>
                    </w:rPrChange>
                  </w:rPr>
                </m:ctrlPr>
              </m:sSubPr>
              <m:e>
                <m:r>
                  <w:rPr>
                    <w:rFonts w:ascii="Cambria Math" w:hAnsi="Cambria Math" w:hint="eastAsia"/>
                    <w:sz w:val="22"/>
                    <w:szCs w:val="24"/>
                    <w:rPrChange w:id="1613" w:author="linxl" w:date="2019-09-05T14:23:00Z">
                      <w:rPr>
                        <w:rFonts w:ascii="Cambria Math" w:hAnsi="Cambria Math" w:hint="eastAsia"/>
                        <w:szCs w:val="24"/>
                      </w:rPr>
                    </w:rPrChange>
                  </w:rPr>
                  <m:t>P</m:t>
                </m:r>
              </m:e>
              <m:sub>
                <m:r>
                  <w:rPr>
                    <w:rFonts w:ascii="Cambria Math" w:hAnsi="Cambria Math" w:hint="eastAsia"/>
                    <w:sz w:val="22"/>
                    <w:szCs w:val="24"/>
                    <w:rPrChange w:id="1614" w:author="linxl" w:date="2019-09-05T14:23:00Z">
                      <w:rPr>
                        <w:rFonts w:ascii="Cambria Math" w:hAnsi="Cambria Math" w:hint="eastAsia"/>
                        <w:szCs w:val="24"/>
                      </w:rPr>
                    </w:rPrChange>
                  </w:rPr>
                  <m:t>S</m:t>
                </m:r>
                <m:r>
                  <m:rPr>
                    <m:sty m:val="p"/>
                  </m:rPr>
                  <w:rPr>
                    <w:rFonts w:ascii="Cambria Math" w:hAnsi="Cambria Math"/>
                    <w:sz w:val="22"/>
                    <w:szCs w:val="24"/>
                    <w:rPrChange w:id="1615" w:author="linxl" w:date="2019-09-05T14:23:00Z">
                      <w:rPr>
                        <w:rFonts w:ascii="Cambria Math" w:hAnsi="Cambria Math"/>
                        <w:szCs w:val="24"/>
                      </w:rPr>
                    </w:rPrChange>
                  </w:rPr>
                  <m:t>+</m:t>
                </m:r>
                <m:r>
                  <w:rPr>
                    <w:rFonts w:ascii="Cambria Math" w:hAnsi="Cambria Math"/>
                    <w:sz w:val="22"/>
                    <w:szCs w:val="24"/>
                    <w:rPrChange w:id="1616" w:author="linxl" w:date="2019-09-05T14:23:00Z">
                      <w:rPr>
                        <w:rFonts w:ascii="Cambria Math" w:hAnsi="Cambria Math"/>
                        <w:szCs w:val="24"/>
                      </w:rPr>
                    </w:rPrChange>
                  </w:rPr>
                  <m:t>k</m:t>
                </m:r>
              </m:sub>
            </m:sSub>
          </m:e>
        </m:d>
      </m:oMath>
      <w:r w:rsidRPr="00D973C4">
        <w:rPr>
          <w:rFonts w:ascii="宋体" w:hAnsi="宋体" w:hint="eastAsia"/>
          <w:sz w:val="22"/>
          <w:szCs w:val="24"/>
          <w:rPrChange w:id="1617" w:author="linxl" w:date="2019-09-05T14:23:00Z">
            <w:rPr>
              <w:rFonts w:ascii="宋体" w:hAnsi="宋体" w:hint="eastAsia"/>
              <w:szCs w:val="24"/>
            </w:rPr>
          </w:rPrChange>
        </w:rPr>
        <w:t>的一段压缩轨迹。得到定理</w:t>
      </w:r>
      <w:r w:rsidRPr="00D973C4">
        <w:rPr>
          <w:rFonts w:ascii="宋体" w:hAnsi="宋体"/>
          <w:sz w:val="22"/>
          <w:szCs w:val="24"/>
          <w:rPrChange w:id="1618" w:author="linxl" w:date="2019-09-05T14:23:00Z">
            <w:rPr>
              <w:rFonts w:ascii="宋体" w:hAnsi="宋体"/>
              <w:szCs w:val="24"/>
            </w:rPr>
          </w:rPrChange>
        </w:rPr>
        <w:t>1</w:t>
      </w:r>
      <w:r w:rsidRPr="00D973C4">
        <w:rPr>
          <w:rFonts w:ascii="宋体" w:hAnsi="宋体" w:hint="eastAsia"/>
          <w:sz w:val="22"/>
          <w:szCs w:val="24"/>
          <w:rPrChange w:id="1619" w:author="linxl" w:date="2019-09-05T14:23:00Z">
            <w:rPr>
              <w:rFonts w:ascii="宋体" w:hAnsi="宋体" w:hint="eastAsia"/>
              <w:szCs w:val="24"/>
            </w:rPr>
          </w:rPrChange>
        </w:rPr>
        <w:t>。</w:t>
      </w:r>
    </w:p>
    <w:p w14:paraId="008B5C6C" w14:textId="5254E1F3" w:rsidR="009A6536" w:rsidRPr="00D973C4" w:rsidRDefault="009A6536" w:rsidP="009A6536">
      <w:pPr>
        <w:pStyle w:val="a3"/>
        <w:spacing w:line="240" w:lineRule="auto"/>
        <w:ind w:firstLineChars="0"/>
        <w:rPr>
          <w:rFonts w:ascii="宋体" w:hAnsi="宋体"/>
          <w:sz w:val="22"/>
          <w:szCs w:val="24"/>
          <w:rPrChange w:id="1620" w:author="linxl" w:date="2019-09-05T14:23:00Z">
            <w:rPr>
              <w:rFonts w:ascii="宋体" w:hAnsi="宋体"/>
              <w:szCs w:val="24"/>
            </w:rPr>
          </w:rPrChange>
        </w:rPr>
      </w:pPr>
      <w:r w:rsidRPr="00D973C4">
        <w:rPr>
          <w:rFonts w:ascii="宋体" w:hAnsi="宋体" w:hint="eastAsia"/>
          <w:b/>
          <w:bCs/>
          <w:sz w:val="22"/>
          <w:szCs w:val="24"/>
          <w:rPrChange w:id="1621" w:author="linxl" w:date="2019-09-05T14:23:00Z">
            <w:rPr>
              <w:rFonts w:ascii="宋体" w:hAnsi="宋体" w:hint="eastAsia"/>
              <w:b/>
              <w:bCs/>
              <w:szCs w:val="24"/>
            </w:rPr>
          </w:rPrChange>
        </w:rPr>
        <w:t>定理</w:t>
      </w:r>
      <w:r w:rsidRPr="00D973C4">
        <w:rPr>
          <w:rFonts w:ascii="宋体" w:hAnsi="宋体"/>
          <w:b/>
          <w:bCs/>
          <w:sz w:val="22"/>
          <w:szCs w:val="24"/>
          <w:rPrChange w:id="1622" w:author="linxl" w:date="2019-09-05T14:23:00Z">
            <w:rPr>
              <w:rFonts w:ascii="宋体" w:hAnsi="宋体"/>
              <w:b/>
              <w:bCs/>
              <w:szCs w:val="24"/>
            </w:rPr>
          </w:rPrChange>
        </w:rPr>
        <w:t>1</w:t>
      </w:r>
      <w:r w:rsidRPr="00D973C4">
        <w:rPr>
          <w:rFonts w:ascii="宋体" w:hAnsi="宋体" w:hint="eastAsia"/>
          <w:b/>
          <w:bCs/>
          <w:sz w:val="22"/>
          <w:szCs w:val="24"/>
          <w:rPrChange w:id="1623" w:author="linxl" w:date="2019-09-05T14:23:00Z">
            <w:rPr>
              <w:rFonts w:ascii="宋体" w:hAnsi="宋体" w:hint="eastAsia"/>
              <w:b/>
              <w:bCs/>
              <w:szCs w:val="24"/>
            </w:rPr>
          </w:rPrChange>
        </w:rPr>
        <w:t>：</w:t>
      </w:r>
      <w:r w:rsidRPr="00D973C4">
        <w:rPr>
          <w:rFonts w:ascii="宋体" w:hAnsi="宋体" w:hint="eastAsia"/>
          <w:sz w:val="22"/>
          <w:szCs w:val="24"/>
          <w:rPrChange w:id="1624" w:author="linxl" w:date="2019-09-05T14:23:00Z">
            <w:rPr>
              <w:rFonts w:ascii="宋体" w:hAnsi="宋体" w:hint="eastAsia"/>
              <w:szCs w:val="24"/>
            </w:rPr>
          </w:rPrChange>
        </w:rPr>
        <w:t>给定轨迹</w:t>
      </w:r>
      <m:oMath>
        <m:d>
          <m:dPr>
            <m:begChr m:val="["/>
            <m:endChr m:val="]"/>
            <m:ctrlPr>
              <w:rPr>
                <w:rFonts w:ascii="Cambria Math" w:hAnsi="Cambria Math"/>
                <w:sz w:val="22"/>
                <w:szCs w:val="24"/>
                <w:rPrChange w:id="1625" w:author="linxl" w:date="2019-09-05T14:23:00Z">
                  <w:rPr>
                    <w:rFonts w:ascii="Cambria Math" w:hAnsi="Cambria Math"/>
                    <w:szCs w:val="24"/>
                  </w:rPr>
                </w:rPrChange>
              </w:rPr>
            </m:ctrlPr>
          </m:dPr>
          <m:e>
            <m:sSub>
              <m:sSubPr>
                <m:ctrlPr>
                  <w:rPr>
                    <w:rFonts w:ascii="Cambria Math" w:hAnsi="Cambria Math"/>
                    <w:sz w:val="22"/>
                    <w:szCs w:val="24"/>
                    <w:rPrChange w:id="1626" w:author="linxl" w:date="2019-09-05T14:23:00Z">
                      <w:rPr>
                        <w:rFonts w:ascii="Cambria Math" w:hAnsi="Cambria Math"/>
                        <w:szCs w:val="24"/>
                      </w:rPr>
                    </w:rPrChange>
                  </w:rPr>
                </m:ctrlPr>
              </m:sSubPr>
              <m:e>
                <m:r>
                  <w:rPr>
                    <w:rFonts w:ascii="Cambria Math" w:hAnsi="Cambria Math" w:hint="eastAsia"/>
                    <w:sz w:val="22"/>
                    <w:szCs w:val="24"/>
                    <w:rPrChange w:id="1627" w:author="linxl" w:date="2019-09-05T14:23:00Z">
                      <w:rPr>
                        <w:rFonts w:ascii="Cambria Math" w:hAnsi="Cambria Math" w:hint="eastAsia"/>
                        <w:szCs w:val="24"/>
                      </w:rPr>
                    </w:rPrChange>
                  </w:rPr>
                  <m:t>P</m:t>
                </m:r>
              </m:e>
              <m:sub>
                <m:r>
                  <w:rPr>
                    <w:rFonts w:ascii="Cambria Math" w:hAnsi="Cambria Math" w:hint="eastAsia"/>
                    <w:sz w:val="22"/>
                    <w:szCs w:val="24"/>
                    <w:rPrChange w:id="1628" w:author="linxl" w:date="2019-09-05T14:23:00Z">
                      <w:rPr>
                        <w:rFonts w:ascii="Cambria Math" w:hAnsi="Cambria Math" w:hint="eastAsia"/>
                        <w:szCs w:val="24"/>
                      </w:rPr>
                    </w:rPrChange>
                  </w:rPr>
                  <m:t>S</m:t>
                </m:r>
              </m:sub>
            </m:sSub>
            <m:r>
              <m:rPr>
                <m:sty m:val="p"/>
              </m:rPr>
              <w:rPr>
                <w:rFonts w:ascii="Cambria Math" w:hAnsi="Cambria Math"/>
                <w:sz w:val="22"/>
                <w:szCs w:val="24"/>
                <w:rPrChange w:id="1629" w:author="linxl" w:date="2019-09-05T14:23:00Z">
                  <w:rPr>
                    <w:rFonts w:ascii="Cambria Math" w:hAnsi="Cambria Math"/>
                    <w:szCs w:val="24"/>
                  </w:rPr>
                </w:rPrChange>
              </w:rPr>
              <m:t>,…,</m:t>
            </m:r>
            <m:sSub>
              <m:sSubPr>
                <m:ctrlPr>
                  <w:rPr>
                    <w:rFonts w:ascii="Cambria Math" w:hAnsi="Cambria Math"/>
                    <w:sz w:val="22"/>
                    <w:szCs w:val="24"/>
                    <w:rPrChange w:id="1630" w:author="linxl" w:date="2019-09-05T14:23:00Z">
                      <w:rPr>
                        <w:rFonts w:ascii="Cambria Math" w:hAnsi="Cambria Math"/>
                        <w:szCs w:val="24"/>
                      </w:rPr>
                    </w:rPrChange>
                  </w:rPr>
                </m:ctrlPr>
              </m:sSubPr>
              <m:e>
                <m:r>
                  <w:rPr>
                    <w:rFonts w:ascii="Cambria Math" w:hAnsi="Cambria Math" w:hint="eastAsia"/>
                    <w:sz w:val="22"/>
                    <w:szCs w:val="24"/>
                    <w:rPrChange w:id="1631" w:author="linxl" w:date="2019-09-05T14:23:00Z">
                      <w:rPr>
                        <w:rFonts w:ascii="Cambria Math" w:hAnsi="Cambria Math" w:hint="eastAsia"/>
                        <w:szCs w:val="24"/>
                      </w:rPr>
                    </w:rPrChange>
                  </w:rPr>
                  <m:t>P</m:t>
                </m:r>
              </m:e>
              <m:sub>
                <m:r>
                  <w:rPr>
                    <w:rFonts w:ascii="Cambria Math" w:hAnsi="Cambria Math" w:hint="eastAsia"/>
                    <w:sz w:val="22"/>
                    <w:szCs w:val="24"/>
                    <w:rPrChange w:id="1632" w:author="linxl" w:date="2019-09-05T14:23:00Z">
                      <w:rPr>
                        <w:rFonts w:ascii="Cambria Math" w:hAnsi="Cambria Math" w:hint="eastAsia"/>
                        <w:szCs w:val="24"/>
                      </w:rPr>
                    </w:rPrChange>
                  </w:rPr>
                  <m:t>S</m:t>
                </m:r>
                <m:r>
                  <m:rPr>
                    <m:sty m:val="p"/>
                  </m:rPr>
                  <w:rPr>
                    <w:rFonts w:ascii="Cambria Math" w:hAnsi="Cambria Math"/>
                    <w:sz w:val="22"/>
                    <w:szCs w:val="24"/>
                    <w:rPrChange w:id="1633" w:author="linxl" w:date="2019-09-05T14:23:00Z">
                      <w:rPr>
                        <w:rFonts w:ascii="Cambria Math" w:hAnsi="Cambria Math"/>
                        <w:szCs w:val="24"/>
                      </w:rPr>
                    </w:rPrChange>
                  </w:rPr>
                  <m:t>+</m:t>
                </m:r>
                <m:r>
                  <w:rPr>
                    <w:rFonts w:ascii="Cambria Math" w:hAnsi="Cambria Math"/>
                    <w:sz w:val="22"/>
                    <w:szCs w:val="24"/>
                    <w:rPrChange w:id="1634" w:author="linxl" w:date="2019-09-05T14:23:00Z">
                      <w:rPr>
                        <w:rFonts w:ascii="Cambria Math" w:hAnsi="Cambria Math"/>
                        <w:szCs w:val="24"/>
                      </w:rPr>
                    </w:rPrChange>
                  </w:rPr>
                  <m:t>k</m:t>
                </m:r>
              </m:sub>
            </m:sSub>
          </m:e>
        </m:d>
      </m:oMath>
      <w:r w:rsidRPr="00D973C4">
        <w:rPr>
          <w:rFonts w:ascii="宋体" w:hAnsi="宋体" w:hint="eastAsia"/>
          <w:sz w:val="22"/>
          <w:szCs w:val="24"/>
          <w:rPrChange w:id="1635" w:author="linxl" w:date="2019-09-05T14:23:00Z">
            <w:rPr>
              <w:rFonts w:ascii="宋体" w:hAnsi="宋体" w:hint="eastAsia"/>
              <w:szCs w:val="24"/>
            </w:rPr>
          </w:rPrChange>
        </w:rPr>
        <w:t>，以</w:t>
      </w:r>
      <m:oMath>
        <m:sSub>
          <m:sSubPr>
            <m:ctrlPr>
              <w:rPr>
                <w:rFonts w:ascii="Cambria Math" w:hAnsi="Cambria Math"/>
                <w:sz w:val="22"/>
                <w:szCs w:val="24"/>
                <w:rPrChange w:id="1636" w:author="linxl" w:date="2019-09-05T14:23:00Z">
                  <w:rPr>
                    <w:rFonts w:ascii="Cambria Math" w:hAnsi="Cambria Math"/>
                    <w:szCs w:val="24"/>
                  </w:rPr>
                </w:rPrChange>
              </w:rPr>
            </m:ctrlPr>
          </m:sSubPr>
          <m:e>
            <m:r>
              <w:rPr>
                <w:rFonts w:ascii="Cambria Math" w:hAnsi="Cambria Math" w:hint="eastAsia"/>
                <w:sz w:val="22"/>
                <w:szCs w:val="24"/>
                <w:rPrChange w:id="1637" w:author="linxl" w:date="2019-09-05T14:23:00Z">
                  <w:rPr>
                    <w:rFonts w:ascii="Cambria Math" w:hAnsi="Cambria Math" w:hint="eastAsia"/>
                    <w:szCs w:val="24"/>
                  </w:rPr>
                </w:rPrChange>
              </w:rPr>
              <m:t>P</m:t>
            </m:r>
          </m:e>
          <m:sub>
            <m:r>
              <w:rPr>
                <w:rFonts w:ascii="Cambria Math" w:hAnsi="Cambria Math" w:hint="eastAsia"/>
                <w:sz w:val="22"/>
                <w:szCs w:val="24"/>
                <w:rPrChange w:id="1638" w:author="linxl" w:date="2019-09-05T14:23:00Z">
                  <w:rPr>
                    <w:rFonts w:ascii="Cambria Math" w:hAnsi="Cambria Math" w:hint="eastAsia"/>
                    <w:szCs w:val="24"/>
                  </w:rPr>
                </w:rPrChange>
              </w:rPr>
              <m:t>S</m:t>
            </m:r>
          </m:sub>
        </m:sSub>
      </m:oMath>
      <w:r w:rsidRPr="00D973C4">
        <w:rPr>
          <w:rFonts w:ascii="宋体" w:hAnsi="宋体" w:hint="eastAsia"/>
          <w:sz w:val="22"/>
          <w:szCs w:val="24"/>
          <w:rPrChange w:id="1639" w:author="linxl" w:date="2019-09-05T14:23:00Z">
            <w:rPr>
              <w:rFonts w:ascii="宋体" w:hAnsi="宋体" w:hint="eastAsia"/>
              <w:szCs w:val="24"/>
            </w:rPr>
          </w:rPrChange>
        </w:rPr>
        <w:t>为坐标原点，若时空锥集合</w:t>
      </w:r>
      <m:oMath>
        <m:d>
          <m:dPr>
            <m:begChr m:val="["/>
            <m:endChr m:val="]"/>
            <m:ctrlPr>
              <w:rPr>
                <w:rFonts w:ascii="Cambria Math" w:hAnsi="Cambria Math"/>
                <w:sz w:val="22"/>
                <w:szCs w:val="24"/>
                <w:rPrChange w:id="1640" w:author="linxl" w:date="2019-09-05T14:23:00Z">
                  <w:rPr>
                    <w:rFonts w:ascii="Cambria Math" w:hAnsi="Cambria Math"/>
                    <w:szCs w:val="24"/>
                  </w:rPr>
                </w:rPrChange>
              </w:rPr>
            </m:ctrlPr>
          </m:dPr>
          <m:e>
            <m:sSub>
              <m:sSubPr>
                <m:ctrlPr>
                  <w:rPr>
                    <w:rFonts w:ascii="Cambria Math" w:hAnsi="Cambria Math"/>
                    <w:sz w:val="22"/>
                    <w:szCs w:val="24"/>
                    <w:rPrChange w:id="1641" w:author="linxl" w:date="2019-09-05T14:23:00Z">
                      <w:rPr>
                        <w:rFonts w:ascii="Cambria Math" w:hAnsi="Cambria Math"/>
                        <w:szCs w:val="24"/>
                      </w:rPr>
                    </w:rPrChange>
                  </w:rPr>
                </m:ctrlPr>
              </m:sSubPr>
              <m:e>
                <m:r>
                  <w:rPr>
                    <w:rFonts w:ascii="Cambria Math" w:hAnsi="Cambria Math" w:hint="eastAsia"/>
                    <w:sz w:val="22"/>
                    <w:szCs w:val="24"/>
                    <w:rPrChange w:id="1642" w:author="linxl" w:date="2019-09-05T14:23:00Z">
                      <w:rPr>
                        <w:rFonts w:ascii="Cambria Math" w:hAnsi="Cambria Math" w:hint="eastAsia"/>
                        <w:szCs w:val="24"/>
                      </w:rPr>
                    </w:rPrChange>
                  </w:rPr>
                  <m:t>C</m:t>
                </m:r>
              </m:e>
              <m:sub>
                <m:r>
                  <w:rPr>
                    <w:rFonts w:ascii="Cambria Math" w:hAnsi="Cambria Math" w:hint="eastAsia"/>
                    <w:sz w:val="22"/>
                    <w:szCs w:val="24"/>
                    <w:rPrChange w:id="1643" w:author="linxl" w:date="2019-09-05T14:23:00Z">
                      <w:rPr>
                        <w:rFonts w:ascii="Cambria Math" w:hAnsi="Cambria Math" w:hint="eastAsia"/>
                        <w:szCs w:val="24"/>
                      </w:rPr>
                    </w:rPrChange>
                  </w:rPr>
                  <m:t>S</m:t>
                </m:r>
                <m:r>
                  <m:rPr>
                    <m:sty m:val="p"/>
                  </m:rPr>
                  <w:rPr>
                    <w:rFonts w:ascii="Cambria Math" w:hAnsi="Cambria Math"/>
                    <w:sz w:val="22"/>
                    <w:szCs w:val="24"/>
                    <w:rPrChange w:id="1644" w:author="linxl" w:date="2019-09-05T14:23:00Z">
                      <w:rPr>
                        <w:rFonts w:ascii="Cambria Math" w:hAnsi="Cambria Math"/>
                        <w:szCs w:val="24"/>
                      </w:rPr>
                    </w:rPrChange>
                  </w:rPr>
                  <m:t>+1</m:t>
                </m:r>
              </m:sub>
            </m:sSub>
            <m:r>
              <m:rPr>
                <m:sty m:val="p"/>
              </m:rPr>
              <w:rPr>
                <w:rFonts w:ascii="Cambria Math" w:hAnsi="Cambria Math"/>
                <w:sz w:val="22"/>
                <w:szCs w:val="24"/>
                <w:rPrChange w:id="1645" w:author="linxl" w:date="2019-09-05T14:23:00Z">
                  <w:rPr>
                    <w:rFonts w:ascii="Cambria Math" w:hAnsi="Cambria Math"/>
                    <w:szCs w:val="24"/>
                  </w:rPr>
                </w:rPrChange>
              </w:rPr>
              <m:t>,…,</m:t>
            </m:r>
            <m:sSub>
              <m:sSubPr>
                <m:ctrlPr>
                  <w:rPr>
                    <w:rFonts w:ascii="Cambria Math" w:hAnsi="Cambria Math"/>
                    <w:sz w:val="22"/>
                    <w:szCs w:val="24"/>
                    <w:rPrChange w:id="1646" w:author="linxl" w:date="2019-09-05T14:23:00Z">
                      <w:rPr>
                        <w:rFonts w:ascii="Cambria Math" w:hAnsi="Cambria Math"/>
                        <w:szCs w:val="24"/>
                      </w:rPr>
                    </w:rPrChange>
                  </w:rPr>
                </m:ctrlPr>
              </m:sSubPr>
              <m:e>
                <m:r>
                  <w:rPr>
                    <w:rFonts w:ascii="Cambria Math" w:hAnsi="Cambria Math" w:hint="eastAsia"/>
                    <w:sz w:val="22"/>
                    <w:szCs w:val="24"/>
                    <w:rPrChange w:id="1647" w:author="linxl" w:date="2019-09-05T14:23:00Z">
                      <w:rPr>
                        <w:rFonts w:ascii="Cambria Math" w:hAnsi="Cambria Math" w:hint="eastAsia"/>
                        <w:szCs w:val="24"/>
                      </w:rPr>
                    </w:rPrChange>
                  </w:rPr>
                  <m:t>C</m:t>
                </m:r>
              </m:e>
              <m:sub>
                <m:r>
                  <w:rPr>
                    <w:rFonts w:ascii="Cambria Math" w:hAnsi="Cambria Math" w:hint="eastAsia"/>
                    <w:sz w:val="22"/>
                    <w:szCs w:val="24"/>
                    <w:rPrChange w:id="1648" w:author="linxl" w:date="2019-09-05T14:23:00Z">
                      <w:rPr>
                        <w:rFonts w:ascii="Cambria Math" w:hAnsi="Cambria Math" w:hint="eastAsia"/>
                        <w:szCs w:val="24"/>
                      </w:rPr>
                    </w:rPrChange>
                  </w:rPr>
                  <m:t>S</m:t>
                </m:r>
                <m:r>
                  <m:rPr>
                    <m:sty m:val="p"/>
                  </m:rPr>
                  <w:rPr>
                    <w:rFonts w:ascii="Cambria Math" w:hAnsi="Cambria Math"/>
                    <w:sz w:val="22"/>
                    <w:szCs w:val="24"/>
                    <w:rPrChange w:id="1649" w:author="linxl" w:date="2019-09-05T14:23:00Z">
                      <w:rPr>
                        <w:rFonts w:ascii="Cambria Math" w:hAnsi="Cambria Math"/>
                        <w:szCs w:val="24"/>
                      </w:rPr>
                    </w:rPrChange>
                  </w:rPr>
                  <m:t>+i</m:t>
                </m:r>
              </m:sub>
            </m:sSub>
            <m:r>
              <m:rPr>
                <m:sty m:val="p"/>
              </m:rPr>
              <w:rPr>
                <w:rFonts w:ascii="Cambria Math" w:hAnsi="Cambria Math"/>
                <w:sz w:val="22"/>
                <w:szCs w:val="24"/>
                <w:rPrChange w:id="1650" w:author="linxl" w:date="2019-09-05T14:23:00Z">
                  <w:rPr>
                    <w:rFonts w:ascii="Cambria Math" w:hAnsi="Cambria Math"/>
                    <w:szCs w:val="24"/>
                  </w:rPr>
                </w:rPrChange>
              </w:rPr>
              <m:t>…,</m:t>
            </m:r>
            <m:sSub>
              <m:sSubPr>
                <m:ctrlPr>
                  <w:rPr>
                    <w:rFonts w:ascii="Cambria Math" w:hAnsi="Cambria Math"/>
                    <w:sz w:val="22"/>
                    <w:szCs w:val="24"/>
                    <w:rPrChange w:id="1651" w:author="linxl" w:date="2019-09-05T14:23:00Z">
                      <w:rPr>
                        <w:rFonts w:ascii="Cambria Math" w:hAnsi="Cambria Math"/>
                        <w:szCs w:val="24"/>
                      </w:rPr>
                    </w:rPrChange>
                  </w:rPr>
                </m:ctrlPr>
              </m:sSubPr>
              <m:e>
                <m:r>
                  <w:rPr>
                    <w:rFonts w:ascii="Cambria Math" w:hAnsi="Cambria Math"/>
                    <w:sz w:val="22"/>
                    <w:szCs w:val="24"/>
                    <w:rPrChange w:id="1652" w:author="linxl" w:date="2019-09-05T14:23:00Z">
                      <w:rPr>
                        <w:rFonts w:ascii="Cambria Math" w:hAnsi="Cambria Math"/>
                        <w:szCs w:val="24"/>
                      </w:rPr>
                    </w:rPrChange>
                  </w:rPr>
                  <m:t>C</m:t>
                </m:r>
              </m:e>
              <m:sub>
                <m:r>
                  <w:rPr>
                    <w:rFonts w:ascii="Cambria Math" w:hAnsi="Cambria Math" w:hint="eastAsia"/>
                    <w:sz w:val="22"/>
                    <w:szCs w:val="24"/>
                    <w:rPrChange w:id="1653" w:author="linxl" w:date="2019-09-05T14:23:00Z">
                      <w:rPr>
                        <w:rFonts w:ascii="Cambria Math" w:hAnsi="Cambria Math" w:hint="eastAsia"/>
                        <w:szCs w:val="24"/>
                      </w:rPr>
                    </w:rPrChange>
                  </w:rPr>
                  <m:t>S</m:t>
                </m:r>
                <m:r>
                  <m:rPr>
                    <m:sty m:val="p"/>
                  </m:rPr>
                  <w:rPr>
                    <w:rFonts w:ascii="Cambria Math" w:hAnsi="Cambria Math"/>
                    <w:sz w:val="22"/>
                    <w:szCs w:val="24"/>
                    <w:rPrChange w:id="1654" w:author="linxl" w:date="2019-09-05T14:23:00Z">
                      <w:rPr>
                        <w:rFonts w:ascii="Cambria Math" w:hAnsi="Cambria Math"/>
                        <w:szCs w:val="24"/>
                      </w:rPr>
                    </w:rPrChange>
                  </w:rPr>
                  <m:t>+</m:t>
                </m:r>
                <m:r>
                  <w:rPr>
                    <w:rFonts w:ascii="Cambria Math" w:hAnsi="Cambria Math"/>
                    <w:sz w:val="22"/>
                    <w:szCs w:val="24"/>
                    <w:rPrChange w:id="1655" w:author="linxl" w:date="2019-09-05T14:23:00Z">
                      <w:rPr>
                        <w:rFonts w:ascii="Cambria Math" w:hAnsi="Cambria Math"/>
                        <w:szCs w:val="24"/>
                      </w:rPr>
                    </w:rPrChange>
                  </w:rPr>
                  <m:t>k</m:t>
                </m:r>
                <m:r>
                  <m:rPr>
                    <m:sty m:val="p"/>
                  </m:rPr>
                  <w:rPr>
                    <w:rFonts w:ascii="Cambria Math" w:hAnsi="Cambria Math"/>
                    <w:sz w:val="22"/>
                    <w:szCs w:val="24"/>
                    <w:rPrChange w:id="1656" w:author="linxl" w:date="2019-09-05T14:23:00Z">
                      <w:rPr>
                        <w:rFonts w:ascii="Cambria Math" w:hAnsi="Cambria Math"/>
                        <w:szCs w:val="24"/>
                      </w:rPr>
                    </w:rPrChange>
                  </w:rPr>
                  <m:t>-1</m:t>
                </m:r>
              </m:sub>
            </m:sSub>
          </m:e>
        </m:d>
        <m:r>
          <m:rPr>
            <m:sty m:val="p"/>
          </m:rPr>
          <w:rPr>
            <w:rFonts w:ascii="Cambria Math" w:hAnsi="Cambria Math"/>
            <w:sz w:val="22"/>
            <w:szCs w:val="24"/>
            <w:rPrChange w:id="1657" w:author="linxl" w:date="2019-09-05T14:23:00Z">
              <w:rPr>
                <w:rFonts w:ascii="Cambria Math" w:hAnsi="Cambria Math"/>
                <w:szCs w:val="24"/>
              </w:rPr>
            </w:rPrChange>
          </w:rPr>
          <m:t>(0&lt;</m:t>
        </m:r>
        <m:r>
          <w:rPr>
            <w:rFonts w:ascii="Cambria Math" w:hAnsi="Cambria Math"/>
            <w:sz w:val="22"/>
            <w:szCs w:val="24"/>
            <w:rPrChange w:id="1658" w:author="linxl" w:date="2019-09-05T14:23:00Z">
              <w:rPr>
                <w:rFonts w:ascii="Cambria Math" w:hAnsi="Cambria Math"/>
                <w:szCs w:val="24"/>
              </w:rPr>
            </w:rPrChange>
          </w:rPr>
          <m:t>i</m:t>
        </m:r>
        <m:r>
          <m:rPr>
            <m:sty m:val="p"/>
          </m:rPr>
          <w:rPr>
            <w:rFonts w:ascii="Cambria Math" w:hAnsi="Cambria Math"/>
            <w:sz w:val="22"/>
            <w:szCs w:val="24"/>
            <w:rPrChange w:id="1659" w:author="linxl" w:date="2019-09-05T14:23:00Z">
              <w:rPr>
                <w:rFonts w:ascii="Cambria Math" w:hAnsi="Cambria Math"/>
                <w:szCs w:val="24"/>
              </w:rPr>
            </w:rPrChange>
          </w:rPr>
          <m:t>&lt;</m:t>
        </m:r>
        <m:r>
          <w:rPr>
            <w:rFonts w:ascii="Cambria Math" w:hAnsi="Cambria Math"/>
            <w:sz w:val="22"/>
            <w:szCs w:val="24"/>
            <w:rPrChange w:id="1660" w:author="linxl" w:date="2019-09-05T14:23:00Z">
              <w:rPr>
                <w:rFonts w:ascii="Cambria Math" w:hAnsi="Cambria Math"/>
                <w:szCs w:val="24"/>
              </w:rPr>
            </w:rPrChange>
          </w:rPr>
          <m:t>k</m:t>
        </m:r>
        <m:r>
          <m:rPr>
            <m:sty m:val="p"/>
          </m:rPr>
          <w:rPr>
            <w:rFonts w:ascii="Cambria Math" w:hAnsi="Cambria Math"/>
            <w:sz w:val="22"/>
            <w:szCs w:val="24"/>
            <w:rPrChange w:id="1661" w:author="linxl" w:date="2019-09-05T14:23:00Z">
              <w:rPr>
                <w:rFonts w:ascii="Cambria Math" w:hAnsi="Cambria Math"/>
                <w:szCs w:val="24"/>
              </w:rPr>
            </w:rPrChange>
          </w:rPr>
          <m:t>)</m:t>
        </m:r>
      </m:oMath>
      <w:r w:rsidRPr="00D973C4">
        <w:rPr>
          <w:rFonts w:ascii="宋体" w:hAnsi="宋体" w:hint="eastAsia"/>
          <w:sz w:val="22"/>
          <w:szCs w:val="24"/>
          <w:rPrChange w:id="1662" w:author="linxl" w:date="2019-09-05T14:23:00Z">
            <w:rPr>
              <w:rFonts w:ascii="宋体" w:hAnsi="宋体" w:hint="eastAsia"/>
              <w:szCs w:val="24"/>
            </w:rPr>
          </w:rPrChange>
        </w:rPr>
        <w:t>，在平面</w:t>
      </w:r>
      <m:oMath>
        <m:r>
          <m:rPr>
            <m:sty m:val="p"/>
          </m:rPr>
          <w:rPr>
            <w:rFonts w:ascii="Cambria Math" w:hAnsi="Cambria Math" w:hint="eastAsia"/>
            <w:sz w:val="22"/>
            <w:szCs w:val="24"/>
            <w:rPrChange w:id="1663" w:author="linxl" w:date="2019-09-05T14:23:00Z">
              <w:rPr>
                <w:rFonts w:ascii="Cambria Math" w:hAnsi="Cambria Math" w:hint="eastAsia"/>
                <w:szCs w:val="24"/>
              </w:rPr>
            </w:rPrChange>
          </w:rPr>
          <m:t>t</m:t>
        </m:r>
        <m:r>
          <m:rPr>
            <m:sty m:val="p"/>
          </m:rPr>
          <w:rPr>
            <w:rFonts w:ascii="Cambria Math" w:hAnsi="Cambria Math"/>
            <w:sz w:val="22"/>
            <w:szCs w:val="24"/>
            <w:rPrChange w:id="1664" w:author="linxl" w:date="2019-09-05T14:23:00Z">
              <w:rPr>
                <w:rFonts w:ascii="Cambria Math" w:hAnsi="Cambria Math"/>
                <w:szCs w:val="24"/>
              </w:rPr>
            </w:rPrChange>
          </w:rPr>
          <m:t>=</m:t>
        </m:r>
        <m:sSub>
          <m:sSubPr>
            <m:ctrlPr>
              <w:rPr>
                <w:rFonts w:ascii="Cambria Math" w:hAnsi="Cambria Math"/>
                <w:sz w:val="22"/>
                <w:szCs w:val="24"/>
                <w:rPrChange w:id="1665" w:author="linxl" w:date="2019-09-05T14:23:00Z">
                  <w:rPr>
                    <w:rFonts w:ascii="Cambria Math" w:hAnsi="Cambria Math"/>
                    <w:szCs w:val="24"/>
                  </w:rPr>
                </w:rPrChange>
              </w:rPr>
            </m:ctrlPr>
          </m:sSubPr>
          <m:e>
            <m:r>
              <w:rPr>
                <w:rFonts w:ascii="Cambria Math" w:hAnsi="Cambria Math" w:hint="eastAsia"/>
                <w:sz w:val="22"/>
                <w:szCs w:val="24"/>
                <w:rPrChange w:id="1666" w:author="linxl" w:date="2019-09-05T14:23:00Z">
                  <w:rPr>
                    <w:rFonts w:ascii="Cambria Math" w:hAnsi="Cambria Math" w:hint="eastAsia"/>
                    <w:szCs w:val="24"/>
                  </w:rPr>
                </w:rPrChange>
              </w:rPr>
              <m:t>t</m:t>
            </m:r>
          </m:e>
          <m:sub>
            <m:r>
              <w:rPr>
                <w:rFonts w:ascii="Cambria Math" w:hAnsi="Cambria Math" w:hint="eastAsia"/>
                <w:sz w:val="22"/>
                <w:szCs w:val="24"/>
                <w:rPrChange w:id="1667" w:author="linxl" w:date="2019-09-05T14:23:00Z">
                  <w:rPr>
                    <w:rFonts w:ascii="Cambria Math" w:hAnsi="Cambria Math" w:hint="eastAsia"/>
                    <w:szCs w:val="24"/>
                  </w:rPr>
                </w:rPrChange>
              </w:rPr>
              <m:t>S</m:t>
            </m:r>
            <m:r>
              <m:rPr>
                <m:sty m:val="p"/>
              </m:rPr>
              <w:rPr>
                <w:rFonts w:ascii="Cambria Math" w:hAnsi="Cambria Math"/>
                <w:sz w:val="22"/>
                <w:szCs w:val="24"/>
                <w:rPrChange w:id="1668" w:author="linxl" w:date="2019-09-05T14:23:00Z">
                  <w:rPr>
                    <w:rFonts w:ascii="Cambria Math" w:hAnsi="Cambria Math"/>
                    <w:szCs w:val="24"/>
                  </w:rPr>
                </w:rPrChange>
              </w:rPr>
              <m:t>+1</m:t>
            </m:r>
          </m:sub>
        </m:sSub>
      </m:oMath>
      <w:r w:rsidRPr="00D973C4">
        <w:rPr>
          <w:rFonts w:ascii="宋体" w:hAnsi="宋体" w:hint="eastAsia"/>
          <w:sz w:val="22"/>
          <w:szCs w:val="24"/>
          <w:rPrChange w:id="1669" w:author="linxl" w:date="2019-09-05T14:23:00Z">
            <w:rPr>
              <w:rFonts w:ascii="宋体" w:hAnsi="宋体" w:hint="eastAsia"/>
              <w:szCs w:val="24"/>
            </w:rPr>
          </w:rPrChange>
        </w:rPr>
        <w:t>存在交集S=</w:t>
      </w:r>
      <m:oMath>
        <m:r>
          <m:rPr>
            <m:sty m:val="p"/>
          </m:rPr>
          <w:rPr>
            <w:rFonts w:ascii="Cambria Math" w:hAnsi="Cambria Math"/>
            <w:sz w:val="22"/>
            <w:szCs w:val="24"/>
            <w:rPrChange w:id="1670" w:author="linxl" w:date="2019-09-05T14:23:00Z">
              <w:rPr>
                <w:rFonts w:ascii="Cambria Math" w:hAnsi="Cambria Math"/>
                <w:szCs w:val="24"/>
              </w:rPr>
            </w:rPrChange>
          </w:rPr>
          <m:t>∅</m:t>
        </m:r>
      </m:oMath>
      <w:r w:rsidRPr="00D973C4">
        <w:rPr>
          <w:rFonts w:ascii="宋体" w:hAnsi="宋体" w:hint="eastAsia"/>
          <w:sz w:val="22"/>
          <w:szCs w:val="24"/>
          <w:rPrChange w:id="1671" w:author="linxl" w:date="2019-09-05T14:23:00Z">
            <w:rPr>
              <w:rFonts w:ascii="宋体" w:hAnsi="宋体" w:hint="eastAsia"/>
              <w:szCs w:val="24"/>
            </w:rPr>
          </w:rPrChange>
        </w:rPr>
        <w:t>。线段</w:t>
      </w:r>
      <m:oMath>
        <m:sSub>
          <m:sSubPr>
            <m:ctrlPr>
              <w:rPr>
                <w:rFonts w:ascii="Cambria Math" w:hAnsi="Cambria Math"/>
                <w:sz w:val="22"/>
                <w:szCs w:val="24"/>
                <w:rPrChange w:id="1672" w:author="linxl" w:date="2019-09-05T14:23:00Z">
                  <w:rPr>
                    <w:rFonts w:ascii="Cambria Math" w:hAnsi="Cambria Math"/>
                    <w:szCs w:val="24"/>
                  </w:rPr>
                </w:rPrChange>
              </w:rPr>
            </m:ctrlPr>
          </m:sSubPr>
          <m:e>
            <m:r>
              <w:rPr>
                <w:rFonts w:ascii="Cambria Math" w:hAnsi="Cambria Math" w:hint="eastAsia"/>
                <w:sz w:val="22"/>
                <w:szCs w:val="24"/>
                <w:rPrChange w:id="1673" w:author="linxl" w:date="2019-09-05T14:23:00Z">
                  <w:rPr>
                    <w:rFonts w:ascii="Cambria Math" w:hAnsi="Cambria Math" w:hint="eastAsia"/>
                    <w:szCs w:val="24"/>
                  </w:rPr>
                </w:rPrChange>
              </w:rPr>
              <m:t>P</m:t>
            </m:r>
          </m:e>
          <m:sub>
            <m:r>
              <w:rPr>
                <w:rFonts w:ascii="Cambria Math" w:hAnsi="Cambria Math" w:hint="eastAsia"/>
                <w:sz w:val="22"/>
                <w:szCs w:val="24"/>
                <w:rPrChange w:id="1674" w:author="linxl" w:date="2019-09-05T14:23:00Z">
                  <w:rPr>
                    <w:rFonts w:ascii="Cambria Math" w:hAnsi="Cambria Math" w:hint="eastAsia"/>
                    <w:szCs w:val="24"/>
                  </w:rPr>
                </w:rPrChange>
              </w:rPr>
              <m:t>S</m:t>
            </m:r>
          </m:sub>
        </m:sSub>
        <m:sSub>
          <m:sSubPr>
            <m:ctrlPr>
              <w:rPr>
                <w:rFonts w:ascii="Cambria Math" w:hAnsi="Cambria Math"/>
                <w:sz w:val="22"/>
                <w:szCs w:val="24"/>
                <w:rPrChange w:id="1675" w:author="linxl" w:date="2019-09-05T14:23:00Z">
                  <w:rPr>
                    <w:rFonts w:ascii="Cambria Math" w:hAnsi="Cambria Math"/>
                    <w:szCs w:val="24"/>
                  </w:rPr>
                </w:rPrChange>
              </w:rPr>
            </m:ctrlPr>
          </m:sSubPr>
          <m:e>
            <m:r>
              <w:rPr>
                <w:rFonts w:ascii="Cambria Math" w:hAnsi="Cambria Math" w:hint="eastAsia"/>
                <w:sz w:val="22"/>
                <w:szCs w:val="24"/>
                <w:rPrChange w:id="1676" w:author="linxl" w:date="2019-09-05T14:23:00Z">
                  <w:rPr>
                    <w:rFonts w:ascii="Cambria Math" w:hAnsi="Cambria Math" w:hint="eastAsia"/>
                    <w:szCs w:val="24"/>
                  </w:rPr>
                </w:rPrChange>
              </w:rPr>
              <m:t>P</m:t>
            </m:r>
          </m:e>
          <m:sub>
            <m:r>
              <w:rPr>
                <w:rFonts w:ascii="Cambria Math" w:hAnsi="Cambria Math" w:hint="eastAsia"/>
                <w:sz w:val="22"/>
                <w:szCs w:val="24"/>
                <w:rPrChange w:id="1677" w:author="linxl" w:date="2019-09-05T14:23:00Z">
                  <w:rPr>
                    <w:rFonts w:ascii="Cambria Math" w:hAnsi="Cambria Math" w:hint="eastAsia"/>
                    <w:szCs w:val="24"/>
                  </w:rPr>
                </w:rPrChange>
              </w:rPr>
              <m:t>S</m:t>
            </m:r>
            <m:r>
              <m:rPr>
                <m:sty m:val="p"/>
              </m:rPr>
              <w:rPr>
                <w:rFonts w:ascii="Cambria Math" w:hAnsi="Cambria Math"/>
                <w:sz w:val="22"/>
                <w:szCs w:val="24"/>
                <w:rPrChange w:id="1678" w:author="linxl" w:date="2019-09-05T14:23:00Z">
                  <w:rPr>
                    <w:rFonts w:ascii="Cambria Math" w:hAnsi="Cambria Math"/>
                    <w:szCs w:val="24"/>
                  </w:rPr>
                </w:rPrChange>
              </w:rPr>
              <m:t>+</m:t>
            </m:r>
            <m:r>
              <w:rPr>
                <w:rFonts w:ascii="Cambria Math" w:hAnsi="Cambria Math"/>
                <w:sz w:val="22"/>
                <w:szCs w:val="24"/>
                <w:rPrChange w:id="1679" w:author="linxl" w:date="2019-09-05T14:23:00Z">
                  <w:rPr>
                    <w:rFonts w:ascii="Cambria Math" w:hAnsi="Cambria Math"/>
                    <w:szCs w:val="24"/>
                  </w:rPr>
                </w:rPrChange>
              </w:rPr>
              <m:t>k</m:t>
            </m:r>
          </m:sub>
        </m:sSub>
      </m:oMath>
      <w:r w:rsidRPr="00D973C4">
        <w:rPr>
          <w:rFonts w:ascii="宋体" w:hAnsi="宋体" w:hint="eastAsia"/>
          <w:sz w:val="22"/>
          <w:szCs w:val="24"/>
          <w:rPrChange w:id="1680" w:author="linxl" w:date="2019-09-05T14:23:00Z">
            <w:rPr>
              <w:rFonts w:ascii="宋体" w:hAnsi="宋体" w:hint="eastAsia"/>
              <w:szCs w:val="24"/>
            </w:rPr>
          </w:rPrChange>
        </w:rPr>
        <w:t>在</w:t>
      </w:r>
      <m:oMath>
        <m:sSub>
          <m:sSubPr>
            <m:ctrlPr>
              <w:rPr>
                <w:rFonts w:ascii="Cambria Math" w:hAnsi="Cambria Math"/>
                <w:sz w:val="22"/>
                <w:szCs w:val="24"/>
                <w:rPrChange w:id="1681" w:author="linxl" w:date="2019-09-05T14:23:00Z">
                  <w:rPr>
                    <w:rFonts w:ascii="Cambria Math" w:hAnsi="Cambria Math"/>
                    <w:szCs w:val="24"/>
                  </w:rPr>
                </w:rPrChange>
              </w:rPr>
            </m:ctrlPr>
          </m:sSubPr>
          <m:e>
            <m:r>
              <w:rPr>
                <w:rFonts w:ascii="Cambria Math" w:hAnsi="Cambria Math" w:hint="eastAsia"/>
                <w:sz w:val="22"/>
                <w:szCs w:val="24"/>
                <w:rPrChange w:id="1682" w:author="linxl" w:date="2019-09-05T14:23:00Z">
                  <w:rPr>
                    <w:rFonts w:ascii="Cambria Math" w:hAnsi="Cambria Math" w:hint="eastAsia"/>
                    <w:szCs w:val="24"/>
                  </w:rPr>
                </w:rPrChange>
              </w:rPr>
              <m:t>t</m:t>
            </m:r>
          </m:e>
          <m:sub>
            <m:r>
              <w:rPr>
                <w:rFonts w:ascii="Cambria Math" w:hAnsi="Cambria Math" w:hint="eastAsia"/>
                <w:sz w:val="22"/>
                <w:szCs w:val="24"/>
                <w:rPrChange w:id="1683" w:author="linxl" w:date="2019-09-05T14:23:00Z">
                  <w:rPr>
                    <w:rFonts w:ascii="Cambria Math" w:hAnsi="Cambria Math" w:hint="eastAsia"/>
                    <w:szCs w:val="24"/>
                  </w:rPr>
                </w:rPrChange>
              </w:rPr>
              <m:t>S</m:t>
            </m:r>
            <m:r>
              <m:rPr>
                <m:sty m:val="p"/>
              </m:rPr>
              <w:rPr>
                <w:rFonts w:ascii="Cambria Math" w:hAnsi="Cambria Math"/>
                <w:sz w:val="22"/>
                <w:szCs w:val="24"/>
                <w:rPrChange w:id="1684" w:author="linxl" w:date="2019-09-05T14:23:00Z">
                  <w:rPr>
                    <w:rFonts w:ascii="Cambria Math" w:hAnsi="Cambria Math"/>
                    <w:szCs w:val="24"/>
                  </w:rPr>
                </w:rPrChange>
              </w:rPr>
              <m:t>+1</m:t>
            </m:r>
          </m:sub>
        </m:sSub>
      </m:oMath>
      <w:r w:rsidRPr="00D973C4">
        <w:rPr>
          <w:rFonts w:ascii="宋体" w:hAnsi="宋体" w:hint="eastAsia"/>
          <w:sz w:val="22"/>
          <w:szCs w:val="24"/>
          <w:rPrChange w:id="1685" w:author="linxl" w:date="2019-09-05T14:23:00Z">
            <w:rPr>
              <w:rFonts w:ascii="宋体" w:hAnsi="宋体" w:hint="eastAsia"/>
              <w:szCs w:val="24"/>
            </w:rPr>
          </w:rPrChange>
        </w:rPr>
        <w:t>时刻同步点</w:t>
      </w:r>
      <m:oMath>
        <m:sSubSup>
          <m:sSubSupPr>
            <m:ctrlPr>
              <w:rPr>
                <w:rFonts w:ascii="Cambria Math" w:hAnsi="Cambria Math"/>
                <w:sz w:val="22"/>
                <w:szCs w:val="24"/>
                <w:rPrChange w:id="1686" w:author="linxl" w:date="2019-09-05T14:23:00Z">
                  <w:rPr>
                    <w:rFonts w:ascii="Cambria Math" w:hAnsi="Cambria Math"/>
                    <w:szCs w:val="24"/>
                  </w:rPr>
                </w:rPrChange>
              </w:rPr>
            </m:ctrlPr>
          </m:sSubSupPr>
          <m:e>
            <m:r>
              <w:rPr>
                <w:rFonts w:ascii="Cambria Math" w:hAnsi="Cambria Math" w:hint="eastAsia"/>
                <w:sz w:val="22"/>
                <w:szCs w:val="24"/>
                <w:rPrChange w:id="1687" w:author="linxl" w:date="2019-09-05T14:23:00Z">
                  <w:rPr>
                    <w:rFonts w:ascii="Cambria Math" w:hAnsi="Cambria Math" w:hint="eastAsia"/>
                    <w:szCs w:val="24"/>
                  </w:rPr>
                </w:rPrChange>
              </w:rPr>
              <m:t>P</m:t>
            </m:r>
          </m:e>
          <m:sub>
            <m:r>
              <w:rPr>
                <w:rFonts w:ascii="Cambria Math" w:hAnsi="Cambria Math" w:hint="eastAsia"/>
                <w:sz w:val="22"/>
                <w:szCs w:val="24"/>
                <w:rPrChange w:id="1688" w:author="linxl" w:date="2019-09-05T14:23:00Z">
                  <w:rPr>
                    <w:rFonts w:ascii="Cambria Math" w:hAnsi="Cambria Math" w:hint="eastAsia"/>
                    <w:szCs w:val="24"/>
                  </w:rPr>
                </w:rPrChange>
              </w:rPr>
              <m:t>s</m:t>
            </m:r>
            <m:r>
              <m:rPr>
                <m:sty m:val="p"/>
              </m:rPr>
              <w:rPr>
                <w:rFonts w:ascii="Cambria Math" w:hAnsi="Cambria Math" w:hint="eastAsia"/>
                <w:sz w:val="22"/>
                <w:szCs w:val="24"/>
                <w:rPrChange w:id="1689" w:author="linxl" w:date="2019-09-05T14:23:00Z">
                  <w:rPr>
                    <w:rFonts w:ascii="Cambria Math" w:hAnsi="Cambria Math" w:hint="eastAsia"/>
                    <w:szCs w:val="24"/>
                  </w:rPr>
                </w:rPrChange>
              </w:rPr>
              <m:t>+</m:t>
            </m:r>
            <m:r>
              <w:rPr>
                <w:rFonts w:ascii="Cambria Math" w:hAnsi="Cambria Math"/>
                <w:sz w:val="22"/>
                <w:szCs w:val="24"/>
                <w:rPrChange w:id="1690" w:author="linxl" w:date="2019-09-05T14:23:00Z">
                  <w:rPr>
                    <w:rFonts w:ascii="Cambria Math" w:hAnsi="Cambria Math"/>
                    <w:szCs w:val="24"/>
                  </w:rPr>
                </w:rPrChange>
              </w:rPr>
              <m:t>k</m:t>
            </m:r>
          </m:sub>
          <m:sup>
            <m:r>
              <m:rPr>
                <m:sty m:val="p"/>
              </m:rPr>
              <w:rPr>
                <w:rFonts w:ascii="Cambria Math" w:hAnsi="Cambria Math"/>
                <w:sz w:val="22"/>
                <w:szCs w:val="24"/>
                <w:rPrChange w:id="1691" w:author="linxl" w:date="2019-09-05T14:23:00Z">
                  <w:rPr>
                    <w:rFonts w:ascii="Cambria Math" w:hAnsi="Cambria Math"/>
                    <w:szCs w:val="24"/>
                  </w:rPr>
                </w:rPrChange>
              </w:rPr>
              <m:t>'</m:t>
            </m:r>
          </m:sup>
        </m:sSubSup>
        <m:r>
          <m:rPr>
            <m:sty m:val="p"/>
          </m:rPr>
          <w:rPr>
            <w:rFonts w:ascii="Cambria Math" w:hAnsi="Cambria Math"/>
            <w:sz w:val="22"/>
            <w:szCs w:val="24"/>
            <w:rPrChange w:id="1692" w:author="linxl" w:date="2019-09-05T14:23:00Z">
              <w:rPr>
                <w:rFonts w:ascii="Cambria Math" w:hAnsi="Cambria Math"/>
                <w:szCs w:val="24"/>
              </w:rPr>
            </w:rPrChange>
          </w:rPr>
          <m:t>∈S</m:t>
        </m:r>
      </m:oMath>
      <w:r w:rsidRPr="00D973C4">
        <w:rPr>
          <w:rFonts w:ascii="宋体" w:hAnsi="宋体" w:hint="eastAsia"/>
          <w:sz w:val="22"/>
          <w:szCs w:val="24"/>
          <w:rPrChange w:id="1693" w:author="linxl" w:date="2019-09-05T14:23:00Z">
            <w:rPr>
              <w:rFonts w:ascii="宋体" w:hAnsi="宋体" w:hint="eastAsia"/>
              <w:szCs w:val="24"/>
            </w:rPr>
          </w:rPrChange>
        </w:rPr>
        <w:t>，则</w:t>
      </w:r>
      <w:r w:rsidR="008113FF" w:rsidRPr="00D973C4">
        <w:rPr>
          <w:noProof/>
          <w:sz w:val="22"/>
          <w:rPrChange w:id="1694" w:author="linxl" w:date="2019-09-05T14:23:00Z">
            <w:rPr>
              <w:noProof/>
            </w:rPr>
          </w:rPrChange>
        </w:rPr>
        <mc:AlternateContent>
          <mc:Choice Requires="wps">
            <w:drawing>
              <wp:anchor distT="0" distB="0" distL="114300" distR="114300" simplePos="0" relativeHeight="251663360" behindDoc="0" locked="0" layoutInCell="1" allowOverlap="1" wp14:anchorId="6317CA02" wp14:editId="42886320">
                <wp:simplePos x="0" y="0"/>
                <wp:positionH relativeFrom="column">
                  <wp:posOffset>-238539</wp:posOffset>
                </wp:positionH>
                <wp:positionV relativeFrom="paragraph">
                  <wp:posOffset>2799163</wp:posOffset>
                </wp:positionV>
                <wp:extent cx="526351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5263515" cy="635"/>
                        </a:xfrm>
                        <a:prstGeom prst="rect">
                          <a:avLst/>
                        </a:prstGeom>
                        <a:solidFill>
                          <a:prstClr val="white"/>
                        </a:solidFill>
                        <a:ln>
                          <a:noFill/>
                        </a:ln>
                      </wps:spPr>
                      <wps:txbx>
                        <w:txbxContent>
                          <w:p w14:paraId="3EA4C102" w14:textId="77777777" w:rsidR="0038430A" w:rsidRPr="00562AD0" w:rsidRDefault="0038430A" w:rsidP="00562AD0">
                            <w:pPr>
                              <w:pStyle w:val="a3"/>
                              <w:spacing w:line="240" w:lineRule="auto"/>
                              <w:ind w:firstLineChars="0" w:firstLine="0"/>
                              <w:jc w:val="center"/>
                              <w:rPr>
                                <w:rFonts w:ascii="Arial" w:eastAsia="黑体" w:hAnsi="Arial"/>
                              </w:rPr>
                            </w:pPr>
                            <w:r w:rsidRPr="00623471">
                              <w:rPr>
                                <w:rFonts w:ascii="Arial" w:eastAsia="黑体" w:hAnsi="Arial" w:hint="eastAsia"/>
                              </w:rPr>
                              <w:t>图</w:t>
                            </w:r>
                            <w:r w:rsidRPr="00623471">
                              <w:rPr>
                                <w:rFonts w:ascii="Arial" w:eastAsia="黑体" w:hAnsi="Arial" w:hint="eastAsia"/>
                              </w:rPr>
                              <w:t>7</w:t>
                            </w:r>
                            <w:r w:rsidRPr="00623471">
                              <w:rPr>
                                <w:rFonts w:ascii="Arial" w:eastAsia="黑体" w:hAnsi="Arial"/>
                              </w:rPr>
                              <w:t xml:space="preserve"> </w:t>
                            </w:r>
                            <w:r w:rsidRPr="00623471">
                              <w:rPr>
                                <w:rFonts w:ascii="Arial" w:eastAsia="黑体" w:hAnsi="Arial" w:hint="eastAsia"/>
                              </w:rPr>
                              <w:t>CISED</w:t>
                            </w:r>
                            <w:r w:rsidRPr="00623471">
                              <w:rPr>
                                <w:rFonts w:ascii="Arial" w:eastAsia="黑体" w:hAnsi="Arial"/>
                              </w:rPr>
                              <w:t>-</w:t>
                            </w:r>
                            <m:oMath>
                              <m:r>
                                <m:rPr>
                                  <m:sty m:val="p"/>
                                </m:rPr>
                                <w:rPr>
                                  <w:rFonts w:ascii="Cambria Math" w:eastAsia="黑体" w:hAnsi="Cambria Math"/>
                                </w:rPr>
                                <m:t>ϵ</m:t>
                              </m:r>
                            </m:oMath>
                            <w:r w:rsidRPr="00623471">
                              <w:rPr>
                                <w:rFonts w:ascii="Arial" w:eastAsia="黑体" w:hAnsi="Arial" w:hint="eastAsia"/>
                              </w:rPr>
                              <w:t>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17CA02" id="_x0000_t202" coordsize="21600,21600" o:spt="202" path="m,l,21600r21600,l21600,xe">
                <v:stroke joinstyle="miter"/>
                <v:path gradientshapeok="t" o:connecttype="rect"/>
              </v:shapetype>
              <v:shape id="文本框 13" o:spid="_x0000_s1026" type="#_x0000_t202" style="position:absolute;left:0;text-align:left;margin-left:-18.8pt;margin-top:220.4pt;width:41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" stroked="f">
                <v:textbox style="mso-fit-shape-to-text:t" inset="0,0,0,0">
                  <w:txbxContent>
                    <w:p w14:paraId="3EA4C102" w14:textId="77777777" w:rsidR="0038430A" w:rsidRPr="00562AD0" w:rsidRDefault="0038430A" w:rsidP="00562AD0">
                      <w:pPr>
                        <w:pStyle w:val="a3"/>
                        <w:spacing w:line="240" w:lineRule="auto"/>
                        <w:ind w:firstLineChars="0" w:firstLine="0"/>
                        <w:jc w:val="center"/>
                        <w:rPr>
                          <w:rFonts w:ascii="Arial" w:eastAsia="黑体" w:hAnsi="Arial"/>
                        </w:rPr>
                      </w:pPr>
                      <w:r w:rsidRPr="00623471">
                        <w:rPr>
                          <w:rFonts w:ascii="Arial" w:eastAsia="黑体" w:hAnsi="Arial" w:hint="eastAsia"/>
                        </w:rPr>
                        <w:t>图</w:t>
                      </w:r>
                      <w:r w:rsidRPr="00623471">
                        <w:rPr>
                          <w:rFonts w:ascii="Arial" w:eastAsia="黑体" w:hAnsi="Arial" w:hint="eastAsia"/>
                        </w:rPr>
                        <w:t>7</w:t>
                      </w:r>
                      <w:r w:rsidRPr="00623471">
                        <w:rPr>
                          <w:rFonts w:ascii="Arial" w:eastAsia="黑体" w:hAnsi="Arial"/>
                        </w:rPr>
                        <w:t xml:space="preserve"> </w:t>
                      </w:r>
                      <w:r w:rsidRPr="00623471">
                        <w:rPr>
                          <w:rFonts w:ascii="Arial" w:eastAsia="黑体" w:hAnsi="Arial" w:hint="eastAsia"/>
                        </w:rPr>
                        <w:t>CISED</w:t>
                      </w:r>
                      <w:r w:rsidRPr="00623471">
                        <w:rPr>
                          <w:rFonts w:ascii="Arial" w:eastAsia="黑体" w:hAnsi="Arial"/>
                        </w:rPr>
                        <w:t>-</w:t>
                      </w:r>
                      <m:oMath>
                        <m:r>
                          <m:rPr>
                            <m:sty m:val="p"/>
                          </m:rPr>
                          <w:rPr>
                            <w:rFonts w:ascii="Cambria Math" w:eastAsia="黑体" w:hAnsi="Cambria Math"/>
                          </w:rPr>
                          <m:t>ϵ</m:t>
                        </m:r>
                      </m:oMath>
                      <w:r w:rsidRPr="00623471">
                        <w:rPr>
                          <w:rFonts w:ascii="Arial" w:eastAsia="黑体" w:hAnsi="Arial" w:hint="eastAsia"/>
                        </w:rPr>
                        <w:t>示意图</w:t>
                      </w:r>
                    </w:p>
                  </w:txbxContent>
                </v:textbox>
                <w10:wrap type="topAndBottom"/>
              </v:shape>
            </w:pict>
          </mc:Fallback>
        </mc:AlternateContent>
      </w:r>
      <w:r w:rsidR="008113FF" w:rsidRPr="00D973C4">
        <w:rPr>
          <w:noProof/>
          <w:sz w:val="22"/>
          <w:rPrChange w:id="1695" w:author="linxl" w:date="2019-09-05T14:23:00Z">
            <w:rPr>
              <w:noProof/>
            </w:rPr>
          </w:rPrChange>
        </w:rPr>
        <mc:AlternateContent>
          <mc:Choice Requires="wps">
            <w:drawing>
              <wp:anchor distT="0" distB="0" distL="114300" distR="114300" simplePos="0" relativeHeight="251661312" behindDoc="0" locked="0" layoutInCell="1" allowOverlap="1" wp14:anchorId="62319C0E" wp14:editId="243CB901">
                <wp:simplePos x="0" y="0"/>
                <wp:positionH relativeFrom="column">
                  <wp:posOffset>-135172</wp:posOffset>
                </wp:positionH>
                <wp:positionV relativeFrom="paragraph">
                  <wp:posOffset>1209289</wp:posOffset>
                </wp:positionV>
                <wp:extent cx="5144135"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5144135" cy="635"/>
                        </a:xfrm>
                        <a:prstGeom prst="rect">
                          <a:avLst/>
                        </a:prstGeom>
                        <a:solidFill>
                          <a:prstClr val="white"/>
                        </a:solidFill>
                        <a:ln>
                          <a:noFill/>
                        </a:ln>
                      </wps:spPr>
                      <wps:txbx>
                        <w:txbxContent>
                          <w:p w14:paraId="3396C126" w14:textId="77777777" w:rsidR="0038430A" w:rsidRPr="00562AD0" w:rsidRDefault="0038430A" w:rsidP="00562AD0">
                            <w:pPr>
                              <w:pStyle w:val="a3"/>
                              <w:spacing w:line="240" w:lineRule="auto"/>
                              <w:ind w:firstLineChars="0" w:firstLine="0"/>
                              <w:jc w:val="center"/>
                              <w:rPr>
                                <w:rFonts w:ascii="Arial" w:eastAsia="黑体" w:hAnsi="Arial"/>
                              </w:rPr>
                            </w:pPr>
                            <w:r w:rsidRPr="00623471">
                              <w:rPr>
                                <w:rFonts w:ascii="Arial" w:eastAsia="黑体" w:hAnsi="Arial" w:hint="eastAsia"/>
                              </w:rPr>
                              <w:t>图</w:t>
                            </w:r>
                            <w:r w:rsidRPr="00623471">
                              <w:rPr>
                                <w:rFonts w:ascii="Arial" w:eastAsia="黑体" w:hAnsi="Arial" w:hint="eastAsia"/>
                              </w:rPr>
                              <w:t>6</w:t>
                            </w:r>
                            <w:r w:rsidRPr="00623471">
                              <w:rPr>
                                <w:rFonts w:ascii="Arial" w:eastAsia="黑体" w:hAnsi="Arial"/>
                              </w:rPr>
                              <w:t xml:space="preserve"> </w:t>
                            </w:r>
                            <w:r w:rsidRPr="00623471">
                              <w:rPr>
                                <w:rFonts w:ascii="Arial" w:eastAsia="黑体" w:hAnsi="Arial" w:hint="eastAsia"/>
                              </w:rPr>
                              <w:t>CISED-S</w:t>
                            </w:r>
                            <w:r w:rsidRPr="00623471">
                              <w:rPr>
                                <w:rFonts w:ascii="Arial" w:eastAsia="黑体" w:hAnsi="Arial" w:hint="eastAsia"/>
                              </w:rPr>
                              <w:t>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19C0E" id="文本框 12" o:spid="_x0000_s1027" type="#_x0000_t202" style="position:absolute;left:0;text-align:left;margin-left:-10.65pt;margin-top:95.2pt;width:405.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" stroked="f">
                <v:textbox style="mso-fit-shape-to-text:t" inset="0,0,0,0">
                  <w:txbxContent>
                    <w:p w14:paraId="3396C126" w14:textId="77777777" w:rsidR="0038430A" w:rsidRPr="00562AD0" w:rsidRDefault="0038430A" w:rsidP="00562AD0">
                      <w:pPr>
                        <w:pStyle w:val="a3"/>
                        <w:spacing w:line="240" w:lineRule="auto"/>
                        <w:ind w:firstLineChars="0" w:firstLine="0"/>
                        <w:jc w:val="center"/>
                        <w:rPr>
                          <w:rFonts w:ascii="Arial" w:eastAsia="黑体" w:hAnsi="Arial"/>
                        </w:rPr>
                      </w:pPr>
                      <w:r w:rsidRPr="00623471">
                        <w:rPr>
                          <w:rFonts w:ascii="Arial" w:eastAsia="黑体" w:hAnsi="Arial" w:hint="eastAsia"/>
                        </w:rPr>
                        <w:t>图</w:t>
                      </w:r>
                      <w:r w:rsidRPr="00623471">
                        <w:rPr>
                          <w:rFonts w:ascii="Arial" w:eastAsia="黑体" w:hAnsi="Arial" w:hint="eastAsia"/>
                        </w:rPr>
                        <w:t>6</w:t>
                      </w:r>
                      <w:r w:rsidRPr="00623471">
                        <w:rPr>
                          <w:rFonts w:ascii="Arial" w:eastAsia="黑体" w:hAnsi="Arial"/>
                        </w:rPr>
                        <w:t xml:space="preserve"> </w:t>
                      </w:r>
                      <w:r w:rsidRPr="00623471">
                        <w:rPr>
                          <w:rFonts w:ascii="Arial" w:eastAsia="黑体" w:hAnsi="Arial" w:hint="eastAsia"/>
                        </w:rPr>
                        <w:t>CISED-S</w:t>
                      </w:r>
                      <w:r w:rsidRPr="00623471">
                        <w:rPr>
                          <w:rFonts w:ascii="Arial" w:eastAsia="黑体" w:hAnsi="Arial" w:hint="eastAsia"/>
                        </w:rPr>
                        <w:t>示意图</w:t>
                      </w:r>
                    </w:p>
                  </w:txbxContent>
                </v:textbox>
                <w10:wrap type="topAndBottom"/>
              </v:shape>
            </w:pict>
          </mc:Fallback>
        </mc:AlternateContent>
      </w:r>
      <w:r w:rsidR="008113FF" w:rsidRPr="00D973C4">
        <w:rPr>
          <w:noProof/>
          <w:sz w:val="22"/>
          <w:rPrChange w:id="1696" w:author="linxl" w:date="2019-09-05T14:23:00Z">
            <w:rPr>
              <w:noProof/>
            </w:rPr>
          </w:rPrChange>
        </w:rPr>
        <w:drawing>
          <wp:anchor distT="0" distB="0" distL="114300" distR="114300" simplePos="0" relativeHeight="251658240" behindDoc="0" locked="0" layoutInCell="1" allowOverlap="1" wp14:anchorId="48920EC4" wp14:editId="264D3FE9">
            <wp:simplePos x="0" y="0"/>
            <wp:positionH relativeFrom="margin">
              <wp:posOffset>-135172</wp:posOffset>
            </wp:positionH>
            <wp:positionV relativeFrom="paragraph">
              <wp:posOffset>276</wp:posOffset>
            </wp:positionV>
            <wp:extent cx="5144135" cy="114935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4135" cy="114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73C4">
        <w:rPr>
          <w:rFonts w:ascii="宋体" w:hAnsi="宋体" w:hint="eastAsia"/>
          <w:sz w:val="22"/>
          <w:szCs w:val="24"/>
          <w:rPrChange w:id="1697" w:author="linxl" w:date="2019-09-05T14:23:00Z">
            <w:rPr>
              <w:rFonts w:ascii="宋体" w:hAnsi="宋体" w:hint="eastAsia"/>
              <w:szCs w:val="24"/>
            </w:rPr>
          </w:rPrChange>
        </w:rPr>
        <w:t>说明</w:t>
      </w:r>
      <m:oMath>
        <m:sSub>
          <m:sSubPr>
            <m:ctrlPr>
              <w:rPr>
                <w:rFonts w:ascii="Cambria Math" w:hAnsi="Cambria Math"/>
                <w:sz w:val="22"/>
                <w:szCs w:val="24"/>
                <w:rPrChange w:id="1698" w:author="linxl" w:date="2019-09-05T14:23:00Z">
                  <w:rPr>
                    <w:rFonts w:ascii="Cambria Math" w:hAnsi="Cambria Math"/>
                    <w:szCs w:val="24"/>
                  </w:rPr>
                </w:rPrChange>
              </w:rPr>
            </m:ctrlPr>
          </m:sSubPr>
          <m:e>
            <m:r>
              <w:rPr>
                <w:rFonts w:ascii="Cambria Math" w:hAnsi="Cambria Math" w:hint="eastAsia"/>
                <w:sz w:val="22"/>
                <w:szCs w:val="24"/>
                <w:rPrChange w:id="1699" w:author="linxl" w:date="2019-09-05T14:23:00Z">
                  <w:rPr>
                    <w:rFonts w:ascii="Cambria Math" w:hAnsi="Cambria Math" w:hint="eastAsia"/>
                    <w:szCs w:val="24"/>
                  </w:rPr>
                </w:rPrChange>
              </w:rPr>
              <m:t>P</m:t>
            </m:r>
          </m:e>
          <m:sub>
            <m:r>
              <w:rPr>
                <w:rFonts w:ascii="Cambria Math" w:hAnsi="Cambria Math" w:hint="eastAsia"/>
                <w:sz w:val="22"/>
                <w:szCs w:val="24"/>
                <w:rPrChange w:id="1700" w:author="linxl" w:date="2019-09-05T14:23:00Z">
                  <w:rPr>
                    <w:rFonts w:ascii="Cambria Math" w:hAnsi="Cambria Math" w:hint="eastAsia"/>
                    <w:szCs w:val="24"/>
                  </w:rPr>
                </w:rPrChange>
              </w:rPr>
              <m:t>S</m:t>
            </m:r>
          </m:sub>
        </m:sSub>
        <m:sSub>
          <m:sSubPr>
            <m:ctrlPr>
              <w:rPr>
                <w:rFonts w:ascii="Cambria Math" w:hAnsi="Cambria Math"/>
                <w:sz w:val="22"/>
                <w:szCs w:val="24"/>
                <w:rPrChange w:id="1701" w:author="linxl" w:date="2019-09-05T14:23:00Z">
                  <w:rPr>
                    <w:rFonts w:ascii="Cambria Math" w:hAnsi="Cambria Math"/>
                    <w:szCs w:val="24"/>
                  </w:rPr>
                </w:rPrChange>
              </w:rPr>
            </m:ctrlPr>
          </m:sSubPr>
          <m:e>
            <m:r>
              <w:rPr>
                <w:rFonts w:ascii="Cambria Math" w:hAnsi="Cambria Math" w:hint="eastAsia"/>
                <w:sz w:val="22"/>
                <w:szCs w:val="24"/>
                <w:rPrChange w:id="1702" w:author="linxl" w:date="2019-09-05T14:23:00Z">
                  <w:rPr>
                    <w:rFonts w:ascii="Cambria Math" w:hAnsi="Cambria Math" w:hint="eastAsia"/>
                    <w:szCs w:val="24"/>
                  </w:rPr>
                </w:rPrChange>
              </w:rPr>
              <m:t>P</m:t>
            </m:r>
          </m:e>
          <m:sub>
            <m:r>
              <w:rPr>
                <w:rFonts w:ascii="Cambria Math" w:hAnsi="Cambria Math" w:hint="eastAsia"/>
                <w:sz w:val="22"/>
                <w:szCs w:val="24"/>
                <w:rPrChange w:id="1703" w:author="linxl" w:date="2019-09-05T14:23:00Z">
                  <w:rPr>
                    <w:rFonts w:ascii="Cambria Math" w:hAnsi="Cambria Math" w:hint="eastAsia"/>
                    <w:szCs w:val="24"/>
                  </w:rPr>
                </w:rPrChange>
              </w:rPr>
              <m:t>S</m:t>
            </m:r>
            <m:r>
              <m:rPr>
                <m:sty m:val="p"/>
              </m:rPr>
              <w:rPr>
                <w:rFonts w:ascii="Cambria Math" w:hAnsi="Cambria Math"/>
                <w:sz w:val="22"/>
                <w:szCs w:val="24"/>
                <w:rPrChange w:id="1704" w:author="linxl" w:date="2019-09-05T14:23:00Z">
                  <w:rPr>
                    <w:rFonts w:ascii="Cambria Math" w:hAnsi="Cambria Math"/>
                    <w:szCs w:val="24"/>
                  </w:rPr>
                </w:rPrChange>
              </w:rPr>
              <m:t>+</m:t>
            </m:r>
            <m:r>
              <w:rPr>
                <w:rFonts w:ascii="Cambria Math" w:hAnsi="Cambria Math"/>
                <w:sz w:val="22"/>
                <w:szCs w:val="24"/>
                <w:rPrChange w:id="1705" w:author="linxl" w:date="2019-09-05T14:23:00Z">
                  <w:rPr>
                    <w:rFonts w:ascii="Cambria Math" w:hAnsi="Cambria Math"/>
                    <w:szCs w:val="24"/>
                  </w:rPr>
                </w:rPrChange>
              </w:rPr>
              <m:t>k</m:t>
            </m:r>
          </m:sub>
        </m:sSub>
      </m:oMath>
      <w:r w:rsidRPr="00D973C4">
        <w:rPr>
          <w:rFonts w:ascii="宋体" w:hAnsi="宋体" w:hint="eastAsia"/>
          <w:sz w:val="22"/>
          <w:szCs w:val="24"/>
          <w:rPrChange w:id="1706" w:author="linxl" w:date="2019-09-05T14:23:00Z">
            <w:rPr>
              <w:rFonts w:ascii="宋体" w:hAnsi="宋体" w:hint="eastAsia"/>
              <w:szCs w:val="24"/>
            </w:rPr>
          </w:rPrChange>
        </w:rPr>
        <w:t>可作为</w:t>
      </w:r>
      <m:oMath>
        <m:d>
          <m:dPr>
            <m:begChr m:val="["/>
            <m:endChr m:val="]"/>
            <m:ctrlPr>
              <w:rPr>
                <w:rFonts w:ascii="Cambria Math" w:hAnsi="Cambria Math"/>
                <w:sz w:val="22"/>
                <w:szCs w:val="24"/>
                <w:rPrChange w:id="1707" w:author="linxl" w:date="2019-09-05T14:23:00Z">
                  <w:rPr>
                    <w:rFonts w:ascii="Cambria Math" w:hAnsi="Cambria Math"/>
                    <w:szCs w:val="24"/>
                  </w:rPr>
                </w:rPrChange>
              </w:rPr>
            </m:ctrlPr>
          </m:dPr>
          <m:e>
            <m:sSub>
              <m:sSubPr>
                <m:ctrlPr>
                  <w:rPr>
                    <w:rFonts w:ascii="Cambria Math" w:hAnsi="Cambria Math"/>
                    <w:sz w:val="22"/>
                    <w:szCs w:val="24"/>
                    <w:rPrChange w:id="1708" w:author="linxl" w:date="2019-09-05T14:23:00Z">
                      <w:rPr>
                        <w:rFonts w:ascii="Cambria Math" w:hAnsi="Cambria Math"/>
                        <w:szCs w:val="24"/>
                      </w:rPr>
                    </w:rPrChange>
                  </w:rPr>
                </m:ctrlPr>
              </m:sSubPr>
              <m:e>
                <m:r>
                  <w:rPr>
                    <w:rFonts w:ascii="Cambria Math" w:hAnsi="Cambria Math" w:hint="eastAsia"/>
                    <w:sz w:val="22"/>
                    <w:szCs w:val="24"/>
                    <w:rPrChange w:id="1709" w:author="linxl" w:date="2019-09-05T14:23:00Z">
                      <w:rPr>
                        <w:rFonts w:ascii="Cambria Math" w:hAnsi="Cambria Math" w:hint="eastAsia"/>
                        <w:szCs w:val="24"/>
                      </w:rPr>
                    </w:rPrChange>
                  </w:rPr>
                  <m:t>P</m:t>
                </m:r>
              </m:e>
              <m:sub>
                <m:r>
                  <w:rPr>
                    <w:rFonts w:ascii="Cambria Math" w:hAnsi="Cambria Math" w:hint="eastAsia"/>
                    <w:sz w:val="22"/>
                    <w:szCs w:val="24"/>
                    <w:rPrChange w:id="1710" w:author="linxl" w:date="2019-09-05T14:23:00Z">
                      <w:rPr>
                        <w:rFonts w:ascii="Cambria Math" w:hAnsi="Cambria Math" w:hint="eastAsia"/>
                        <w:szCs w:val="24"/>
                      </w:rPr>
                    </w:rPrChange>
                  </w:rPr>
                  <m:t>S</m:t>
                </m:r>
              </m:sub>
            </m:sSub>
            <m:r>
              <m:rPr>
                <m:sty m:val="p"/>
              </m:rPr>
              <w:rPr>
                <w:rFonts w:ascii="Cambria Math" w:hAnsi="Cambria Math"/>
                <w:sz w:val="22"/>
                <w:szCs w:val="24"/>
                <w:rPrChange w:id="1711" w:author="linxl" w:date="2019-09-05T14:23:00Z">
                  <w:rPr>
                    <w:rFonts w:ascii="Cambria Math" w:hAnsi="Cambria Math"/>
                    <w:szCs w:val="24"/>
                  </w:rPr>
                </w:rPrChange>
              </w:rPr>
              <m:t>,…,</m:t>
            </m:r>
            <m:sSub>
              <m:sSubPr>
                <m:ctrlPr>
                  <w:rPr>
                    <w:rFonts w:ascii="Cambria Math" w:hAnsi="Cambria Math"/>
                    <w:sz w:val="22"/>
                    <w:szCs w:val="24"/>
                    <w:rPrChange w:id="1712" w:author="linxl" w:date="2019-09-05T14:23:00Z">
                      <w:rPr>
                        <w:rFonts w:ascii="Cambria Math" w:hAnsi="Cambria Math"/>
                        <w:szCs w:val="24"/>
                      </w:rPr>
                    </w:rPrChange>
                  </w:rPr>
                </m:ctrlPr>
              </m:sSubPr>
              <m:e>
                <m:r>
                  <w:rPr>
                    <w:rFonts w:ascii="Cambria Math" w:hAnsi="Cambria Math" w:hint="eastAsia"/>
                    <w:sz w:val="22"/>
                    <w:szCs w:val="24"/>
                    <w:rPrChange w:id="1713" w:author="linxl" w:date="2019-09-05T14:23:00Z">
                      <w:rPr>
                        <w:rFonts w:ascii="Cambria Math" w:hAnsi="Cambria Math" w:hint="eastAsia"/>
                        <w:szCs w:val="24"/>
                      </w:rPr>
                    </w:rPrChange>
                  </w:rPr>
                  <m:t>P</m:t>
                </m:r>
              </m:e>
              <m:sub>
                <m:r>
                  <w:rPr>
                    <w:rFonts w:ascii="Cambria Math" w:hAnsi="Cambria Math" w:hint="eastAsia"/>
                    <w:sz w:val="22"/>
                    <w:szCs w:val="24"/>
                    <w:rPrChange w:id="1714" w:author="linxl" w:date="2019-09-05T14:23:00Z">
                      <w:rPr>
                        <w:rFonts w:ascii="Cambria Math" w:hAnsi="Cambria Math" w:hint="eastAsia"/>
                        <w:szCs w:val="24"/>
                      </w:rPr>
                    </w:rPrChange>
                  </w:rPr>
                  <m:t>S</m:t>
                </m:r>
                <m:r>
                  <m:rPr>
                    <m:sty m:val="p"/>
                  </m:rPr>
                  <w:rPr>
                    <w:rFonts w:ascii="Cambria Math" w:hAnsi="Cambria Math"/>
                    <w:sz w:val="22"/>
                    <w:szCs w:val="24"/>
                    <w:rPrChange w:id="1715" w:author="linxl" w:date="2019-09-05T14:23:00Z">
                      <w:rPr>
                        <w:rFonts w:ascii="Cambria Math" w:hAnsi="Cambria Math"/>
                        <w:szCs w:val="24"/>
                      </w:rPr>
                    </w:rPrChange>
                  </w:rPr>
                  <m:t>+</m:t>
                </m:r>
                <m:r>
                  <w:rPr>
                    <w:rFonts w:ascii="Cambria Math" w:hAnsi="Cambria Math"/>
                    <w:sz w:val="22"/>
                    <w:szCs w:val="24"/>
                    <w:rPrChange w:id="1716" w:author="linxl" w:date="2019-09-05T14:23:00Z">
                      <w:rPr>
                        <w:rFonts w:ascii="Cambria Math" w:hAnsi="Cambria Math"/>
                        <w:szCs w:val="24"/>
                      </w:rPr>
                    </w:rPrChange>
                  </w:rPr>
                  <m:t>k</m:t>
                </m:r>
              </m:sub>
            </m:sSub>
          </m:e>
        </m:d>
      </m:oMath>
      <w:r w:rsidRPr="00D973C4">
        <w:rPr>
          <w:rFonts w:ascii="宋体" w:hAnsi="宋体" w:hint="eastAsia"/>
          <w:sz w:val="22"/>
          <w:szCs w:val="24"/>
          <w:rPrChange w:id="1717" w:author="linxl" w:date="2019-09-05T14:23:00Z">
            <w:rPr>
              <w:rFonts w:ascii="宋体" w:hAnsi="宋体" w:hint="eastAsia"/>
              <w:szCs w:val="24"/>
            </w:rPr>
          </w:rPrChange>
        </w:rPr>
        <w:t>的一条误差不超过</w:t>
      </w:r>
      <m:oMath>
        <m:r>
          <m:rPr>
            <m:sty m:val="p"/>
          </m:rPr>
          <w:rPr>
            <w:rFonts w:ascii="Cambria Math" w:hAnsi="Cambria Math"/>
            <w:sz w:val="22"/>
            <w:szCs w:val="24"/>
            <w:rPrChange w:id="1718" w:author="linxl" w:date="2019-09-05T14:23:00Z">
              <w:rPr>
                <w:rFonts w:ascii="Cambria Math" w:hAnsi="Cambria Math"/>
                <w:szCs w:val="24"/>
              </w:rPr>
            </w:rPrChange>
          </w:rPr>
          <m:t>ϵ</m:t>
        </m:r>
      </m:oMath>
      <w:r w:rsidRPr="00D973C4">
        <w:rPr>
          <w:rFonts w:ascii="宋体" w:hAnsi="宋体" w:hint="eastAsia"/>
          <w:sz w:val="22"/>
          <w:szCs w:val="24"/>
          <w:rPrChange w:id="1719" w:author="linxl" w:date="2019-09-05T14:23:00Z">
            <w:rPr>
              <w:rFonts w:ascii="宋体" w:hAnsi="宋体" w:hint="eastAsia"/>
              <w:szCs w:val="24"/>
            </w:rPr>
          </w:rPrChange>
        </w:rPr>
        <w:t>的压缩轨迹。</w:t>
      </w:r>
    </w:p>
    <w:p w14:paraId="7D6543D8" w14:textId="77777777" w:rsidR="009A6536" w:rsidRPr="00D973C4" w:rsidRDefault="009A6536" w:rsidP="009A6536">
      <w:pPr>
        <w:pStyle w:val="a3"/>
        <w:spacing w:line="240" w:lineRule="auto"/>
        <w:ind w:firstLineChars="0"/>
        <w:rPr>
          <w:rFonts w:ascii="宋体" w:hAnsi="宋体"/>
          <w:sz w:val="22"/>
          <w:szCs w:val="24"/>
          <w:rPrChange w:id="1720" w:author="linxl" w:date="2019-09-05T14:23:00Z">
            <w:rPr>
              <w:rFonts w:ascii="宋体" w:hAnsi="宋体"/>
              <w:szCs w:val="24"/>
            </w:rPr>
          </w:rPrChange>
        </w:rPr>
      </w:pPr>
      <w:r w:rsidRPr="00D973C4">
        <w:rPr>
          <w:rFonts w:ascii="宋体" w:hAnsi="宋体" w:hint="eastAsia"/>
          <w:sz w:val="22"/>
          <w:szCs w:val="24"/>
          <w:rPrChange w:id="1721" w:author="linxl" w:date="2019-09-05T14:23:00Z">
            <w:rPr>
              <w:rFonts w:ascii="宋体" w:hAnsi="宋体" w:hint="eastAsia"/>
              <w:szCs w:val="24"/>
            </w:rPr>
          </w:rPrChange>
        </w:rPr>
        <w:t>因此</w:t>
      </w:r>
      <w:r w:rsidRPr="00D973C4">
        <w:rPr>
          <w:rFonts w:ascii="宋体" w:hAnsi="宋体"/>
          <w:sz w:val="22"/>
          <w:szCs w:val="24"/>
          <w:rPrChange w:id="1722" w:author="linxl" w:date="2019-09-05T14:23:00Z">
            <w:rPr>
              <w:rFonts w:ascii="宋体" w:hAnsi="宋体"/>
              <w:szCs w:val="24"/>
            </w:rPr>
          </w:rPrChange>
        </w:rPr>
        <w:t>CISED-</w:t>
      </w:r>
      <m:oMath>
        <m:r>
          <m:rPr>
            <m:sty m:val="p"/>
          </m:rPr>
          <w:rPr>
            <w:rFonts w:ascii="Cambria Math" w:hAnsi="Cambria Math"/>
            <w:sz w:val="22"/>
            <w:szCs w:val="24"/>
            <w:rPrChange w:id="1723" w:author="linxl" w:date="2019-09-05T14:23:00Z">
              <w:rPr>
                <w:rFonts w:ascii="Cambria Math" w:hAnsi="Cambria Math"/>
                <w:szCs w:val="24"/>
              </w:rPr>
            </w:rPrChange>
          </w:rPr>
          <m:t xml:space="preserve"> ϵ</m:t>
        </m:r>
      </m:oMath>
      <w:r w:rsidRPr="00D973C4">
        <w:rPr>
          <w:rFonts w:ascii="宋体" w:hAnsi="宋体" w:hint="eastAsia"/>
          <w:sz w:val="22"/>
          <w:szCs w:val="24"/>
          <w:rPrChange w:id="1724" w:author="linxl" w:date="2019-09-05T14:23:00Z">
            <w:rPr>
              <w:rFonts w:ascii="宋体" w:hAnsi="宋体" w:hint="eastAsia"/>
              <w:szCs w:val="24"/>
            </w:rPr>
          </w:rPrChange>
        </w:rPr>
        <w:t>算法的执行过程为：初始时，以</w:t>
      </w:r>
      <m:oMath>
        <m:sSub>
          <m:sSubPr>
            <m:ctrlPr>
              <w:rPr>
                <w:rFonts w:ascii="Cambria Math" w:hAnsi="Cambria Math"/>
                <w:sz w:val="22"/>
                <w:szCs w:val="24"/>
                <w:rPrChange w:id="1725" w:author="linxl" w:date="2019-09-05T14:23:00Z">
                  <w:rPr>
                    <w:rFonts w:ascii="Cambria Math" w:hAnsi="Cambria Math"/>
                    <w:szCs w:val="24"/>
                  </w:rPr>
                </w:rPrChange>
              </w:rPr>
            </m:ctrlPr>
          </m:sSubPr>
          <m:e>
            <m:r>
              <w:rPr>
                <w:rFonts w:ascii="Cambria Math" w:hAnsi="Cambria Math"/>
                <w:sz w:val="22"/>
                <w:szCs w:val="24"/>
                <w:rPrChange w:id="1726" w:author="linxl" w:date="2019-09-05T14:23:00Z">
                  <w:rPr>
                    <w:rFonts w:ascii="Cambria Math" w:hAnsi="Cambria Math"/>
                    <w:szCs w:val="24"/>
                  </w:rPr>
                </w:rPrChange>
              </w:rPr>
              <m:t>P</m:t>
            </m:r>
          </m:e>
          <m:sub>
            <m:r>
              <w:rPr>
                <w:rFonts w:ascii="Cambria Math" w:hAnsi="Cambria Math"/>
                <w:sz w:val="22"/>
                <w:szCs w:val="24"/>
                <w:rPrChange w:id="1727" w:author="linxl" w:date="2019-09-05T14:23:00Z">
                  <w:rPr>
                    <w:rFonts w:ascii="Cambria Math" w:hAnsi="Cambria Math"/>
                    <w:szCs w:val="24"/>
                  </w:rPr>
                </w:rPrChange>
              </w:rPr>
              <m:t>S</m:t>
            </m:r>
          </m:sub>
        </m:sSub>
      </m:oMath>
      <w:r w:rsidRPr="00D973C4">
        <w:rPr>
          <w:rFonts w:ascii="宋体" w:hAnsi="宋体" w:hint="eastAsia"/>
          <w:sz w:val="22"/>
          <w:szCs w:val="24"/>
          <w:rPrChange w:id="1728" w:author="linxl" w:date="2019-09-05T14:23:00Z">
            <w:rPr>
              <w:rFonts w:ascii="宋体" w:hAnsi="宋体" w:hint="eastAsia"/>
              <w:szCs w:val="24"/>
            </w:rPr>
          </w:rPrChange>
        </w:rPr>
        <w:t>为顶点建立坐标系，当接收到点</w:t>
      </w:r>
      <m:oMath>
        <m:sSub>
          <m:sSubPr>
            <m:ctrlPr>
              <w:rPr>
                <w:rFonts w:ascii="Cambria Math" w:hAnsi="Cambria Math"/>
                <w:sz w:val="22"/>
                <w:szCs w:val="24"/>
                <w:rPrChange w:id="1729" w:author="linxl" w:date="2019-09-05T14:23:00Z">
                  <w:rPr>
                    <w:rFonts w:ascii="Cambria Math" w:hAnsi="Cambria Math"/>
                    <w:szCs w:val="24"/>
                  </w:rPr>
                </w:rPrChange>
              </w:rPr>
            </m:ctrlPr>
          </m:sSubPr>
          <m:e>
            <m:r>
              <w:rPr>
                <w:rFonts w:ascii="Cambria Math" w:hAnsi="Cambria Math" w:hint="eastAsia"/>
                <w:sz w:val="22"/>
                <w:szCs w:val="24"/>
                <w:rPrChange w:id="1730" w:author="linxl" w:date="2019-09-05T14:23:00Z">
                  <w:rPr>
                    <w:rFonts w:ascii="Cambria Math" w:hAnsi="Cambria Math" w:hint="eastAsia"/>
                    <w:szCs w:val="24"/>
                  </w:rPr>
                </w:rPrChange>
              </w:rPr>
              <m:t>P</m:t>
            </m:r>
          </m:e>
          <m:sub>
            <m:r>
              <w:rPr>
                <w:rFonts w:ascii="Cambria Math" w:hAnsi="Cambria Math" w:hint="eastAsia"/>
                <w:sz w:val="22"/>
                <w:szCs w:val="24"/>
                <w:rPrChange w:id="1731" w:author="linxl" w:date="2019-09-05T14:23:00Z">
                  <w:rPr>
                    <w:rFonts w:ascii="Cambria Math" w:hAnsi="Cambria Math" w:hint="eastAsia"/>
                    <w:szCs w:val="24"/>
                  </w:rPr>
                </w:rPrChange>
              </w:rPr>
              <m:t>S</m:t>
            </m:r>
            <m:r>
              <m:rPr>
                <m:sty m:val="p"/>
              </m:rPr>
              <w:rPr>
                <w:rFonts w:ascii="Cambria Math" w:hAnsi="Cambria Math"/>
                <w:sz w:val="22"/>
                <w:szCs w:val="24"/>
                <w:rPrChange w:id="1732" w:author="linxl" w:date="2019-09-05T14:23:00Z">
                  <w:rPr>
                    <w:rFonts w:ascii="Cambria Math" w:hAnsi="Cambria Math"/>
                    <w:szCs w:val="24"/>
                  </w:rPr>
                </w:rPrChange>
              </w:rPr>
              <m:t>+1</m:t>
            </m:r>
          </m:sub>
        </m:sSub>
      </m:oMath>
      <w:r w:rsidRPr="00D973C4">
        <w:rPr>
          <w:rFonts w:ascii="宋体" w:hAnsi="宋体" w:hint="eastAsia"/>
          <w:sz w:val="22"/>
          <w:szCs w:val="24"/>
          <w:rPrChange w:id="1733" w:author="linxl" w:date="2019-09-05T14:23:00Z">
            <w:rPr>
              <w:rFonts w:ascii="宋体" w:hAnsi="宋体" w:hint="eastAsia"/>
              <w:szCs w:val="24"/>
            </w:rPr>
          </w:rPrChange>
        </w:rPr>
        <w:t>时，以</w:t>
      </w:r>
      <m:oMath>
        <m:sSub>
          <m:sSubPr>
            <m:ctrlPr>
              <w:rPr>
                <w:rFonts w:ascii="Cambria Math" w:hAnsi="Cambria Math"/>
                <w:sz w:val="22"/>
                <w:szCs w:val="24"/>
                <w:rPrChange w:id="1734" w:author="linxl" w:date="2019-09-05T14:23:00Z">
                  <w:rPr>
                    <w:rFonts w:ascii="Cambria Math" w:hAnsi="Cambria Math"/>
                    <w:szCs w:val="24"/>
                  </w:rPr>
                </w:rPrChange>
              </w:rPr>
            </m:ctrlPr>
          </m:sSubPr>
          <m:e>
            <m:r>
              <w:rPr>
                <w:rFonts w:ascii="Cambria Math" w:hAnsi="Cambria Math" w:hint="eastAsia"/>
                <w:sz w:val="22"/>
                <w:szCs w:val="24"/>
                <w:rPrChange w:id="1735" w:author="linxl" w:date="2019-09-05T14:23:00Z">
                  <w:rPr>
                    <w:rFonts w:ascii="Cambria Math" w:hAnsi="Cambria Math" w:hint="eastAsia"/>
                    <w:szCs w:val="24"/>
                  </w:rPr>
                </w:rPrChange>
              </w:rPr>
              <m:t>P</m:t>
            </m:r>
          </m:e>
          <m:sub>
            <m:r>
              <w:rPr>
                <w:rFonts w:ascii="Cambria Math" w:hAnsi="Cambria Math" w:hint="eastAsia"/>
                <w:sz w:val="22"/>
                <w:szCs w:val="24"/>
                <w:rPrChange w:id="1736" w:author="linxl" w:date="2019-09-05T14:23:00Z">
                  <w:rPr>
                    <w:rFonts w:ascii="Cambria Math" w:hAnsi="Cambria Math" w:hint="eastAsia"/>
                    <w:szCs w:val="24"/>
                  </w:rPr>
                </w:rPrChange>
              </w:rPr>
              <m:t>S</m:t>
            </m:r>
            <m:r>
              <m:rPr>
                <m:sty m:val="p"/>
              </m:rPr>
              <w:rPr>
                <w:rFonts w:ascii="Cambria Math" w:hAnsi="Cambria Math"/>
                <w:sz w:val="22"/>
                <w:szCs w:val="24"/>
                <w:rPrChange w:id="1737" w:author="linxl" w:date="2019-09-05T14:23:00Z">
                  <w:rPr>
                    <w:rFonts w:ascii="Cambria Math" w:hAnsi="Cambria Math"/>
                    <w:szCs w:val="24"/>
                  </w:rPr>
                </w:rPrChange>
              </w:rPr>
              <m:t>+1</m:t>
            </m:r>
          </m:sub>
        </m:sSub>
      </m:oMath>
      <w:r w:rsidRPr="00D973C4">
        <w:rPr>
          <w:rFonts w:ascii="宋体" w:hAnsi="宋体" w:hint="eastAsia"/>
          <w:sz w:val="22"/>
          <w:szCs w:val="24"/>
          <w:rPrChange w:id="1738" w:author="linxl" w:date="2019-09-05T14:23:00Z">
            <w:rPr>
              <w:rFonts w:ascii="宋体" w:hAnsi="宋体" w:hint="eastAsia"/>
              <w:szCs w:val="24"/>
            </w:rPr>
          </w:rPrChange>
        </w:rPr>
        <w:t>为圆心，</w:t>
      </w:r>
      <m:oMath>
        <m:r>
          <m:rPr>
            <m:sty m:val="p"/>
          </m:rPr>
          <w:rPr>
            <w:rFonts w:ascii="Cambria Math" w:hAnsi="Cambria Math"/>
            <w:sz w:val="22"/>
            <w:szCs w:val="24"/>
            <w:rPrChange w:id="1739" w:author="linxl" w:date="2019-09-05T14:23:00Z">
              <w:rPr>
                <w:rFonts w:ascii="Cambria Math" w:hAnsi="Cambria Math"/>
                <w:szCs w:val="24"/>
              </w:rPr>
            </w:rPrChange>
          </w:rPr>
          <m:t>ϵ</m:t>
        </m:r>
      </m:oMath>
      <w:r w:rsidRPr="00D973C4">
        <w:rPr>
          <w:rFonts w:ascii="宋体" w:hAnsi="宋体" w:hint="eastAsia"/>
          <w:sz w:val="22"/>
          <w:szCs w:val="24"/>
          <w:rPrChange w:id="1740" w:author="linxl" w:date="2019-09-05T14:23:00Z">
            <w:rPr>
              <w:rFonts w:ascii="宋体" w:hAnsi="宋体" w:hint="eastAsia"/>
              <w:szCs w:val="24"/>
            </w:rPr>
          </w:rPrChange>
        </w:rPr>
        <w:t>为半径做圆</w:t>
      </w:r>
      <m:oMath>
        <m:sSub>
          <m:sSubPr>
            <m:ctrlPr>
              <w:rPr>
                <w:rFonts w:ascii="Cambria Math" w:hAnsi="Cambria Math"/>
                <w:sz w:val="22"/>
                <w:szCs w:val="24"/>
                <w:rPrChange w:id="1741" w:author="linxl" w:date="2019-09-05T14:23:00Z">
                  <w:rPr>
                    <w:rFonts w:ascii="Cambria Math" w:hAnsi="Cambria Math"/>
                    <w:szCs w:val="24"/>
                  </w:rPr>
                </w:rPrChange>
              </w:rPr>
            </m:ctrlPr>
          </m:sSubPr>
          <m:e>
            <m:r>
              <w:rPr>
                <w:rFonts w:ascii="Cambria Math" w:hAnsi="Cambria Math"/>
                <w:sz w:val="22"/>
                <w:szCs w:val="24"/>
                <w:rPrChange w:id="1742" w:author="linxl" w:date="2019-09-05T14:23:00Z">
                  <w:rPr>
                    <w:rFonts w:ascii="Cambria Math" w:hAnsi="Cambria Math"/>
                    <w:szCs w:val="24"/>
                  </w:rPr>
                </w:rPrChange>
              </w:rPr>
              <m:t>O</m:t>
            </m:r>
          </m:e>
          <m:sub>
            <m:r>
              <m:rPr>
                <m:sty m:val="p"/>
              </m:rPr>
              <w:rPr>
                <w:rFonts w:ascii="Cambria Math" w:hAnsi="Cambria Math" w:hint="eastAsia"/>
                <w:sz w:val="22"/>
                <w:szCs w:val="24"/>
                <w:rPrChange w:id="1743" w:author="linxl" w:date="2019-09-05T14:23:00Z">
                  <w:rPr>
                    <w:rFonts w:ascii="Cambria Math" w:hAnsi="Cambria Math" w:hint="eastAsia"/>
                    <w:szCs w:val="24"/>
                  </w:rPr>
                </w:rPrChange>
              </w:rPr>
              <m:t>s</m:t>
            </m:r>
            <m:r>
              <m:rPr>
                <m:sty m:val="p"/>
              </m:rPr>
              <w:rPr>
                <w:rFonts w:ascii="Cambria Math" w:hAnsi="Cambria Math"/>
                <w:sz w:val="22"/>
                <w:szCs w:val="24"/>
                <w:rPrChange w:id="1744" w:author="linxl" w:date="2019-09-05T14:23:00Z">
                  <w:rPr>
                    <w:rFonts w:ascii="Cambria Math" w:hAnsi="Cambria Math"/>
                    <w:szCs w:val="24"/>
                  </w:rPr>
                </w:rPrChange>
              </w:rPr>
              <m:t>+1</m:t>
            </m:r>
          </m:sub>
        </m:sSub>
        <m:d>
          <m:dPr>
            <m:ctrlPr>
              <w:rPr>
                <w:rFonts w:ascii="Cambria Math" w:hAnsi="Cambria Math"/>
                <w:sz w:val="22"/>
                <w:szCs w:val="24"/>
                <w:rPrChange w:id="1745" w:author="linxl" w:date="2019-09-05T14:23:00Z">
                  <w:rPr>
                    <w:rFonts w:ascii="Cambria Math" w:hAnsi="Cambria Math"/>
                    <w:szCs w:val="24"/>
                  </w:rPr>
                </w:rPrChange>
              </w:rPr>
            </m:ctrlPr>
          </m:dPr>
          <m:e>
            <m:sSub>
              <m:sSubPr>
                <m:ctrlPr>
                  <w:rPr>
                    <w:rFonts w:ascii="Cambria Math" w:hAnsi="Cambria Math"/>
                    <w:sz w:val="22"/>
                    <w:szCs w:val="24"/>
                    <w:rPrChange w:id="1746" w:author="linxl" w:date="2019-09-05T14:23:00Z">
                      <w:rPr>
                        <w:rFonts w:ascii="Cambria Math" w:hAnsi="Cambria Math"/>
                        <w:szCs w:val="24"/>
                      </w:rPr>
                    </w:rPrChange>
                  </w:rPr>
                </m:ctrlPr>
              </m:sSubPr>
              <m:e>
                <m:r>
                  <w:rPr>
                    <w:rFonts w:ascii="Cambria Math" w:hAnsi="Cambria Math" w:hint="eastAsia"/>
                    <w:sz w:val="22"/>
                    <w:szCs w:val="24"/>
                    <w:rPrChange w:id="1747" w:author="linxl" w:date="2019-09-05T14:23:00Z">
                      <w:rPr>
                        <w:rFonts w:ascii="Cambria Math" w:hAnsi="Cambria Math" w:hint="eastAsia"/>
                        <w:szCs w:val="24"/>
                      </w:rPr>
                    </w:rPrChange>
                  </w:rPr>
                  <m:t>P</m:t>
                </m:r>
              </m:e>
              <m:sub>
                <m:r>
                  <w:rPr>
                    <w:rFonts w:ascii="Cambria Math" w:hAnsi="Cambria Math" w:hint="eastAsia"/>
                    <w:sz w:val="22"/>
                    <w:szCs w:val="24"/>
                    <w:rPrChange w:id="1748" w:author="linxl" w:date="2019-09-05T14:23:00Z">
                      <w:rPr>
                        <w:rFonts w:ascii="Cambria Math" w:hAnsi="Cambria Math" w:hint="eastAsia"/>
                        <w:szCs w:val="24"/>
                      </w:rPr>
                    </w:rPrChange>
                  </w:rPr>
                  <m:t>S</m:t>
                </m:r>
                <m:r>
                  <m:rPr>
                    <m:sty m:val="p"/>
                  </m:rPr>
                  <w:rPr>
                    <w:rFonts w:ascii="Cambria Math" w:hAnsi="Cambria Math"/>
                    <w:sz w:val="22"/>
                    <w:szCs w:val="24"/>
                    <w:rPrChange w:id="1749" w:author="linxl" w:date="2019-09-05T14:23:00Z">
                      <w:rPr>
                        <w:rFonts w:ascii="Cambria Math" w:hAnsi="Cambria Math"/>
                        <w:szCs w:val="24"/>
                      </w:rPr>
                    </w:rPrChange>
                  </w:rPr>
                  <m:t>+1</m:t>
                </m:r>
              </m:sub>
            </m:sSub>
            <m:r>
              <m:rPr>
                <m:sty m:val="p"/>
              </m:rPr>
              <w:rPr>
                <w:rFonts w:ascii="Cambria Math" w:hAnsi="Cambria Math"/>
                <w:sz w:val="22"/>
                <w:szCs w:val="24"/>
                <w:rPrChange w:id="1750" w:author="linxl" w:date="2019-09-05T14:23:00Z">
                  <w:rPr>
                    <w:rFonts w:ascii="Cambria Math" w:hAnsi="Cambria Math"/>
                    <w:szCs w:val="24"/>
                  </w:rPr>
                </w:rPrChange>
              </w:rPr>
              <m:t>,ϵ</m:t>
            </m:r>
          </m:e>
        </m:d>
      </m:oMath>
      <w:r w:rsidRPr="00D973C4">
        <w:rPr>
          <w:rFonts w:ascii="宋体" w:hAnsi="宋体" w:hint="eastAsia"/>
          <w:sz w:val="22"/>
          <w:szCs w:val="24"/>
          <w:rPrChange w:id="1751" w:author="linxl" w:date="2019-09-05T14:23:00Z">
            <w:rPr>
              <w:rFonts w:ascii="宋体" w:hAnsi="宋体" w:hint="eastAsia"/>
              <w:szCs w:val="24"/>
            </w:rPr>
          </w:rPrChange>
        </w:rPr>
        <w:t>，令S=</w:t>
      </w:r>
      <m:oMath>
        <m:sSub>
          <m:sSubPr>
            <m:ctrlPr>
              <w:rPr>
                <w:rFonts w:ascii="Cambria Math" w:hAnsi="Cambria Math"/>
                <w:sz w:val="22"/>
                <w:szCs w:val="24"/>
                <w:rPrChange w:id="1752" w:author="linxl" w:date="2019-09-05T14:23:00Z">
                  <w:rPr>
                    <w:rFonts w:ascii="Cambria Math" w:hAnsi="Cambria Math"/>
                    <w:szCs w:val="24"/>
                  </w:rPr>
                </w:rPrChange>
              </w:rPr>
            </m:ctrlPr>
          </m:sSubPr>
          <m:e>
            <m:r>
              <w:rPr>
                <w:rFonts w:ascii="Cambria Math" w:hAnsi="Cambria Math"/>
                <w:sz w:val="22"/>
                <w:szCs w:val="24"/>
                <w:rPrChange w:id="1753" w:author="linxl" w:date="2019-09-05T14:23:00Z">
                  <w:rPr>
                    <w:rFonts w:ascii="Cambria Math" w:hAnsi="Cambria Math"/>
                    <w:szCs w:val="24"/>
                  </w:rPr>
                </w:rPrChange>
              </w:rPr>
              <m:t>O</m:t>
            </m:r>
          </m:e>
          <m:sub>
            <m:r>
              <m:rPr>
                <m:sty m:val="p"/>
              </m:rPr>
              <w:rPr>
                <w:rFonts w:ascii="Cambria Math" w:hAnsi="Cambria Math" w:hint="eastAsia"/>
                <w:sz w:val="22"/>
                <w:szCs w:val="24"/>
                <w:rPrChange w:id="1754" w:author="linxl" w:date="2019-09-05T14:23:00Z">
                  <w:rPr>
                    <w:rFonts w:ascii="Cambria Math" w:hAnsi="Cambria Math" w:hint="eastAsia"/>
                    <w:szCs w:val="24"/>
                  </w:rPr>
                </w:rPrChange>
              </w:rPr>
              <m:t>s</m:t>
            </m:r>
            <m:r>
              <m:rPr>
                <m:sty m:val="p"/>
              </m:rPr>
              <w:rPr>
                <w:rFonts w:ascii="Cambria Math" w:hAnsi="Cambria Math"/>
                <w:sz w:val="22"/>
                <w:szCs w:val="24"/>
                <w:rPrChange w:id="1755" w:author="linxl" w:date="2019-09-05T14:23:00Z">
                  <w:rPr>
                    <w:rFonts w:ascii="Cambria Math" w:hAnsi="Cambria Math"/>
                    <w:szCs w:val="24"/>
                  </w:rPr>
                </w:rPrChange>
              </w:rPr>
              <m:t>+1</m:t>
            </m:r>
          </m:sub>
        </m:sSub>
      </m:oMath>
      <w:r w:rsidRPr="00D973C4">
        <w:rPr>
          <w:rFonts w:ascii="宋体" w:hAnsi="宋体" w:hint="eastAsia"/>
          <w:sz w:val="22"/>
          <w:szCs w:val="24"/>
          <w:rPrChange w:id="1756" w:author="linxl" w:date="2019-09-05T14:23:00Z">
            <w:rPr>
              <w:rFonts w:ascii="宋体" w:hAnsi="宋体" w:hint="eastAsia"/>
              <w:szCs w:val="24"/>
            </w:rPr>
          </w:rPrChange>
        </w:rPr>
        <w:t>。每当接收到点</w:t>
      </w:r>
      <m:oMath>
        <m:sSub>
          <m:sSubPr>
            <m:ctrlPr>
              <w:rPr>
                <w:rFonts w:ascii="Cambria Math" w:hAnsi="Cambria Math"/>
                <w:sz w:val="22"/>
                <w:szCs w:val="24"/>
                <w:rPrChange w:id="1757" w:author="linxl" w:date="2019-09-05T14:23:00Z">
                  <w:rPr>
                    <w:rFonts w:ascii="Cambria Math" w:hAnsi="Cambria Math"/>
                    <w:szCs w:val="24"/>
                  </w:rPr>
                </w:rPrChange>
              </w:rPr>
            </m:ctrlPr>
          </m:sSubPr>
          <m:e>
            <m:r>
              <w:rPr>
                <w:rFonts w:ascii="Cambria Math" w:hAnsi="Cambria Math" w:hint="eastAsia"/>
                <w:sz w:val="22"/>
                <w:szCs w:val="24"/>
                <w:rPrChange w:id="1758" w:author="linxl" w:date="2019-09-05T14:23:00Z">
                  <w:rPr>
                    <w:rFonts w:ascii="Cambria Math" w:hAnsi="Cambria Math" w:hint="eastAsia"/>
                    <w:szCs w:val="24"/>
                  </w:rPr>
                </w:rPrChange>
              </w:rPr>
              <m:t>P</m:t>
            </m:r>
          </m:e>
          <m:sub>
            <m:r>
              <w:rPr>
                <w:rFonts w:ascii="Cambria Math" w:hAnsi="Cambria Math" w:hint="eastAsia"/>
                <w:sz w:val="22"/>
                <w:szCs w:val="24"/>
                <w:rPrChange w:id="1759" w:author="linxl" w:date="2019-09-05T14:23:00Z">
                  <w:rPr>
                    <w:rFonts w:ascii="Cambria Math" w:hAnsi="Cambria Math" w:hint="eastAsia"/>
                    <w:szCs w:val="24"/>
                  </w:rPr>
                </w:rPrChange>
              </w:rPr>
              <m:t>S</m:t>
            </m:r>
            <m:r>
              <m:rPr>
                <m:sty m:val="p"/>
              </m:rPr>
              <w:rPr>
                <w:rFonts w:ascii="Cambria Math" w:hAnsi="Cambria Math"/>
                <w:sz w:val="22"/>
                <w:szCs w:val="24"/>
                <w:rPrChange w:id="1760" w:author="linxl" w:date="2019-09-05T14:23:00Z">
                  <w:rPr>
                    <w:rFonts w:ascii="Cambria Math" w:hAnsi="Cambria Math"/>
                    <w:szCs w:val="24"/>
                  </w:rPr>
                </w:rPrChange>
              </w:rPr>
              <m:t>+</m:t>
            </m:r>
            <m:r>
              <w:rPr>
                <w:rFonts w:ascii="Cambria Math" w:hAnsi="Cambria Math"/>
                <w:sz w:val="22"/>
                <w:szCs w:val="24"/>
                <w:rPrChange w:id="1761" w:author="linxl" w:date="2019-09-05T14:23:00Z">
                  <w:rPr>
                    <w:rFonts w:ascii="Cambria Math" w:hAnsi="Cambria Math"/>
                    <w:szCs w:val="24"/>
                  </w:rPr>
                </w:rPrChange>
              </w:rPr>
              <m:t>k</m:t>
            </m:r>
          </m:sub>
        </m:sSub>
      </m:oMath>
      <w:r w:rsidRPr="00D973C4">
        <w:rPr>
          <w:rFonts w:ascii="宋体" w:hAnsi="宋体" w:hint="eastAsia"/>
          <w:sz w:val="22"/>
          <w:szCs w:val="24"/>
          <w:rPrChange w:id="1762" w:author="linxl" w:date="2019-09-05T14:23:00Z">
            <w:rPr>
              <w:rFonts w:ascii="宋体" w:hAnsi="宋体" w:hint="eastAsia"/>
              <w:szCs w:val="24"/>
            </w:rPr>
          </w:rPrChange>
        </w:rPr>
        <w:t>时，则判断</w:t>
      </w:r>
      <m:oMath>
        <m:sSub>
          <m:sSubPr>
            <m:ctrlPr>
              <w:rPr>
                <w:rFonts w:ascii="Cambria Math" w:hAnsi="Cambria Math"/>
                <w:sz w:val="22"/>
                <w:szCs w:val="24"/>
                <w:rPrChange w:id="1763" w:author="linxl" w:date="2019-09-05T14:23:00Z">
                  <w:rPr>
                    <w:rFonts w:ascii="Cambria Math" w:hAnsi="Cambria Math"/>
                    <w:szCs w:val="24"/>
                  </w:rPr>
                </w:rPrChange>
              </w:rPr>
            </m:ctrlPr>
          </m:sSubPr>
          <m:e>
            <m:r>
              <w:rPr>
                <w:rFonts w:ascii="Cambria Math" w:hAnsi="Cambria Math" w:hint="eastAsia"/>
                <w:sz w:val="22"/>
                <w:szCs w:val="24"/>
                <w:rPrChange w:id="1764" w:author="linxl" w:date="2019-09-05T14:23:00Z">
                  <w:rPr>
                    <w:rFonts w:ascii="Cambria Math" w:hAnsi="Cambria Math" w:hint="eastAsia"/>
                    <w:szCs w:val="24"/>
                  </w:rPr>
                </w:rPrChange>
              </w:rPr>
              <m:t>P</m:t>
            </m:r>
          </m:e>
          <m:sub>
            <m:r>
              <w:rPr>
                <w:rFonts w:ascii="Cambria Math" w:hAnsi="Cambria Math" w:hint="eastAsia"/>
                <w:sz w:val="22"/>
                <w:szCs w:val="24"/>
                <w:rPrChange w:id="1765" w:author="linxl" w:date="2019-09-05T14:23:00Z">
                  <w:rPr>
                    <w:rFonts w:ascii="Cambria Math" w:hAnsi="Cambria Math" w:hint="eastAsia"/>
                    <w:szCs w:val="24"/>
                  </w:rPr>
                </w:rPrChange>
              </w:rPr>
              <m:t>S</m:t>
            </m:r>
          </m:sub>
        </m:sSub>
        <m:sSub>
          <m:sSubPr>
            <m:ctrlPr>
              <w:rPr>
                <w:rFonts w:ascii="Cambria Math" w:hAnsi="Cambria Math"/>
                <w:sz w:val="22"/>
                <w:szCs w:val="24"/>
                <w:rPrChange w:id="1766" w:author="linxl" w:date="2019-09-05T14:23:00Z">
                  <w:rPr>
                    <w:rFonts w:ascii="Cambria Math" w:hAnsi="Cambria Math"/>
                    <w:szCs w:val="24"/>
                  </w:rPr>
                </w:rPrChange>
              </w:rPr>
            </m:ctrlPr>
          </m:sSubPr>
          <m:e>
            <m:r>
              <w:rPr>
                <w:rFonts w:ascii="Cambria Math" w:hAnsi="Cambria Math" w:hint="eastAsia"/>
                <w:sz w:val="22"/>
                <w:szCs w:val="24"/>
                <w:rPrChange w:id="1767" w:author="linxl" w:date="2019-09-05T14:23:00Z">
                  <w:rPr>
                    <w:rFonts w:ascii="Cambria Math" w:hAnsi="Cambria Math" w:hint="eastAsia"/>
                    <w:szCs w:val="24"/>
                  </w:rPr>
                </w:rPrChange>
              </w:rPr>
              <m:t>P</m:t>
            </m:r>
          </m:e>
          <m:sub>
            <m:r>
              <w:rPr>
                <w:rFonts w:ascii="Cambria Math" w:hAnsi="Cambria Math" w:hint="eastAsia"/>
                <w:sz w:val="22"/>
                <w:szCs w:val="24"/>
                <w:rPrChange w:id="1768" w:author="linxl" w:date="2019-09-05T14:23:00Z">
                  <w:rPr>
                    <w:rFonts w:ascii="Cambria Math" w:hAnsi="Cambria Math" w:hint="eastAsia"/>
                    <w:szCs w:val="24"/>
                  </w:rPr>
                </w:rPrChange>
              </w:rPr>
              <m:t>S</m:t>
            </m:r>
            <m:r>
              <m:rPr>
                <m:sty m:val="p"/>
              </m:rPr>
              <w:rPr>
                <w:rFonts w:ascii="Cambria Math" w:hAnsi="Cambria Math"/>
                <w:sz w:val="22"/>
                <w:szCs w:val="24"/>
                <w:rPrChange w:id="1769" w:author="linxl" w:date="2019-09-05T14:23:00Z">
                  <w:rPr>
                    <w:rFonts w:ascii="Cambria Math" w:hAnsi="Cambria Math"/>
                    <w:szCs w:val="24"/>
                  </w:rPr>
                </w:rPrChange>
              </w:rPr>
              <m:t>+</m:t>
            </m:r>
            <m:r>
              <w:rPr>
                <w:rFonts w:ascii="Cambria Math" w:hAnsi="Cambria Math"/>
                <w:sz w:val="22"/>
                <w:szCs w:val="24"/>
                <w:rPrChange w:id="1770" w:author="linxl" w:date="2019-09-05T14:23:00Z">
                  <w:rPr>
                    <w:rFonts w:ascii="Cambria Math" w:hAnsi="Cambria Math"/>
                    <w:szCs w:val="24"/>
                  </w:rPr>
                </w:rPrChange>
              </w:rPr>
              <m:t>k</m:t>
            </m:r>
          </m:sub>
        </m:sSub>
      </m:oMath>
      <w:r w:rsidRPr="00D973C4">
        <w:rPr>
          <w:rFonts w:ascii="宋体" w:hAnsi="宋体" w:hint="eastAsia"/>
          <w:sz w:val="22"/>
          <w:szCs w:val="24"/>
          <w:rPrChange w:id="1771" w:author="linxl" w:date="2019-09-05T14:23:00Z">
            <w:rPr>
              <w:rFonts w:ascii="宋体" w:hAnsi="宋体" w:hint="eastAsia"/>
              <w:szCs w:val="24"/>
            </w:rPr>
          </w:rPrChange>
        </w:rPr>
        <w:t>在</w:t>
      </w:r>
      <m:oMath>
        <m:sSub>
          <m:sSubPr>
            <m:ctrlPr>
              <w:rPr>
                <w:rFonts w:ascii="Cambria Math" w:hAnsi="Cambria Math"/>
                <w:sz w:val="22"/>
                <w:szCs w:val="24"/>
                <w:rPrChange w:id="1772" w:author="linxl" w:date="2019-09-05T14:23:00Z">
                  <w:rPr>
                    <w:rFonts w:ascii="Cambria Math" w:hAnsi="Cambria Math"/>
                    <w:szCs w:val="24"/>
                  </w:rPr>
                </w:rPrChange>
              </w:rPr>
            </m:ctrlPr>
          </m:sSubPr>
          <m:e>
            <m:r>
              <w:rPr>
                <w:rFonts w:ascii="Cambria Math" w:hAnsi="Cambria Math" w:hint="eastAsia"/>
                <w:sz w:val="22"/>
                <w:szCs w:val="24"/>
                <w:rPrChange w:id="1773" w:author="linxl" w:date="2019-09-05T14:23:00Z">
                  <w:rPr>
                    <w:rFonts w:ascii="Cambria Math" w:hAnsi="Cambria Math" w:hint="eastAsia"/>
                    <w:szCs w:val="24"/>
                  </w:rPr>
                </w:rPrChange>
              </w:rPr>
              <m:t>t</m:t>
            </m:r>
          </m:e>
          <m:sub>
            <m:r>
              <w:rPr>
                <w:rFonts w:ascii="Cambria Math" w:hAnsi="Cambria Math" w:hint="eastAsia"/>
                <w:sz w:val="22"/>
                <w:szCs w:val="24"/>
                <w:rPrChange w:id="1774" w:author="linxl" w:date="2019-09-05T14:23:00Z">
                  <w:rPr>
                    <w:rFonts w:ascii="Cambria Math" w:hAnsi="Cambria Math" w:hint="eastAsia"/>
                    <w:szCs w:val="24"/>
                  </w:rPr>
                </w:rPrChange>
              </w:rPr>
              <m:t>S</m:t>
            </m:r>
            <m:r>
              <m:rPr>
                <m:sty m:val="p"/>
              </m:rPr>
              <w:rPr>
                <w:rFonts w:ascii="Cambria Math" w:hAnsi="Cambria Math"/>
                <w:sz w:val="22"/>
                <w:szCs w:val="24"/>
                <w:rPrChange w:id="1775" w:author="linxl" w:date="2019-09-05T14:23:00Z">
                  <w:rPr>
                    <w:rFonts w:ascii="Cambria Math" w:hAnsi="Cambria Math"/>
                    <w:szCs w:val="24"/>
                  </w:rPr>
                </w:rPrChange>
              </w:rPr>
              <m:t>+1</m:t>
            </m:r>
          </m:sub>
        </m:sSub>
      </m:oMath>
      <w:r w:rsidRPr="00D973C4">
        <w:rPr>
          <w:rFonts w:ascii="宋体" w:hAnsi="宋体" w:hint="eastAsia"/>
          <w:sz w:val="22"/>
          <w:szCs w:val="24"/>
          <w:rPrChange w:id="1776" w:author="linxl" w:date="2019-09-05T14:23:00Z">
            <w:rPr>
              <w:rFonts w:ascii="宋体" w:hAnsi="宋体" w:hint="eastAsia"/>
              <w:szCs w:val="24"/>
            </w:rPr>
          </w:rPrChange>
        </w:rPr>
        <w:t>时</w:t>
      </w:r>
    </w:p>
    <w:p w14:paraId="30E8A08B" w14:textId="77777777" w:rsidR="009A6536" w:rsidRPr="00D973C4" w:rsidRDefault="00E77873" w:rsidP="009A6536">
      <w:pPr>
        <w:pStyle w:val="a3"/>
        <w:spacing w:line="240" w:lineRule="auto"/>
        <w:ind w:firstLineChars="0" w:firstLine="0"/>
        <w:rPr>
          <w:rFonts w:ascii="宋体" w:hAnsi="宋体"/>
          <w:sz w:val="22"/>
          <w:szCs w:val="24"/>
          <w:rPrChange w:id="1777" w:author="linxl" w:date="2019-09-05T14:23:00Z">
            <w:rPr>
              <w:rFonts w:ascii="宋体" w:hAnsi="宋体"/>
              <w:szCs w:val="24"/>
            </w:rPr>
          </w:rPrChange>
        </w:rPr>
      </w:pPr>
      <w:r w:rsidRPr="00D973C4">
        <w:rPr>
          <w:noProof/>
          <w:sz w:val="22"/>
          <w:rPrChange w:id="1778" w:author="linxl" w:date="2019-09-05T14:23:00Z">
            <w:rPr>
              <w:noProof/>
            </w:rPr>
          </w:rPrChange>
        </w:rPr>
        <w:lastRenderedPageBreak/>
        <w:drawing>
          <wp:anchor distT="0" distB="0" distL="114300" distR="114300" simplePos="0" relativeHeight="251667456" behindDoc="0" locked="0" layoutInCell="1" allowOverlap="1" wp14:anchorId="7C9984CA" wp14:editId="28882D99">
            <wp:simplePos x="0" y="0"/>
            <wp:positionH relativeFrom="margin">
              <wp:posOffset>144918</wp:posOffset>
            </wp:positionH>
            <wp:positionV relativeFrom="paragraph">
              <wp:posOffset>840657</wp:posOffset>
            </wp:positionV>
            <wp:extent cx="4937760" cy="3438451"/>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444"/>
                    <a:stretch/>
                  </pic:blipFill>
                  <pic:spPr bwMode="auto">
                    <a:xfrm>
                      <a:off x="0" y="0"/>
                      <a:ext cx="4937760" cy="34384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6536" w:rsidRPr="00D973C4">
        <w:rPr>
          <w:rFonts w:ascii="宋体" w:hAnsi="宋体" w:hint="eastAsia"/>
          <w:sz w:val="22"/>
          <w:szCs w:val="24"/>
          <w:rPrChange w:id="1779" w:author="linxl" w:date="2019-09-05T14:23:00Z">
            <w:rPr>
              <w:rFonts w:ascii="宋体" w:hAnsi="宋体" w:hint="eastAsia"/>
              <w:szCs w:val="24"/>
            </w:rPr>
          </w:rPrChange>
        </w:rPr>
        <w:t>刻的同步点</w:t>
      </w:r>
      <m:oMath>
        <m:sSubSup>
          <m:sSubSupPr>
            <m:ctrlPr>
              <w:rPr>
                <w:rFonts w:ascii="Cambria Math" w:hAnsi="Cambria Math"/>
                <w:sz w:val="22"/>
                <w:szCs w:val="24"/>
                <w:rPrChange w:id="1780" w:author="linxl" w:date="2019-09-05T14:23:00Z">
                  <w:rPr>
                    <w:rFonts w:ascii="Cambria Math" w:hAnsi="Cambria Math"/>
                    <w:szCs w:val="24"/>
                  </w:rPr>
                </w:rPrChange>
              </w:rPr>
            </m:ctrlPr>
          </m:sSubSupPr>
          <m:e>
            <m:r>
              <w:rPr>
                <w:rFonts w:ascii="Cambria Math" w:hAnsi="Cambria Math" w:hint="eastAsia"/>
                <w:sz w:val="22"/>
                <w:szCs w:val="24"/>
                <w:rPrChange w:id="1781" w:author="linxl" w:date="2019-09-05T14:23:00Z">
                  <w:rPr>
                    <w:rFonts w:ascii="Cambria Math" w:hAnsi="Cambria Math" w:hint="eastAsia"/>
                    <w:szCs w:val="24"/>
                  </w:rPr>
                </w:rPrChange>
              </w:rPr>
              <m:t>P</m:t>
            </m:r>
          </m:e>
          <m:sub>
            <m:r>
              <w:rPr>
                <w:rFonts w:ascii="Cambria Math" w:hAnsi="Cambria Math" w:hint="eastAsia"/>
                <w:sz w:val="22"/>
                <w:szCs w:val="24"/>
                <w:rPrChange w:id="1782" w:author="linxl" w:date="2019-09-05T14:23:00Z">
                  <w:rPr>
                    <w:rFonts w:ascii="Cambria Math" w:hAnsi="Cambria Math" w:hint="eastAsia"/>
                    <w:szCs w:val="24"/>
                  </w:rPr>
                </w:rPrChange>
              </w:rPr>
              <m:t>s</m:t>
            </m:r>
            <m:r>
              <m:rPr>
                <m:sty m:val="p"/>
              </m:rPr>
              <w:rPr>
                <w:rFonts w:ascii="Cambria Math" w:hAnsi="Cambria Math" w:hint="eastAsia"/>
                <w:sz w:val="22"/>
                <w:szCs w:val="24"/>
                <w:rPrChange w:id="1783" w:author="linxl" w:date="2019-09-05T14:23:00Z">
                  <w:rPr>
                    <w:rFonts w:ascii="Cambria Math" w:hAnsi="Cambria Math" w:hint="eastAsia"/>
                    <w:szCs w:val="24"/>
                  </w:rPr>
                </w:rPrChange>
              </w:rPr>
              <m:t>+</m:t>
            </m:r>
            <m:r>
              <w:rPr>
                <w:rFonts w:ascii="Cambria Math" w:hAnsi="Cambria Math"/>
                <w:sz w:val="22"/>
                <w:szCs w:val="24"/>
                <w:rPrChange w:id="1784" w:author="linxl" w:date="2019-09-05T14:23:00Z">
                  <w:rPr>
                    <w:rFonts w:ascii="Cambria Math" w:hAnsi="Cambria Math"/>
                    <w:szCs w:val="24"/>
                  </w:rPr>
                </w:rPrChange>
              </w:rPr>
              <m:t>k</m:t>
            </m:r>
          </m:sub>
          <m:sup>
            <m:r>
              <m:rPr>
                <m:sty m:val="p"/>
              </m:rPr>
              <w:rPr>
                <w:rFonts w:ascii="Cambria Math" w:hAnsi="Cambria Math"/>
                <w:sz w:val="22"/>
                <w:szCs w:val="24"/>
                <w:rPrChange w:id="1785" w:author="linxl" w:date="2019-09-05T14:23:00Z">
                  <w:rPr>
                    <w:rFonts w:ascii="Cambria Math" w:hAnsi="Cambria Math"/>
                    <w:szCs w:val="24"/>
                  </w:rPr>
                </w:rPrChange>
              </w:rPr>
              <m:t>'</m:t>
            </m:r>
          </m:sup>
        </m:sSubSup>
      </m:oMath>
      <w:r w:rsidR="009A6536" w:rsidRPr="00D973C4">
        <w:rPr>
          <w:rFonts w:ascii="宋体" w:hAnsi="宋体" w:hint="eastAsia"/>
          <w:sz w:val="22"/>
          <w:szCs w:val="24"/>
          <w:rPrChange w:id="1786" w:author="linxl" w:date="2019-09-05T14:23:00Z">
            <w:rPr>
              <w:rFonts w:ascii="宋体" w:hAnsi="宋体" w:hint="eastAsia"/>
              <w:szCs w:val="24"/>
            </w:rPr>
          </w:rPrChange>
        </w:rPr>
        <w:t>是否在S中，如果在，则找到</w:t>
      </w:r>
      <m:oMath>
        <m:sSub>
          <m:sSubPr>
            <m:ctrlPr>
              <w:rPr>
                <w:rFonts w:ascii="Cambria Math" w:hAnsi="Cambria Math"/>
                <w:sz w:val="22"/>
                <w:szCs w:val="24"/>
                <w:rPrChange w:id="1787" w:author="linxl" w:date="2019-09-05T14:23:00Z">
                  <w:rPr>
                    <w:rFonts w:ascii="Cambria Math" w:hAnsi="Cambria Math"/>
                    <w:szCs w:val="24"/>
                  </w:rPr>
                </w:rPrChange>
              </w:rPr>
            </m:ctrlPr>
          </m:sSubPr>
          <m:e>
            <m:r>
              <w:rPr>
                <w:rFonts w:ascii="Cambria Math" w:hAnsi="Cambria Math"/>
                <w:sz w:val="22"/>
                <w:szCs w:val="24"/>
                <w:rPrChange w:id="1788" w:author="linxl" w:date="2019-09-05T14:23:00Z">
                  <w:rPr>
                    <w:rFonts w:ascii="Cambria Math" w:hAnsi="Cambria Math"/>
                    <w:szCs w:val="24"/>
                  </w:rPr>
                </w:rPrChange>
              </w:rPr>
              <m:t>C</m:t>
            </m:r>
          </m:e>
          <m:sub>
            <m:r>
              <w:rPr>
                <w:rFonts w:ascii="Cambria Math" w:hAnsi="Cambria Math" w:hint="eastAsia"/>
                <w:sz w:val="22"/>
                <w:szCs w:val="24"/>
                <w:rPrChange w:id="1789" w:author="linxl" w:date="2019-09-05T14:23:00Z">
                  <w:rPr>
                    <w:rFonts w:ascii="Cambria Math" w:hAnsi="Cambria Math" w:hint="eastAsia"/>
                    <w:szCs w:val="24"/>
                  </w:rPr>
                </w:rPrChange>
              </w:rPr>
              <m:t>S</m:t>
            </m:r>
            <m:r>
              <m:rPr>
                <m:sty m:val="p"/>
              </m:rPr>
              <w:rPr>
                <w:rFonts w:ascii="Cambria Math" w:hAnsi="Cambria Math"/>
                <w:sz w:val="22"/>
                <w:szCs w:val="24"/>
                <w:rPrChange w:id="1790" w:author="linxl" w:date="2019-09-05T14:23:00Z">
                  <w:rPr>
                    <w:rFonts w:ascii="Cambria Math" w:hAnsi="Cambria Math"/>
                    <w:szCs w:val="24"/>
                  </w:rPr>
                </w:rPrChange>
              </w:rPr>
              <m:t>+</m:t>
            </m:r>
            <m:r>
              <w:rPr>
                <w:rFonts w:ascii="Cambria Math" w:hAnsi="Cambria Math"/>
                <w:sz w:val="22"/>
                <w:szCs w:val="24"/>
                <w:rPrChange w:id="1791" w:author="linxl" w:date="2019-09-05T14:23:00Z">
                  <w:rPr>
                    <w:rFonts w:ascii="Cambria Math" w:hAnsi="Cambria Math"/>
                    <w:szCs w:val="24"/>
                  </w:rPr>
                </w:rPrChange>
              </w:rPr>
              <m:t>k</m:t>
            </m:r>
          </m:sub>
        </m:sSub>
      </m:oMath>
      <w:r w:rsidR="009A6536" w:rsidRPr="00D973C4">
        <w:rPr>
          <w:rFonts w:ascii="宋体" w:hAnsi="宋体" w:hint="eastAsia"/>
          <w:sz w:val="22"/>
          <w:szCs w:val="24"/>
          <w:rPrChange w:id="1792" w:author="linxl" w:date="2019-09-05T14:23:00Z">
            <w:rPr>
              <w:rFonts w:ascii="宋体" w:hAnsi="宋体" w:hint="eastAsia"/>
              <w:szCs w:val="24"/>
            </w:rPr>
          </w:rPrChange>
        </w:rPr>
        <w:t>的投影圆</w:t>
      </w:r>
      <m:oMath>
        <m:sSubSup>
          <m:sSubSupPr>
            <m:ctrlPr>
              <w:rPr>
                <w:rFonts w:ascii="Cambria Math" w:hAnsi="Cambria Math"/>
                <w:sz w:val="22"/>
                <w:szCs w:val="24"/>
                <w:rPrChange w:id="1793" w:author="linxl" w:date="2019-09-05T14:23:00Z">
                  <w:rPr>
                    <w:rFonts w:ascii="Cambria Math" w:hAnsi="Cambria Math"/>
                    <w:szCs w:val="24"/>
                  </w:rPr>
                </w:rPrChange>
              </w:rPr>
            </m:ctrlPr>
          </m:sSubSupPr>
          <m:e>
            <m:r>
              <w:rPr>
                <w:rFonts w:ascii="Cambria Math" w:hAnsi="Cambria Math"/>
                <w:sz w:val="22"/>
                <w:szCs w:val="24"/>
                <w:rPrChange w:id="1794" w:author="linxl" w:date="2019-09-05T14:23:00Z">
                  <w:rPr>
                    <w:rFonts w:ascii="Cambria Math" w:hAnsi="Cambria Math"/>
                    <w:szCs w:val="24"/>
                  </w:rPr>
                </w:rPrChange>
              </w:rPr>
              <m:t>O</m:t>
            </m:r>
          </m:e>
          <m:sub>
            <m:r>
              <w:rPr>
                <w:rFonts w:ascii="Cambria Math" w:hAnsi="Cambria Math"/>
                <w:sz w:val="22"/>
                <w:szCs w:val="24"/>
                <w:rPrChange w:id="1795" w:author="linxl" w:date="2019-09-05T14:23:00Z">
                  <w:rPr>
                    <w:rFonts w:ascii="Cambria Math" w:hAnsi="Cambria Math"/>
                    <w:szCs w:val="24"/>
                  </w:rPr>
                </w:rPrChange>
              </w:rPr>
              <m:t>s</m:t>
            </m:r>
            <m:r>
              <m:rPr>
                <m:sty m:val="p"/>
              </m:rPr>
              <w:rPr>
                <w:rFonts w:ascii="Cambria Math" w:hAnsi="Cambria Math"/>
                <w:sz w:val="22"/>
                <w:szCs w:val="24"/>
                <w:rPrChange w:id="1796" w:author="linxl" w:date="2019-09-05T14:23:00Z">
                  <w:rPr>
                    <w:rFonts w:ascii="Cambria Math" w:hAnsi="Cambria Math"/>
                    <w:szCs w:val="24"/>
                  </w:rPr>
                </w:rPrChange>
              </w:rPr>
              <m:t>+</m:t>
            </m:r>
            <m:r>
              <w:rPr>
                <w:rFonts w:ascii="Cambria Math" w:hAnsi="Cambria Math"/>
                <w:sz w:val="22"/>
                <w:szCs w:val="24"/>
                <w:rPrChange w:id="1797" w:author="linxl" w:date="2019-09-05T14:23:00Z">
                  <w:rPr>
                    <w:rFonts w:ascii="Cambria Math" w:hAnsi="Cambria Math"/>
                    <w:szCs w:val="24"/>
                  </w:rPr>
                </w:rPrChange>
              </w:rPr>
              <m:t>k</m:t>
            </m:r>
          </m:sub>
          <m:sup>
            <m:r>
              <m:rPr>
                <m:sty m:val="p"/>
              </m:rPr>
              <w:rPr>
                <w:rFonts w:ascii="Cambria Math" w:hAnsi="Cambria Math"/>
                <w:sz w:val="22"/>
                <w:szCs w:val="24"/>
                <w:rPrChange w:id="1798" w:author="linxl" w:date="2019-09-05T14:23:00Z">
                  <w:rPr>
                    <w:rFonts w:ascii="Cambria Math" w:hAnsi="Cambria Math"/>
                    <w:szCs w:val="24"/>
                  </w:rPr>
                </w:rPrChange>
              </w:rPr>
              <m:t>'</m:t>
            </m:r>
          </m:sup>
        </m:sSubSup>
      </m:oMath>
      <w:r w:rsidR="009A6536" w:rsidRPr="00D973C4">
        <w:rPr>
          <w:rFonts w:ascii="宋体" w:hAnsi="宋体" w:hint="eastAsia"/>
          <w:sz w:val="22"/>
          <w:szCs w:val="24"/>
          <w:rPrChange w:id="1799" w:author="linxl" w:date="2019-09-05T14:23:00Z">
            <w:rPr>
              <w:rFonts w:ascii="宋体" w:hAnsi="宋体" w:hint="eastAsia"/>
              <w:szCs w:val="24"/>
            </w:rPr>
          </w:rPrChange>
        </w:rPr>
        <w:t>。由于</w:t>
      </w:r>
      <m:oMath>
        <m:sSubSup>
          <m:sSubSupPr>
            <m:ctrlPr>
              <w:rPr>
                <w:rFonts w:ascii="Cambria Math" w:hAnsi="Cambria Math"/>
                <w:sz w:val="22"/>
                <w:szCs w:val="24"/>
                <w:rPrChange w:id="1800" w:author="linxl" w:date="2019-09-05T14:23:00Z">
                  <w:rPr>
                    <w:rFonts w:ascii="Cambria Math" w:hAnsi="Cambria Math"/>
                    <w:szCs w:val="24"/>
                  </w:rPr>
                </w:rPrChange>
              </w:rPr>
            </m:ctrlPr>
          </m:sSubSupPr>
          <m:e>
            <m:r>
              <w:rPr>
                <w:rFonts w:ascii="Cambria Math" w:hAnsi="Cambria Math" w:hint="eastAsia"/>
                <w:sz w:val="22"/>
                <w:szCs w:val="24"/>
                <w:rPrChange w:id="1801" w:author="linxl" w:date="2019-09-05T14:23:00Z">
                  <w:rPr>
                    <w:rFonts w:ascii="Cambria Math" w:hAnsi="Cambria Math" w:hint="eastAsia"/>
                    <w:szCs w:val="24"/>
                  </w:rPr>
                </w:rPrChange>
              </w:rPr>
              <m:t>P</m:t>
            </m:r>
          </m:e>
          <m:sub>
            <m:r>
              <w:rPr>
                <w:rFonts w:ascii="Cambria Math" w:hAnsi="Cambria Math" w:hint="eastAsia"/>
                <w:sz w:val="22"/>
                <w:szCs w:val="24"/>
                <w:rPrChange w:id="1802" w:author="linxl" w:date="2019-09-05T14:23:00Z">
                  <w:rPr>
                    <w:rFonts w:ascii="Cambria Math" w:hAnsi="Cambria Math" w:hint="eastAsia"/>
                    <w:szCs w:val="24"/>
                  </w:rPr>
                </w:rPrChange>
              </w:rPr>
              <m:t>s</m:t>
            </m:r>
            <m:r>
              <m:rPr>
                <m:sty m:val="p"/>
              </m:rPr>
              <w:rPr>
                <w:rFonts w:ascii="Cambria Math" w:hAnsi="Cambria Math" w:hint="eastAsia"/>
                <w:sz w:val="22"/>
                <w:szCs w:val="24"/>
                <w:rPrChange w:id="1803" w:author="linxl" w:date="2019-09-05T14:23:00Z">
                  <w:rPr>
                    <w:rFonts w:ascii="Cambria Math" w:hAnsi="Cambria Math" w:hint="eastAsia"/>
                    <w:szCs w:val="24"/>
                  </w:rPr>
                </w:rPrChange>
              </w:rPr>
              <m:t>+</m:t>
            </m:r>
            <m:r>
              <w:rPr>
                <w:rFonts w:ascii="Cambria Math" w:hAnsi="Cambria Math"/>
                <w:sz w:val="22"/>
                <w:szCs w:val="24"/>
                <w:rPrChange w:id="1804" w:author="linxl" w:date="2019-09-05T14:23:00Z">
                  <w:rPr>
                    <w:rFonts w:ascii="Cambria Math" w:hAnsi="Cambria Math"/>
                    <w:szCs w:val="24"/>
                  </w:rPr>
                </w:rPrChange>
              </w:rPr>
              <m:t>k</m:t>
            </m:r>
          </m:sub>
          <m:sup>
            <m:r>
              <m:rPr>
                <m:sty m:val="p"/>
              </m:rPr>
              <w:rPr>
                <w:rFonts w:ascii="Cambria Math" w:hAnsi="Cambria Math"/>
                <w:sz w:val="22"/>
                <w:szCs w:val="24"/>
                <w:rPrChange w:id="1805" w:author="linxl" w:date="2019-09-05T14:23:00Z">
                  <w:rPr>
                    <w:rFonts w:ascii="Cambria Math" w:hAnsi="Cambria Math"/>
                    <w:szCs w:val="24"/>
                  </w:rPr>
                </w:rPrChange>
              </w:rPr>
              <m:t>'</m:t>
            </m:r>
          </m:sup>
        </m:sSubSup>
      </m:oMath>
      <w:r w:rsidR="009A6536" w:rsidRPr="00D973C4">
        <w:rPr>
          <w:rFonts w:ascii="宋体" w:hAnsi="宋体" w:hint="eastAsia"/>
          <w:sz w:val="22"/>
          <w:szCs w:val="24"/>
          <w:rPrChange w:id="1806" w:author="linxl" w:date="2019-09-05T14:23:00Z">
            <w:rPr>
              <w:rFonts w:ascii="宋体" w:hAnsi="宋体" w:hint="eastAsia"/>
              <w:szCs w:val="24"/>
            </w:rPr>
          </w:rPrChange>
        </w:rPr>
        <w:t>在S中，则</w:t>
      </w:r>
      <m:oMath>
        <m:sSubSup>
          <m:sSubSupPr>
            <m:ctrlPr>
              <w:rPr>
                <w:rFonts w:ascii="Cambria Math" w:hAnsi="Cambria Math"/>
                <w:sz w:val="22"/>
                <w:szCs w:val="24"/>
                <w:rPrChange w:id="1807" w:author="linxl" w:date="2019-09-05T14:23:00Z">
                  <w:rPr>
                    <w:rFonts w:ascii="Cambria Math" w:hAnsi="Cambria Math"/>
                    <w:szCs w:val="24"/>
                  </w:rPr>
                </w:rPrChange>
              </w:rPr>
            </m:ctrlPr>
          </m:sSubSupPr>
          <m:e>
            <m:r>
              <w:rPr>
                <w:rFonts w:ascii="Cambria Math" w:hAnsi="Cambria Math"/>
                <w:sz w:val="22"/>
                <w:szCs w:val="24"/>
                <w:rPrChange w:id="1808" w:author="linxl" w:date="2019-09-05T14:23:00Z">
                  <w:rPr>
                    <w:rFonts w:ascii="Cambria Math" w:hAnsi="Cambria Math"/>
                    <w:szCs w:val="24"/>
                  </w:rPr>
                </w:rPrChange>
              </w:rPr>
              <m:t>O</m:t>
            </m:r>
          </m:e>
          <m:sub>
            <m:r>
              <w:rPr>
                <w:rFonts w:ascii="Cambria Math" w:hAnsi="Cambria Math"/>
                <w:sz w:val="22"/>
                <w:szCs w:val="24"/>
                <w:rPrChange w:id="1809" w:author="linxl" w:date="2019-09-05T14:23:00Z">
                  <w:rPr>
                    <w:rFonts w:ascii="Cambria Math" w:hAnsi="Cambria Math"/>
                    <w:szCs w:val="24"/>
                  </w:rPr>
                </w:rPrChange>
              </w:rPr>
              <m:t>s</m:t>
            </m:r>
            <m:r>
              <m:rPr>
                <m:sty m:val="p"/>
              </m:rPr>
              <w:rPr>
                <w:rFonts w:ascii="Cambria Math" w:hAnsi="Cambria Math"/>
                <w:sz w:val="22"/>
                <w:szCs w:val="24"/>
                <w:rPrChange w:id="1810" w:author="linxl" w:date="2019-09-05T14:23:00Z">
                  <w:rPr>
                    <w:rFonts w:ascii="Cambria Math" w:hAnsi="Cambria Math"/>
                    <w:szCs w:val="24"/>
                  </w:rPr>
                </w:rPrChange>
              </w:rPr>
              <m:t>+</m:t>
            </m:r>
            <m:r>
              <w:rPr>
                <w:rFonts w:ascii="Cambria Math" w:hAnsi="Cambria Math"/>
                <w:sz w:val="22"/>
                <w:szCs w:val="24"/>
                <w:rPrChange w:id="1811" w:author="linxl" w:date="2019-09-05T14:23:00Z">
                  <w:rPr>
                    <w:rFonts w:ascii="Cambria Math" w:hAnsi="Cambria Math"/>
                    <w:szCs w:val="24"/>
                  </w:rPr>
                </w:rPrChange>
              </w:rPr>
              <m:t>k</m:t>
            </m:r>
          </m:sub>
          <m:sup>
            <m:r>
              <m:rPr>
                <m:sty m:val="p"/>
              </m:rPr>
              <w:rPr>
                <w:rFonts w:ascii="Cambria Math" w:hAnsi="Cambria Math"/>
                <w:sz w:val="22"/>
                <w:szCs w:val="24"/>
                <w:rPrChange w:id="1812" w:author="linxl" w:date="2019-09-05T14:23:00Z">
                  <w:rPr>
                    <w:rFonts w:ascii="Cambria Math" w:hAnsi="Cambria Math"/>
                    <w:szCs w:val="24"/>
                  </w:rPr>
                </w:rPrChange>
              </w:rPr>
              <m:t>'</m:t>
            </m:r>
          </m:sup>
        </m:sSubSup>
      </m:oMath>
      <w:r w:rsidR="009A6536" w:rsidRPr="00D973C4">
        <w:rPr>
          <w:rFonts w:ascii="宋体" w:hAnsi="宋体" w:hint="eastAsia"/>
          <w:sz w:val="22"/>
          <w:szCs w:val="24"/>
          <w:rPrChange w:id="1813" w:author="linxl" w:date="2019-09-05T14:23:00Z">
            <w:rPr>
              <w:rFonts w:ascii="宋体" w:hAnsi="宋体" w:hint="eastAsia"/>
              <w:szCs w:val="24"/>
            </w:rPr>
          </w:rPrChange>
        </w:rPr>
        <w:t>与S必有交集，更新</w:t>
      </w:r>
      <m:oMath>
        <m:r>
          <m:rPr>
            <m:sty m:val="p"/>
          </m:rPr>
          <w:rPr>
            <w:rFonts w:ascii="Cambria Math" w:hAnsi="Cambria Math"/>
            <w:sz w:val="22"/>
            <w:szCs w:val="24"/>
            <w:rPrChange w:id="1814" w:author="linxl" w:date="2019-09-05T14:23:00Z">
              <w:rPr>
                <w:rFonts w:ascii="Cambria Math" w:hAnsi="Cambria Math"/>
                <w:szCs w:val="24"/>
              </w:rPr>
            </w:rPrChange>
          </w:rPr>
          <m:t>S=S∩</m:t>
        </m:r>
        <m:sSubSup>
          <m:sSubSupPr>
            <m:ctrlPr>
              <w:rPr>
                <w:rFonts w:ascii="Cambria Math" w:hAnsi="Cambria Math"/>
                <w:sz w:val="22"/>
                <w:szCs w:val="24"/>
                <w:rPrChange w:id="1815" w:author="linxl" w:date="2019-09-05T14:23:00Z">
                  <w:rPr>
                    <w:rFonts w:ascii="Cambria Math" w:hAnsi="Cambria Math"/>
                    <w:szCs w:val="24"/>
                  </w:rPr>
                </w:rPrChange>
              </w:rPr>
            </m:ctrlPr>
          </m:sSubSupPr>
          <m:e>
            <m:r>
              <w:rPr>
                <w:rFonts w:ascii="Cambria Math" w:hAnsi="Cambria Math"/>
                <w:sz w:val="22"/>
                <w:szCs w:val="24"/>
                <w:rPrChange w:id="1816" w:author="linxl" w:date="2019-09-05T14:23:00Z">
                  <w:rPr>
                    <w:rFonts w:ascii="Cambria Math" w:hAnsi="Cambria Math"/>
                    <w:szCs w:val="24"/>
                  </w:rPr>
                </w:rPrChange>
              </w:rPr>
              <m:t>O</m:t>
            </m:r>
          </m:e>
          <m:sub>
            <m:r>
              <w:rPr>
                <w:rFonts w:ascii="Cambria Math" w:hAnsi="Cambria Math"/>
                <w:sz w:val="22"/>
                <w:szCs w:val="24"/>
                <w:rPrChange w:id="1817" w:author="linxl" w:date="2019-09-05T14:23:00Z">
                  <w:rPr>
                    <w:rFonts w:ascii="Cambria Math" w:hAnsi="Cambria Math"/>
                    <w:szCs w:val="24"/>
                  </w:rPr>
                </w:rPrChange>
              </w:rPr>
              <m:t>s</m:t>
            </m:r>
            <m:r>
              <m:rPr>
                <m:sty m:val="p"/>
              </m:rPr>
              <w:rPr>
                <w:rFonts w:ascii="Cambria Math" w:hAnsi="Cambria Math"/>
                <w:sz w:val="22"/>
                <w:szCs w:val="24"/>
                <w:rPrChange w:id="1818" w:author="linxl" w:date="2019-09-05T14:23:00Z">
                  <w:rPr>
                    <w:rFonts w:ascii="Cambria Math" w:hAnsi="Cambria Math"/>
                    <w:szCs w:val="24"/>
                  </w:rPr>
                </w:rPrChange>
              </w:rPr>
              <m:t>+</m:t>
            </m:r>
            <m:r>
              <w:rPr>
                <w:rFonts w:ascii="Cambria Math" w:hAnsi="Cambria Math"/>
                <w:sz w:val="22"/>
                <w:szCs w:val="24"/>
                <w:rPrChange w:id="1819" w:author="linxl" w:date="2019-09-05T14:23:00Z">
                  <w:rPr>
                    <w:rFonts w:ascii="Cambria Math" w:hAnsi="Cambria Math"/>
                    <w:szCs w:val="24"/>
                  </w:rPr>
                </w:rPrChange>
              </w:rPr>
              <m:t>k</m:t>
            </m:r>
          </m:sub>
          <m:sup>
            <m:r>
              <m:rPr>
                <m:sty m:val="p"/>
              </m:rPr>
              <w:rPr>
                <w:rFonts w:ascii="Cambria Math" w:hAnsi="Cambria Math"/>
                <w:sz w:val="22"/>
                <w:szCs w:val="24"/>
                <w:rPrChange w:id="1820" w:author="linxl" w:date="2019-09-05T14:23:00Z">
                  <w:rPr>
                    <w:rFonts w:ascii="Cambria Math" w:hAnsi="Cambria Math"/>
                    <w:szCs w:val="24"/>
                  </w:rPr>
                </w:rPrChange>
              </w:rPr>
              <m:t>'</m:t>
            </m:r>
          </m:sup>
        </m:sSubSup>
      </m:oMath>
      <w:r w:rsidR="009A6536" w:rsidRPr="00D973C4">
        <w:rPr>
          <w:rFonts w:ascii="宋体" w:hAnsi="宋体" w:hint="eastAsia"/>
          <w:sz w:val="22"/>
          <w:szCs w:val="24"/>
          <w:rPrChange w:id="1821" w:author="linxl" w:date="2019-09-05T14:23:00Z">
            <w:rPr>
              <w:rFonts w:ascii="宋体" w:hAnsi="宋体" w:hint="eastAsia"/>
              <w:szCs w:val="24"/>
            </w:rPr>
          </w:rPrChange>
        </w:rPr>
        <w:t>。如果</w:t>
      </w:r>
      <m:oMath>
        <m:sSubSup>
          <m:sSubSupPr>
            <m:ctrlPr>
              <w:rPr>
                <w:rFonts w:ascii="Cambria Math" w:hAnsi="Cambria Math"/>
                <w:sz w:val="22"/>
                <w:szCs w:val="24"/>
                <w:rPrChange w:id="1822" w:author="linxl" w:date="2019-09-05T14:23:00Z">
                  <w:rPr>
                    <w:rFonts w:ascii="Cambria Math" w:hAnsi="Cambria Math"/>
                    <w:szCs w:val="24"/>
                  </w:rPr>
                </w:rPrChange>
              </w:rPr>
            </m:ctrlPr>
          </m:sSubSupPr>
          <m:e>
            <m:r>
              <w:rPr>
                <w:rFonts w:ascii="Cambria Math" w:hAnsi="Cambria Math" w:hint="eastAsia"/>
                <w:sz w:val="22"/>
                <w:szCs w:val="24"/>
                <w:rPrChange w:id="1823" w:author="linxl" w:date="2019-09-05T14:23:00Z">
                  <w:rPr>
                    <w:rFonts w:ascii="Cambria Math" w:hAnsi="Cambria Math" w:hint="eastAsia"/>
                    <w:szCs w:val="24"/>
                  </w:rPr>
                </w:rPrChange>
              </w:rPr>
              <m:t>P</m:t>
            </m:r>
          </m:e>
          <m:sub>
            <m:r>
              <w:rPr>
                <w:rFonts w:ascii="Cambria Math" w:hAnsi="Cambria Math" w:hint="eastAsia"/>
                <w:sz w:val="22"/>
                <w:szCs w:val="24"/>
                <w:rPrChange w:id="1824" w:author="linxl" w:date="2019-09-05T14:23:00Z">
                  <w:rPr>
                    <w:rFonts w:ascii="Cambria Math" w:hAnsi="Cambria Math" w:hint="eastAsia"/>
                    <w:szCs w:val="24"/>
                  </w:rPr>
                </w:rPrChange>
              </w:rPr>
              <m:t>s</m:t>
            </m:r>
            <m:r>
              <m:rPr>
                <m:sty m:val="p"/>
              </m:rPr>
              <w:rPr>
                <w:rFonts w:ascii="Cambria Math" w:hAnsi="Cambria Math" w:hint="eastAsia"/>
                <w:sz w:val="22"/>
                <w:szCs w:val="24"/>
                <w:rPrChange w:id="1825" w:author="linxl" w:date="2019-09-05T14:23:00Z">
                  <w:rPr>
                    <w:rFonts w:ascii="Cambria Math" w:hAnsi="Cambria Math" w:hint="eastAsia"/>
                    <w:szCs w:val="24"/>
                  </w:rPr>
                </w:rPrChange>
              </w:rPr>
              <m:t>+</m:t>
            </m:r>
            <m:r>
              <w:rPr>
                <w:rFonts w:ascii="Cambria Math" w:hAnsi="Cambria Math"/>
                <w:sz w:val="22"/>
                <w:szCs w:val="24"/>
                <w:rPrChange w:id="1826" w:author="linxl" w:date="2019-09-05T14:23:00Z">
                  <w:rPr>
                    <w:rFonts w:ascii="Cambria Math" w:hAnsi="Cambria Math"/>
                    <w:szCs w:val="24"/>
                  </w:rPr>
                </w:rPrChange>
              </w:rPr>
              <m:t>k</m:t>
            </m:r>
          </m:sub>
          <m:sup>
            <m:r>
              <m:rPr>
                <m:sty m:val="p"/>
              </m:rPr>
              <w:rPr>
                <w:rFonts w:ascii="Cambria Math" w:hAnsi="Cambria Math"/>
                <w:sz w:val="22"/>
                <w:szCs w:val="24"/>
                <w:rPrChange w:id="1827" w:author="linxl" w:date="2019-09-05T14:23:00Z">
                  <w:rPr>
                    <w:rFonts w:ascii="Cambria Math" w:hAnsi="Cambria Math"/>
                    <w:szCs w:val="24"/>
                  </w:rPr>
                </w:rPrChange>
              </w:rPr>
              <m:t>'</m:t>
            </m:r>
          </m:sup>
        </m:sSubSup>
      </m:oMath>
      <w:r w:rsidR="009A6536" w:rsidRPr="00D973C4">
        <w:rPr>
          <w:rFonts w:ascii="宋体" w:hAnsi="宋体" w:hint="eastAsia"/>
          <w:sz w:val="22"/>
          <w:szCs w:val="24"/>
          <w:rPrChange w:id="1828" w:author="linxl" w:date="2019-09-05T14:23:00Z">
            <w:rPr>
              <w:rFonts w:ascii="宋体" w:hAnsi="宋体" w:hint="eastAsia"/>
              <w:szCs w:val="24"/>
            </w:rPr>
          </w:rPrChange>
        </w:rPr>
        <w:t>不在S中，则说明</w:t>
      </w:r>
      <m:oMath>
        <m:d>
          <m:dPr>
            <m:begChr m:val="["/>
            <m:endChr m:val="]"/>
            <m:ctrlPr>
              <w:rPr>
                <w:rFonts w:ascii="Cambria Math" w:hAnsi="Cambria Math"/>
                <w:sz w:val="22"/>
                <w:szCs w:val="24"/>
                <w:rPrChange w:id="1829" w:author="linxl" w:date="2019-09-05T14:23:00Z">
                  <w:rPr>
                    <w:rFonts w:ascii="Cambria Math" w:hAnsi="Cambria Math"/>
                    <w:szCs w:val="24"/>
                  </w:rPr>
                </w:rPrChange>
              </w:rPr>
            </m:ctrlPr>
          </m:dPr>
          <m:e>
            <m:sSub>
              <m:sSubPr>
                <m:ctrlPr>
                  <w:rPr>
                    <w:rFonts w:ascii="Cambria Math" w:hAnsi="Cambria Math"/>
                    <w:sz w:val="22"/>
                    <w:szCs w:val="24"/>
                    <w:rPrChange w:id="1830" w:author="linxl" w:date="2019-09-05T14:23:00Z">
                      <w:rPr>
                        <w:rFonts w:ascii="Cambria Math" w:hAnsi="Cambria Math"/>
                        <w:szCs w:val="24"/>
                      </w:rPr>
                    </w:rPrChange>
                  </w:rPr>
                </m:ctrlPr>
              </m:sSubPr>
              <m:e>
                <m:r>
                  <w:rPr>
                    <w:rFonts w:ascii="Cambria Math" w:hAnsi="Cambria Math" w:hint="eastAsia"/>
                    <w:sz w:val="22"/>
                    <w:szCs w:val="24"/>
                    <w:rPrChange w:id="1831" w:author="linxl" w:date="2019-09-05T14:23:00Z">
                      <w:rPr>
                        <w:rFonts w:ascii="Cambria Math" w:hAnsi="Cambria Math" w:hint="eastAsia"/>
                        <w:szCs w:val="24"/>
                      </w:rPr>
                    </w:rPrChange>
                  </w:rPr>
                  <m:t>P</m:t>
                </m:r>
              </m:e>
              <m:sub>
                <m:r>
                  <w:rPr>
                    <w:rFonts w:ascii="Cambria Math" w:hAnsi="Cambria Math" w:hint="eastAsia"/>
                    <w:sz w:val="22"/>
                    <w:szCs w:val="24"/>
                    <w:rPrChange w:id="1832" w:author="linxl" w:date="2019-09-05T14:23:00Z">
                      <w:rPr>
                        <w:rFonts w:ascii="Cambria Math" w:hAnsi="Cambria Math" w:hint="eastAsia"/>
                        <w:szCs w:val="24"/>
                      </w:rPr>
                    </w:rPrChange>
                  </w:rPr>
                  <m:t>S</m:t>
                </m:r>
              </m:sub>
            </m:sSub>
            <m:r>
              <m:rPr>
                <m:sty m:val="p"/>
              </m:rPr>
              <w:rPr>
                <w:rFonts w:ascii="Cambria Math" w:hAnsi="Cambria Math"/>
                <w:sz w:val="22"/>
                <w:szCs w:val="24"/>
                <w:rPrChange w:id="1833" w:author="linxl" w:date="2019-09-05T14:23:00Z">
                  <w:rPr>
                    <w:rFonts w:ascii="Cambria Math" w:hAnsi="Cambria Math"/>
                    <w:szCs w:val="24"/>
                  </w:rPr>
                </w:rPrChange>
              </w:rPr>
              <m:t>,…,</m:t>
            </m:r>
            <m:sSub>
              <m:sSubPr>
                <m:ctrlPr>
                  <w:rPr>
                    <w:rFonts w:ascii="Cambria Math" w:hAnsi="Cambria Math"/>
                    <w:sz w:val="22"/>
                    <w:szCs w:val="24"/>
                    <w:rPrChange w:id="1834" w:author="linxl" w:date="2019-09-05T14:23:00Z">
                      <w:rPr>
                        <w:rFonts w:ascii="Cambria Math" w:hAnsi="Cambria Math"/>
                        <w:szCs w:val="24"/>
                      </w:rPr>
                    </w:rPrChange>
                  </w:rPr>
                </m:ctrlPr>
              </m:sSubPr>
              <m:e>
                <m:r>
                  <w:rPr>
                    <w:rFonts w:ascii="Cambria Math" w:hAnsi="Cambria Math" w:hint="eastAsia"/>
                    <w:sz w:val="22"/>
                    <w:szCs w:val="24"/>
                    <w:rPrChange w:id="1835" w:author="linxl" w:date="2019-09-05T14:23:00Z">
                      <w:rPr>
                        <w:rFonts w:ascii="Cambria Math" w:hAnsi="Cambria Math" w:hint="eastAsia"/>
                        <w:szCs w:val="24"/>
                      </w:rPr>
                    </w:rPrChange>
                  </w:rPr>
                  <m:t>P</m:t>
                </m:r>
              </m:e>
              <m:sub>
                <m:r>
                  <w:rPr>
                    <w:rFonts w:ascii="Cambria Math" w:hAnsi="Cambria Math" w:hint="eastAsia"/>
                    <w:sz w:val="22"/>
                    <w:szCs w:val="24"/>
                    <w:rPrChange w:id="1836" w:author="linxl" w:date="2019-09-05T14:23:00Z">
                      <w:rPr>
                        <w:rFonts w:ascii="Cambria Math" w:hAnsi="Cambria Math" w:hint="eastAsia"/>
                        <w:szCs w:val="24"/>
                      </w:rPr>
                    </w:rPrChange>
                  </w:rPr>
                  <m:t>S</m:t>
                </m:r>
                <m:r>
                  <m:rPr>
                    <m:sty m:val="p"/>
                  </m:rPr>
                  <w:rPr>
                    <w:rFonts w:ascii="Cambria Math" w:hAnsi="Cambria Math"/>
                    <w:sz w:val="22"/>
                    <w:szCs w:val="24"/>
                    <w:rPrChange w:id="1837" w:author="linxl" w:date="2019-09-05T14:23:00Z">
                      <w:rPr>
                        <w:rFonts w:ascii="Cambria Math" w:hAnsi="Cambria Math"/>
                        <w:szCs w:val="24"/>
                      </w:rPr>
                    </w:rPrChange>
                  </w:rPr>
                  <m:t>+</m:t>
                </m:r>
                <m:r>
                  <w:rPr>
                    <w:rFonts w:ascii="Cambria Math" w:hAnsi="Cambria Math"/>
                    <w:sz w:val="22"/>
                    <w:szCs w:val="24"/>
                    <w:rPrChange w:id="1838" w:author="linxl" w:date="2019-09-05T14:23:00Z">
                      <w:rPr>
                        <w:rFonts w:ascii="Cambria Math" w:hAnsi="Cambria Math"/>
                        <w:szCs w:val="24"/>
                      </w:rPr>
                    </w:rPrChange>
                  </w:rPr>
                  <m:t>k</m:t>
                </m:r>
              </m:sub>
            </m:sSub>
          </m:e>
        </m:d>
      </m:oMath>
      <w:r w:rsidR="009A6536" w:rsidRPr="00D973C4">
        <w:rPr>
          <w:rFonts w:ascii="宋体" w:hAnsi="宋体" w:hint="eastAsia"/>
          <w:sz w:val="22"/>
          <w:szCs w:val="24"/>
          <w:rPrChange w:id="1839" w:author="linxl" w:date="2019-09-05T14:23:00Z">
            <w:rPr>
              <w:rFonts w:ascii="宋体" w:hAnsi="宋体" w:hint="eastAsia"/>
              <w:szCs w:val="24"/>
            </w:rPr>
          </w:rPrChange>
        </w:rPr>
        <w:t>中存在点到线段</w:t>
      </w:r>
      <m:oMath>
        <m:sSub>
          <m:sSubPr>
            <m:ctrlPr>
              <w:rPr>
                <w:rFonts w:ascii="Cambria Math" w:hAnsi="Cambria Math"/>
                <w:sz w:val="22"/>
                <w:szCs w:val="24"/>
                <w:rPrChange w:id="1840" w:author="linxl" w:date="2019-09-05T14:23:00Z">
                  <w:rPr>
                    <w:rFonts w:ascii="Cambria Math" w:hAnsi="Cambria Math"/>
                    <w:szCs w:val="24"/>
                  </w:rPr>
                </w:rPrChange>
              </w:rPr>
            </m:ctrlPr>
          </m:sSubPr>
          <m:e>
            <m:r>
              <w:rPr>
                <w:rFonts w:ascii="Cambria Math" w:hAnsi="Cambria Math" w:hint="eastAsia"/>
                <w:sz w:val="22"/>
                <w:szCs w:val="24"/>
                <w:rPrChange w:id="1841" w:author="linxl" w:date="2019-09-05T14:23:00Z">
                  <w:rPr>
                    <w:rFonts w:ascii="Cambria Math" w:hAnsi="Cambria Math" w:hint="eastAsia"/>
                    <w:szCs w:val="24"/>
                  </w:rPr>
                </w:rPrChange>
              </w:rPr>
              <m:t>P</m:t>
            </m:r>
          </m:e>
          <m:sub>
            <m:r>
              <w:rPr>
                <w:rFonts w:ascii="Cambria Math" w:hAnsi="Cambria Math" w:hint="eastAsia"/>
                <w:sz w:val="22"/>
                <w:szCs w:val="24"/>
                <w:rPrChange w:id="1842" w:author="linxl" w:date="2019-09-05T14:23:00Z">
                  <w:rPr>
                    <w:rFonts w:ascii="Cambria Math" w:hAnsi="Cambria Math" w:hint="eastAsia"/>
                    <w:szCs w:val="24"/>
                  </w:rPr>
                </w:rPrChange>
              </w:rPr>
              <m:t>S</m:t>
            </m:r>
          </m:sub>
        </m:sSub>
        <m:sSub>
          <m:sSubPr>
            <m:ctrlPr>
              <w:rPr>
                <w:rFonts w:ascii="Cambria Math" w:hAnsi="Cambria Math"/>
                <w:sz w:val="22"/>
                <w:szCs w:val="24"/>
                <w:rPrChange w:id="1843" w:author="linxl" w:date="2019-09-05T14:23:00Z">
                  <w:rPr>
                    <w:rFonts w:ascii="Cambria Math" w:hAnsi="Cambria Math"/>
                    <w:szCs w:val="24"/>
                  </w:rPr>
                </w:rPrChange>
              </w:rPr>
            </m:ctrlPr>
          </m:sSubPr>
          <m:e>
            <m:r>
              <w:rPr>
                <w:rFonts w:ascii="Cambria Math" w:hAnsi="Cambria Math" w:hint="eastAsia"/>
                <w:sz w:val="22"/>
                <w:szCs w:val="24"/>
                <w:rPrChange w:id="1844" w:author="linxl" w:date="2019-09-05T14:23:00Z">
                  <w:rPr>
                    <w:rFonts w:ascii="Cambria Math" w:hAnsi="Cambria Math" w:hint="eastAsia"/>
                    <w:szCs w:val="24"/>
                  </w:rPr>
                </w:rPrChange>
              </w:rPr>
              <m:t>P</m:t>
            </m:r>
          </m:e>
          <m:sub>
            <m:r>
              <w:rPr>
                <w:rFonts w:ascii="Cambria Math" w:hAnsi="Cambria Math" w:hint="eastAsia"/>
                <w:sz w:val="22"/>
                <w:szCs w:val="24"/>
                <w:rPrChange w:id="1845" w:author="linxl" w:date="2019-09-05T14:23:00Z">
                  <w:rPr>
                    <w:rFonts w:ascii="Cambria Math" w:hAnsi="Cambria Math" w:hint="eastAsia"/>
                    <w:szCs w:val="24"/>
                  </w:rPr>
                </w:rPrChange>
              </w:rPr>
              <m:t>S</m:t>
            </m:r>
            <m:r>
              <m:rPr>
                <m:sty m:val="p"/>
              </m:rPr>
              <w:rPr>
                <w:rFonts w:ascii="Cambria Math" w:hAnsi="Cambria Math"/>
                <w:sz w:val="22"/>
                <w:szCs w:val="24"/>
                <w:rPrChange w:id="1846" w:author="linxl" w:date="2019-09-05T14:23:00Z">
                  <w:rPr>
                    <w:rFonts w:ascii="Cambria Math" w:hAnsi="Cambria Math"/>
                    <w:szCs w:val="24"/>
                  </w:rPr>
                </w:rPrChange>
              </w:rPr>
              <m:t>+</m:t>
            </m:r>
            <m:r>
              <w:rPr>
                <w:rFonts w:ascii="Cambria Math" w:hAnsi="Cambria Math"/>
                <w:sz w:val="22"/>
                <w:szCs w:val="24"/>
                <w:rPrChange w:id="1847" w:author="linxl" w:date="2019-09-05T14:23:00Z">
                  <w:rPr>
                    <w:rFonts w:ascii="Cambria Math" w:hAnsi="Cambria Math"/>
                    <w:szCs w:val="24"/>
                  </w:rPr>
                </w:rPrChange>
              </w:rPr>
              <m:t>k</m:t>
            </m:r>
          </m:sub>
        </m:sSub>
      </m:oMath>
      <w:r w:rsidR="009A6536" w:rsidRPr="00D973C4">
        <w:rPr>
          <w:rFonts w:ascii="宋体" w:hAnsi="宋体" w:hint="eastAsia"/>
          <w:sz w:val="22"/>
          <w:szCs w:val="24"/>
          <w:rPrChange w:id="1848" w:author="linxl" w:date="2019-09-05T14:23:00Z">
            <w:rPr>
              <w:rFonts w:ascii="宋体" w:hAnsi="宋体" w:hint="eastAsia"/>
              <w:szCs w:val="24"/>
            </w:rPr>
          </w:rPrChange>
        </w:rPr>
        <w:t>的同步距离超过阈值</w:t>
      </w:r>
      <m:oMath>
        <m:r>
          <m:rPr>
            <m:sty m:val="p"/>
          </m:rPr>
          <w:rPr>
            <w:rFonts w:ascii="Cambria Math" w:hAnsi="Cambria Math"/>
            <w:sz w:val="22"/>
            <w:szCs w:val="24"/>
            <w:rPrChange w:id="1849" w:author="linxl" w:date="2019-09-05T14:23:00Z">
              <w:rPr>
                <w:rFonts w:ascii="Cambria Math" w:hAnsi="Cambria Math"/>
                <w:szCs w:val="24"/>
              </w:rPr>
            </w:rPrChange>
          </w:rPr>
          <m:t>ϵ</m:t>
        </m:r>
      </m:oMath>
      <w:r w:rsidR="009A6536" w:rsidRPr="00D973C4">
        <w:rPr>
          <w:rFonts w:ascii="宋体" w:hAnsi="宋体" w:hint="eastAsia"/>
          <w:sz w:val="22"/>
          <w:szCs w:val="24"/>
          <w:rPrChange w:id="1850" w:author="linxl" w:date="2019-09-05T14:23:00Z">
            <w:rPr>
              <w:rFonts w:ascii="宋体" w:hAnsi="宋体" w:hint="eastAsia"/>
              <w:szCs w:val="24"/>
            </w:rPr>
          </w:rPrChange>
        </w:rPr>
        <w:t>。则更新</w:t>
      </w:r>
      <m:oMath>
        <m:sSub>
          <m:sSubPr>
            <m:ctrlPr>
              <w:rPr>
                <w:rFonts w:ascii="Cambria Math" w:hAnsi="Cambria Math"/>
                <w:sz w:val="22"/>
                <w:szCs w:val="24"/>
                <w:rPrChange w:id="1851" w:author="linxl" w:date="2019-09-05T14:23:00Z">
                  <w:rPr>
                    <w:rFonts w:ascii="Cambria Math" w:hAnsi="Cambria Math"/>
                    <w:szCs w:val="24"/>
                  </w:rPr>
                </w:rPrChange>
              </w:rPr>
            </m:ctrlPr>
          </m:sSubPr>
          <m:e>
            <m:r>
              <w:rPr>
                <w:rFonts w:ascii="Cambria Math" w:hAnsi="Cambria Math" w:hint="eastAsia"/>
                <w:sz w:val="22"/>
                <w:szCs w:val="24"/>
                <w:rPrChange w:id="1852" w:author="linxl" w:date="2019-09-05T14:23:00Z">
                  <w:rPr>
                    <w:rFonts w:ascii="Cambria Math" w:hAnsi="Cambria Math" w:hint="eastAsia"/>
                    <w:szCs w:val="24"/>
                  </w:rPr>
                </w:rPrChange>
              </w:rPr>
              <m:t>P</m:t>
            </m:r>
          </m:e>
          <m:sub>
            <m:r>
              <w:rPr>
                <w:rFonts w:ascii="Cambria Math" w:hAnsi="Cambria Math" w:hint="eastAsia"/>
                <w:sz w:val="22"/>
                <w:szCs w:val="24"/>
                <w:rPrChange w:id="1853" w:author="linxl" w:date="2019-09-05T14:23:00Z">
                  <w:rPr>
                    <w:rFonts w:ascii="Cambria Math" w:hAnsi="Cambria Math" w:hint="eastAsia"/>
                    <w:szCs w:val="24"/>
                  </w:rPr>
                </w:rPrChange>
              </w:rPr>
              <m:t>S</m:t>
            </m:r>
          </m:sub>
        </m:sSub>
        <m:sSub>
          <m:sSubPr>
            <m:ctrlPr>
              <w:rPr>
                <w:rFonts w:ascii="Cambria Math" w:hAnsi="Cambria Math"/>
                <w:sz w:val="22"/>
                <w:szCs w:val="24"/>
                <w:rPrChange w:id="1854" w:author="linxl" w:date="2019-09-05T14:23:00Z">
                  <w:rPr>
                    <w:rFonts w:ascii="Cambria Math" w:hAnsi="Cambria Math"/>
                    <w:szCs w:val="24"/>
                  </w:rPr>
                </w:rPrChange>
              </w:rPr>
            </m:ctrlPr>
          </m:sSubPr>
          <m:e>
            <m:r>
              <w:rPr>
                <w:rFonts w:ascii="Cambria Math" w:hAnsi="Cambria Math" w:hint="eastAsia"/>
                <w:sz w:val="22"/>
                <w:szCs w:val="24"/>
                <w:rPrChange w:id="1855" w:author="linxl" w:date="2019-09-05T14:23:00Z">
                  <w:rPr>
                    <w:rFonts w:ascii="Cambria Math" w:hAnsi="Cambria Math" w:hint="eastAsia"/>
                    <w:szCs w:val="24"/>
                  </w:rPr>
                </w:rPrChange>
              </w:rPr>
              <m:t>P</m:t>
            </m:r>
          </m:e>
          <m:sub>
            <m:r>
              <w:rPr>
                <w:rFonts w:ascii="Cambria Math" w:hAnsi="Cambria Math" w:hint="eastAsia"/>
                <w:sz w:val="22"/>
                <w:szCs w:val="24"/>
                <w:rPrChange w:id="1856" w:author="linxl" w:date="2019-09-05T14:23:00Z">
                  <w:rPr>
                    <w:rFonts w:ascii="Cambria Math" w:hAnsi="Cambria Math" w:hint="eastAsia"/>
                    <w:szCs w:val="24"/>
                  </w:rPr>
                </w:rPrChange>
              </w:rPr>
              <m:t>S</m:t>
            </m:r>
            <m:r>
              <m:rPr>
                <m:sty m:val="p"/>
              </m:rPr>
              <w:rPr>
                <w:rFonts w:ascii="Cambria Math" w:hAnsi="Cambria Math"/>
                <w:sz w:val="22"/>
                <w:szCs w:val="24"/>
                <w:rPrChange w:id="1857" w:author="linxl" w:date="2019-09-05T14:23:00Z">
                  <w:rPr>
                    <w:rFonts w:ascii="Cambria Math" w:hAnsi="Cambria Math"/>
                    <w:szCs w:val="24"/>
                  </w:rPr>
                </w:rPrChange>
              </w:rPr>
              <m:t>+</m:t>
            </m:r>
            <m:r>
              <w:rPr>
                <w:rFonts w:ascii="Cambria Math" w:hAnsi="Cambria Math"/>
                <w:sz w:val="22"/>
                <w:szCs w:val="24"/>
                <w:rPrChange w:id="1858" w:author="linxl" w:date="2019-09-05T14:23:00Z">
                  <w:rPr>
                    <w:rFonts w:ascii="Cambria Math" w:hAnsi="Cambria Math"/>
                    <w:szCs w:val="24"/>
                  </w:rPr>
                </w:rPrChange>
              </w:rPr>
              <m:t>k</m:t>
            </m:r>
            <m:r>
              <m:rPr>
                <m:sty m:val="p"/>
              </m:rPr>
              <w:rPr>
                <w:rFonts w:ascii="微软雅黑" w:eastAsia="微软雅黑" w:hAnsi="微软雅黑" w:cs="微软雅黑" w:hint="eastAsia"/>
                <w:sz w:val="22"/>
                <w:szCs w:val="24"/>
                <w:rPrChange w:id="1859" w:author="linxl" w:date="2019-09-05T14:23:00Z">
                  <w:rPr>
                    <w:rFonts w:ascii="微软雅黑" w:eastAsia="微软雅黑" w:hAnsi="微软雅黑" w:cs="微软雅黑" w:hint="eastAsia"/>
                    <w:szCs w:val="24"/>
                  </w:rPr>
                </w:rPrChange>
              </w:rPr>
              <m:t>-</m:t>
            </m:r>
            <m:r>
              <m:rPr>
                <m:sty m:val="p"/>
              </m:rPr>
              <w:rPr>
                <w:rFonts w:ascii="Cambria Math" w:hAnsi="Cambria Math"/>
                <w:sz w:val="22"/>
                <w:szCs w:val="24"/>
                <w:rPrChange w:id="1860" w:author="linxl" w:date="2019-09-05T14:23:00Z">
                  <w:rPr>
                    <w:rFonts w:ascii="Cambria Math" w:hAnsi="Cambria Math"/>
                    <w:szCs w:val="24"/>
                  </w:rPr>
                </w:rPrChange>
              </w:rPr>
              <m:t>1</m:t>
            </m:r>
          </m:sub>
        </m:sSub>
      </m:oMath>
      <w:r w:rsidR="009A6536" w:rsidRPr="00D973C4">
        <w:rPr>
          <w:rFonts w:ascii="宋体" w:hAnsi="宋体" w:hint="eastAsia"/>
          <w:sz w:val="22"/>
          <w:szCs w:val="24"/>
          <w:rPrChange w:id="1861" w:author="linxl" w:date="2019-09-05T14:23:00Z">
            <w:rPr>
              <w:rFonts w:ascii="宋体" w:hAnsi="宋体" w:hint="eastAsia"/>
              <w:szCs w:val="24"/>
            </w:rPr>
          </w:rPrChange>
        </w:rPr>
        <w:t>为</w:t>
      </w:r>
      <m:oMath>
        <m:d>
          <m:dPr>
            <m:begChr m:val="["/>
            <m:endChr m:val="]"/>
            <m:ctrlPr>
              <w:rPr>
                <w:rFonts w:ascii="Cambria Math" w:hAnsi="Cambria Math"/>
                <w:sz w:val="22"/>
                <w:szCs w:val="24"/>
                <w:rPrChange w:id="1862" w:author="linxl" w:date="2019-09-05T14:23:00Z">
                  <w:rPr>
                    <w:rFonts w:ascii="Cambria Math" w:hAnsi="Cambria Math"/>
                    <w:szCs w:val="24"/>
                  </w:rPr>
                </w:rPrChange>
              </w:rPr>
            </m:ctrlPr>
          </m:dPr>
          <m:e>
            <m:sSub>
              <m:sSubPr>
                <m:ctrlPr>
                  <w:rPr>
                    <w:rFonts w:ascii="Cambria Math" w:hAnsi="Cambria Math"/>
                    <w:sz w:val="22"/>
                    <w:szCs w:val="24"/>
                    <w:rPrChange w:id="1863" w:author="linxl" w:date="2019-09-05T14:23:00Z">
                      <w:rPr>
                        <w:rFonts w:ascii="Cambria Math" w:hAnsi="Cambria Math"/>
                        <w:szCs w:val="24"/>
                      </w:rPr>
                    </w:rPrChange>
                  </w:rPr>
                </m:ctrlPr>
              </m:sSubPr>
              <m:e>
                <m:r>
                  <w:rPr>
                    <w:rFonts w:ascii="Cambria Math" w:hAnsi="Cambria Math" w:hint="eastAsia"/>
                    <w:sz w:val="22"/>
                    <w:szCs w:val="24"/>
                    <w:rPrChange w:id="1864" w:author="linxl" w:date="2019-09-05T14:23:00Z">
                      <w:rPr>
                        <w:rFonts w:ascii="Cambria Math" w:hAnsi="Cambria Math" w:hint="eastAsia"/>
                        <w:szCs w:val="24"/>
                      </w:rPr>
                    </w:rPrChange>
                  </w:rPr>
                  <m:t>P</m:t>
                </m:r>
              </m:e>
              <m:sub>
                <m:r>
                  <w:rPr>
                    <w:rFonts w:ascii="Cambria Math" w:hAnsi="Cambria Math" w:hint="eastAsia"/>
                    <w:sz w:val="22"/>
                    <w:szCs w:val="24"/>
                    <w:rPrChange w:id="1865" w:author="linxl" w:date="2019-09-05T14:23:00Z">
                      <w:rPr>
                        <w:rFonts w:ascii="Cambria Math" w:hAnsi="Cambria Math" w:hint="eastAsia"/>
                        <w:szCs w:val="24"/>
                      </w:rPr>
                    </w:rPrChange>
                  </w:rPr>
                  <m:t>S</m:t>
                </m:r>
              </m:sub>
            </m:sSub>
            <m:r>
              <m:rPr>
                <m:sty m:val="p"/>
              </m:rPr>
              <w:rPr>
                <w:rFonts w:ascii="Cambria Math" w:hAnsi="Cambria Math"/>
                <w:sz w:val="22"/>
                <w:szCs w:val="24"/>
                <w:rPrChange w:id="1866" w:author="linxl" w:date="2019-09-05T14:23:00Z">
                  <w:rPr>
                    <w:rFonts w:ascii="Cambria Math" w:hAnsi="Cambria Math"/>
                    <w:szCs w:val="24"/>
                  </w:rPr>
                </w:rPrChange>
              </w:rPr>
              <m:t>,…,</m:t>
            </m:r>
            <m:sSub>
              <m:sSubPr>
                <m:ctrlPr>
                  <w:rPr>
                    <w:rFonts w:ascii="Cambria Math" w:hAnsi="Cambria Math"/>
                    <w:sz w:val="22"/>
                    <w:szCs w:val="24"/>
                    <w:rPrChange w:id="1867" w:author="linxl" w:date="2019-09-05T14:23:00Z">
                      <w:rPr>
                        <w:rFonts w:ascii="Cambria Math" w:hAnsi="Cambria Math"/>
                        <w:szCs w:val="24"/>
                      </w:rPr>
                    </w:rPrChange>
                  </w:rPr>
                </m:ctrlPr>
              </m:sSubPr>
              <m:e>
                <m:r>
                  <w:rPr>
                    <w:rFonts w:ascii="Cambria Math" w:hAnsi="Cambria Math" w:hint="eastAsia"/>
                    <w:sz w:val="22"/>
                    <w:szCs w:val="24"/>
                    <w:rPrChange w:id="1868" w:author="linxl" w:date="2019-09-05T14:23:00Z">
                      <w:rPr>
                        <w:rFonts w:ascii="Cambria Math" w:hAnsi="Cambria Math" w:hint="eastAsia"/>
                        <w:szCs w:val="24"/>
                      </w:rPr>
                    </w:rPrChange>
                  </w:rPr>
                  <m:t>P</m:t>
                </m:r>
              </m:e>
              <m:sub>
                <m:r>
                  <w:rPr>
                    <w:rFonts w:ascii="Cambria Math" w:hAnsi="Cambria Math" w:hint="eastAsia"/>
                    <w:sz w:val="22"/>
                    <w:szCs w:val="24"/>
                    <w:rPrChange w:id="1869" w:author="linxl" w:date="2019-09-05T14:23:00Z">
                      <w:rPr>
                        <w:rFonts w:ascii="Cambria Math" w:hAnsi="Cambria Math" w:hint="eastAsia"/>
                        <w:szCs w:val="24"/>
                      </w:rPr>
                    </w:rPrChange>
                  </w:rPr>
                  <m:t>S</m:t>
                </m:r>
                <m:r>
                  <m:rPr>
                    <m:sty m:val="p"/>
                  </m:rPr>
                  <w:rPr>
                    <w:rFonts w:ascii="Cambria Math" w:hAnsi="Cambria Math"/>
                    <w:sz w:val="22"/>
                    <w:szCs w:val="24"/>
                    <w:rPrChange w:id="1870" w:author="linxl" w:date="2019-09-05T14:23:00Z">
                      <w:rPr>
                        <w:rFonts w:ascii="Cambria Math" w:hAnsi="Cambria Math"/>
                        <w:szCs w:val="24"/>
                      </w:rPr>
                    </w:rPrChange>
                  </w:rPr>
                  <m:t>+</m:t>
                </m:r>
                <m:r>
                  <w:rPr>
                    <w:rFonts w:ascii="Cambria Math" w:hAnsi="Cambria Math"/>
                    <w:sz w:val="22"/>
                    <w:szCs w:val="24"/>
                    <w:rPrChange w:id="1871" w:author="linxl" w:date="2019-09-05T14:23:00Z">
                      <w:rPr>
                        <w:rFonts w:ascii="Cambria Math" w:hAnsi="Cambria Math"/>
                        <w:szCs w:val="24"/>
                      </w:rPr>
                    </w:rPrChange>
                  </w:rPr>
                  <m:t>k</m:t>
                </m:r>
                <m:r>
                  <m:rPr>
                    <m:sty m:val="p"/>
                  </m:rPr>
                  <w:rPr>
                    <w:rFonts w:ascii="微软雅黑" w:eastAsia="微软雅黑" w:hAnsi="微软雅黑" w:cs="微软雅黑" w:hint="eastAsia"/>
                    <w:sz w:val="22"/>
                    <w:szCs w:val="24"/>
                    <w:rPrChange w:id="1872" w:author="linxl" w:date="2019-09-05T14:23:00Z">
                      <w:rPr>
                        <w:rFonts w:ascii="微软雅黑" w:eastAsia="微软雅黑" w:hAnsi="微软雅黑" w:cs="微软雅黑" w:hint="eastAsia"/>
                        <w:szCs w:val="24"/>
                      </w:rPr>
                    </w:rPrChange>
                  </w:rPr>
                  <m:t>-</m:t>
                </m:r>
                <m:r>
                  <m:rPr>
                    <m:sty m:val="p"/>
                  </m:rPr>
                  <w:rPr>
                    <w:rFonts w:ascii="Cambria Math" w:hAnsi="Cambria Math"/>
                    <w:sz w:val="22"/>
                    <w:szCs w:val="24"/>
                    <w:rPrChange w:id="1873" w:author="linxl" w:date="2019-09-05T14:23:00Z">
                      <w:rPr>
                        <w:rFonts w:ascii="Cambria Math" w:hAnsi="Cambria Math"/>
                        <w:szCs w:val="24"/>
                      </w:rPr>
                    </w:rPrChange>
                  </w:rPr>
                  <m:t>1</m:t>
                </m:r>
              </m:sub>
            </m:sSub>
          </m:e>
        </m:d>
      </m:oMath>
      <w:r w:rsidR="009A6536" w:rsidRPr="00D973C4">
        <w:rPr>
          <w:rFonts w:ascii="宋体" w:hAnsi="宋体" w:hint="eastAsia"/>
          <w:sz w:val="22"/>
          <w:szCs w:val="24"/>
          <w:rPrChange w:id="1874" w:author="linxl" w:date="2019-09-05T14:23:00Z">
            <w:rPr>
              <w:rFonts w:ascii="宋体" w:hAnsi="宋体" w:hint="eastAsia"/>
              <w:szCs w:val="24"/>
            </w:rPr>
          </w:rPrChange>
        </w:rPr>
        <w:t>的一条压缩轨迹，同时以</w:t>
      </w:r>
      <m:oMath>
        <m:sSub>
          <m:sSubPr>
            <m:ctrlPr>
              <w:rPr>
                <w:rFonts w:ascii="Cambria Math" w:hAnsi="Cambria Math"/>
                <w:sz w:val="22"/>
                <w:szCs w:val="24"/>
                <w:rPrChange w:id="1875" w:author="linxl" w:date="2019-09-05T14:23:00Z">
                  <w:rPr>
                    <w:rFonts w:ascii="Cambria Math" w:hAnsi="Cambria Math"/>
                    <w:szCs w:val="24"/>
                  </w:rPr>
                </w:rPrChange>
              </w:rPr>
            </m:ctrlPr>
          </m:sSubPr>
          <m:e>
            <m:r>
              <w:rPr>
                <w:rFonts w:ascii="Cambria Math" w:hAnsi="Cambria Math" w:hint="eastAsia"/>
                <w:sz w:val="22"/>
                <w:szCs w:val="24"/>
                <w:rPrChange w:id="1876" w:author="linxl" w:date="2019-09-05T14:23:00Z">
                  <w:rPr>
                    <w:rFonts w:ascii="Cambria Math" w:hAnsi="Cambria Math" w:hint="eastAsia"/>
                    <w:szCs w:val="24"/>
                  </w:rPr>
                </w:rPrChange>
              </w:rPr>
              <m:t>P</m:t>
            </m:r>
          </m:e>
          <m:sub>
            <m:r>
              <w:rPr>
                <w:rFonts w:ascii="Cambria Math" w:hAnsi="Cambria Math" w:hint="eastAsia"/>
                <w:sz w:val="22"/>
                <w:szCs w:val="24"/>
                <w:rPrChange w:id="1877" w:author="linxl" w:date="2019-09-05T14:23:00Z">
                  <w:rPr>
                    <w:rFonts w:ascii="Cambria Math" w:hAnsi="Cambria Math" w:hint="eastAsia"/>
                    <w:szCs w:val="24"/>
                  </w:rPr>
                </w:rPrChange>
              </w:rPr>
              <m:t>S</m:t>
            </m:r>
            <m:r>
              <m:rPr>
                <m:sty m:val="p"/>
              </m:rPr>
              <w:rPr>
                <w:rFonts w:ascii="Cambria Math" w:hAnsi="Cambria Math"/>
                <w:sz w:val="22"/>
                <w:szCs w:val="24"/>
                <w:rPrChange w:id="1878" w:author="linxl" w:date="2019-09-05T14:23:00Z">
                  <w:rPr>
                    <w:rFonts w:ascii="Cambria Math" w:hAnsi="Cambria Math"/>
                    <w:szCs w:val="24"/>
                  </w:rPr>
                </w:rPrChange>
              </w:rPr>
              <m:t>+</m:t>
            </m:r>
            <m:r>
              <w:rPr>
                <w:rFonts w:ascii="Cambria Math" w:hAnsi="Cambria Math"/>
                <w:sz w:val="22"/>
                <w:szCs w:val="24"/>
                <w:rPrChange w:id="1879" w:author="linxl" w:date="2019-09-05T14:23:00Z">
                  <w:rPr>
                    <w:rFonts w:ascii="Cambria Math" w:hAnsi="Cambria Math"/>
                    <w:szCs w:val="24"/>
                  </w:rPr>
                </w:rPrChange>
              </w:rPr>
              <m:t>k</m:t>
            </m:r>
            <m:r>
              <m:rPr>
                <m:sty m:val="p"/>
              </m:rPr>
              <w:rPr>
                <w:rFonts w:ascii="微软雅黑" w:eastAsia="微软雅黑" w:hAnsi="微软雅黑" w:cs="微软雅黑" w:hint="eastAsia"/>
                <w:sz w:val="22"/>
                <w:szCs w:val="24"/>
                <w:rPrChange w:id="1880" w:author="linxl" w:date="2019-09-05T14:23:00Z">
                  <w:rPr>
                    <w:rFonts w:ascii="微软雅黑" w:eastAsia="微软雅黑" w:hAnsi="微软雅黑" w:cs="微软雅黑" w:hint="eastAsia"/>
                    <w:szCs w:val="24"/>
                  </w:rPr>
                </w:rPrChange>
              </w:rPr>
              <m:t>-</m:t>
            </m:r>
            <m:r>
              <m:rPr>
                <m:sty m:val="p"/>
              </m:rPr>
              <w:rPr>
                <w:rFonts w:ascii="Cambria Math" w:hAnsi="Cambria Math"/>
                <w:sz w:val="22"/>
                <w:szCs w:val="24"/>
                <w:rPrChange w:id="1881" w:author="linxl" w:date="2019-09-05T14:23:00Z">
                  <w:rPr>
                    <w:rFonts w:ascii="Cambria Math" w:hAnsi="Cambria Math"/>
                    <w:szCs w:val="24"/>
                  </w:rPr>
                </w:rPrChange>
              </w:rPr>
              <m:t>1</m:t>
            </m:r>
          </m:sub>
        </m:sSub>
      </m:oMath>
      <w:r w:rsidR="009A6536" w:rsidRPr="00D973C4">
        <w:rPr>
          <w:rFonts w:ascii="宋体" w:hAnsi="宋体" w:hint="eastAsia"/>
          <w:sz w:val="22"/>
          <w:szCs w:val="24"/>
          <w:rPrChange w:id="1882" w:author="linxl" w:date="2019-09-05T14:23:00Z">
            <w:rPr>
              <w:rFonts w:ascii="宋体" w:hAnsi="宋体" w:hint="eastAsia"/>
              <w:szCs w:val="24"/>
            </w:rPr>
          </w:rPrChange>
        </w:rPr>
        <w:t xml:space="preserve">为原点建立坐标系继续压缩。 </w:t>
      </w:r>
    </w:p>
    <w:p w14:paraId="6763C93D" w14:textId="77777777" w:rsidR="009A6536" w:rsidRPr="00D973C4" w:rsidRDefault="009A6536" w:rsidP="009A6536">
      <w:pPr>
        <w:pStyle w:val="a3"/>
        <w:spacing w:line="240" w:lineRule="auto"/>
        <w:ind w:firstLineChars="0"/>
        <w:rPr>
          <w:rFonts w:ascii="宋体" w:hAnsi="宋体"/>
          <w:sz w:val="22"/>
          <w:szCs w:val="24"/>
          <w:rPrChange w:id="1883" w:author="linxl" w:date="2019-09-05T14:23:00Z">
            <w:rPr>
              <w:rFonts w:ascii="宋体" w:hAnsi="宋体"/>
              <w:szCs w:val="24"/>
            </w:rPr>
          </w:rPrChange>
        </w:rPr>
      </w:pPr>
      <w:r w:rsidRPr="00D973C4">
        <w:rPr>
          <w:rFonts w:ascii="宋体" w:hAnsi="宋体" w:hint="eastAsia"/>
          <w:sz w:val="22"/>
          <w:szCs w:val="24"/>
          <w:rPrChange w:id="1884" w:author="linxl" w:date="2019-09-05T14:23:00Z">
            <w:rPr>
              <w:rFonts w:ascii="宋体" w:hAnsi="宋体" w:hint="eastAsia"/>
              <w:szCs w:val="24"/>
            </w:rPr>
          </w:rPrChange>
        </w:rPr>
        <w:t>图6和7给出了</w:t>
      </w:r>
      <w:r w:rsidRPr="00D973C4">
        <w:rPr>
          <w:rFonts w:ascii="宋体" w:hAnsi="宋体"/>
          <w:sz w:val="22"/>
          <w:szCs w:val="24"/>
          <w:rPrChange w:id="1885" w:author="linxl" w:date="2019-09-05T14:23:00Z">
            <w:rPr>
              <w:rFonts w:ascii="宋体" w:hAnsi="宋体"/>
              <w:szCs w:val="24"/>
            </w:rPr>
          </w:rPrChange>
        </w:rPr>
        <w:t>CISED-S</w:t>
      </w:r>
      <w:r w:rsidRPr="00D973C4">
        <w:rPr>
          <w:rFonts w:ascii="宋体" w:hAnsi="宋体" w:hint="eastAsia"/>
          <w:sz w:val="22"/>
          <w:szCs w:val="24"/>
          <w:rPrChange w:id="1886" w:author="linxl" w:date="2019-09-05T14:23:00Z">
            <w:rPr>
              <w:rFonts w:ascii="宋体" w:hAnsi="宋体" w:hint="eastAsia"/>
              <w:szCs w:val="24"/>
            </w:rPr>
          </w:rPrChange>
        </w:rPr>
        <w:t>和</w:t>
      </w:r>
      <w:r w:rsidRPr="00D973C4">
        <w:rPr>
          <w:rFonts w:ascii="宋体" w:hAnsi="宋体"/>
          <w:sz w:val="22"/>
          <w:szCs w:val="24"/>
          <w:rPrChange w:id="1887" w:author="linxl" w:date="2019-09-05T14:23:00Z">
            <w:rPr>
              <w:rFonts w:ascii="宋体" w:hAnsi="宋体"/>
              <w:szCs w:val="24"/>
            </w:rPr>
          </w:rPrChange>
        </w:rPr>
        <w:t>CISED-</w:t>
      </w:r>
      <m:oMath>
        <m:r>
          <m:rPr>
            <m:sty m:val="p"/>
          </m:rPr>
          <w:rPr>
            <w:rFonts w:ascii="Cambria Math" w:hAnsi="Cambria Math"/>
            <w:sz w:val="22"/>
            <w:szCs w:val="24"/>
            <w:rPrChange w:id="1888" w:author="linxl" w:date="2019-09-05T14:23:00Z">
              <w:rPr>
                <w:rFonts w:ascii="Cambria Math" w:hAnsi="Cambria Math"/>
                <w:szCs w:val="24"/>
              </w:rPr>
            </w:rPrChange>
          </w:rPr>
          <m:t xml:space="preserve"> ϵ</m:t>
        </m:r>
      </m:oMath>
      <w:r w:rsidRPr="00D973C4">
        <w:rPr>
          <w:rFonts w:ascii="宋体" w:hAnsi="宋体" w:hint="eastAsia"/>
          <w:sz w:val="22"/>
          <w:szCs w:val="24"/>
          <w:rPrChange w:id="1889" w:author="linxl" w:date="2019-09-05T14:23:00Z">
            <w:rPr>
              <w:rFonts w:ascii="宋体" w:hAnsi="宋体" w:hint="eastAsia"/>
              <w:szCs w:val="24"/>
            </w:rPr>
          </w:rPrChange>
        </w:rPr>
        <w:t>在同一段轨迹上的示意图。在</w:t>
      </w:r>
      <w:r w:rsidRPr="00D973C4">
        <w:rPr>
          <w:rFonts w:ascii="宋体" w:hAnsi="宋体"/>
          <w:sz w:val="22"/>
          <w:szCs w:val="24"/>
          <w:rPrChange w:id="1890" w:author="linxl" w:date="2019-09-05T14:23:00Z">
            <w:rPr>
              <w:rFonts w:ascii="宋体" w:hAnsi="宋体"/>
              <w:szCs w:val="24"/>
            </w:rPr>
          </w:rPrChange>
        </w:rPr>
        <w:t>CISED-S</w:t>
      </w:r>
      <w:r w:rsidRPr="00D973C4">
        <w:rPr>
          <w:rFonts w:ascii="宋体" w:hAnsi="宋体" w:hint="eastAsia"/>
          <w:sz w:val="22"/>
          <w:szCs w:val="24"/>
          <w:rPrChange w:id="1891" w:author="linxl" w:date="2019-09-05T14:23:00Z">
            <w:rPr>
              <w:rFonts w:ascii="宋体" w:hAnsi="宋体" w:hint="eastAsia"/>
              <w:szCs w:val="24"/>
            </w:rPr>
          </w:rPrChange>
        </w:rPr>
        <w:t>算法中，当</w:t>
      </w:r>
      <m:oMath>
        <m:sSub>
          <m:sSubPr>
            <m:ctrlPr>
              <w:rPr>
                <w:rFonts w:ascii="Cambria Math" w:hAnsi="Cambria Math"/>
                <w:sz w:val="22"/>
                <w:szCs w:val="24"/>
                <w:rPrChange w:id="1892" w:author="linxl" w:date="2019-09-05T14:23:00Z">
                  <w:rPr>
                    <w:rFonts w:ascii="Cambria Math" w:hAnsi="Cambria Math"/>
                    <w:szCs w:val="24"/>
                  </w:rPr>
                </w:rPrChange>
              </w:rPr>
            </m:ctrlPr>
          </m:sSubPr>
          <m:e>
            <m:r>
              <w:rPr>
                <w:rFonts w:ascii="Cambria Math" w:hAnsi="Cambria Math"/>
                <w:sz w:val="22"/>
                <w:szCs w:val="24"/>
                <w:rPrChange w:id="1893" w:author="linxl" w:date="2019-09-05T14:23:00Z">
                  <w:rPr>
                    <w:rFonts w:ascii="Cambria Math" w:hAnsi="Cambria Math"/>
                    <w:szCs w:val="24"/>
                  </w:rPr>
                </w:rPrChange>
              </w:rPr>
              <m:t>P</m:t>
            </m:r>
          </m:e>
          <m:sub>
            <m:r>
              <m:rPr>
                <m:sty m:val="p"/>
              </m:rPr>
              <w:rPr>
                <w:rFonts w:ascii="Cambria Math" w:hAnsi="Cambria Math"/>
                <w:sz w:val="22"/>
                <w:szCs w:val="24"/>
                <w:rPrChange w:id="1894" w:author="linxl" w:date="2019-09-05T14:23:00Z">
                  <w:rPr>
                    <w:rFonts w:ascii="Cambria Math" w:hAnsi="Cambria Math"/>
                    <w:szCs w:val="24"/>
                  </w:rPr>
                </w:rPrChange>
              </w:rPr>
              <m:t>3</m:t>
            </m:r>
          </m:sub>
        </m:sSub>
      </m:oMath>
      <w:r w:rsidRPr="00D973C4">
        <w:rPr>
          <w:rFonts w:ascii="宋体" w:hAnsi="宋体" w:hint="eastAsia"/>
          <w:sz w:val="22"/>
          <w:szCs w:val="24"/>
          <w:rPrChange w:id="1895" w:author="linxl" w:date="2019-09-05T14:23:00Z">
            <w:rPr>
              <w:rFonts w:ascii="宋体" w:hAnsi="宋体" w:hint="eastAsia"/>
              <w:szCs w:val="24"/>
            </w:rPr>
          </w:rPrChange>
        </w:rPr>
        <w:t>到来时，</w:t>
      </w:r>
      <m:oMath>
        <m:sSub>
          <m:sSubPr>
            <m:ctrlPr>
              <w:rPr>
                <w:rFonts w:ascii="Cambria Math" w:hAnsi="Cambria Math"/>
                <w:sz w:val="22"/>
                <w:szCs w:val="24"/>
                <w:rPrChange w:id="1896" w:author="linxl" w:date="2019-09-05T14:23:00Z">
                  <w:rPr>
                    <w:rFonts w:ascii="Cambria Math" w:hAnsi="Cambria Math"/>
                    <w:szCs w:val="24"/>
                  </w:rPr>
                </w:rPrChange>
              </w:rPr>
            </m:ctrlPr>
          </m:sSubPr>
          <m:e>
            <m:r>
              <w:rPr>
                <w:rFonts w:ascii="Cambria Math" w:hAnsi="Cambria Math"/>
                <w:sz w:val="22"/>
                <w:szCs w:val="24"/>
                <w:rPrChange w:id="1897" w:author="linxl" w:date="2019-09-05T14:23:00Z">
                  <w:rPr>
                    <w:rFonts w:ascii="Cambria Math" w:hAnsi="Cambria Math"/>
                    <w:szCs w:val="24"/>
                  </w:rPr>
                </w:rPrChange>
              </w:rPr>
              <m:t>C</m:t>
            </m:r>
          </m:e>
          <m:sub>
            <m:r>
              <w:rPr>
                <w:rFonts w:ascii="Cambria Math" w:hAnsi="Cambria Math" w:hint="eastAsia"/>
                <w:sz w:val="22"/>
                <w:szCs w:val="24"/>
                <w:rPrChange w:id="1898" w:author="linxl" w:date="2019-09-05T14:23:00Z">
                  <w:rPr>
                    <w:rFonts w:ascii="Cambria Math" w:hAnsi="Cambria Math" w:hint="eastAsia"/>
                    <w:szCs w:val="24"/>
                  </w:rPr>
                </w:rPrChange>
              </w:rPr>
              <m:t>S</m:t>
            </m:r>
            <m:r>
              <m:rPr>
                <m:sty m:val="p"/>
              </m:rPr>
              <w:rPr>
                <w:rFonts w:ascii="Cambria Math" w:hAnsi="Cambria Math"/>
                <w:sz w:val="22"/>
                <w:szCs w:val="24"/>
                <w:rPrChange w:id="1899" w:author="linxl" w:date="2019-09-05T14:23:00Z">
                  <w:rPr>
                    <w:rFonts w:ascii="Cambria Math" w:hAnsi="Cambria Math"/>
                    <w:szCs w:val="24"/>
                  </w:rPr>
                </w:rPrChange>
              </w:rPr>
              <m:t>+3</m:t>
            </m:r>
          </m:sub>
        </m:sSub>
      </m:oMath>
      <w:r w:rsidRPr="00D973C4">
        <w:rPr>
          <w:rFonts w:ascii="宋体" w:hAnsi="宋体" w:hint="eastAsia"/>
          <w:sz w:val="22"/>
          <w:szCs w:val="24"/>
          <w:rPrChange w:id="1900" w:author="linxl" w:date="2019-09-05T14:23:00Z">
            <w:rPr>
              <w:rFonts w:ascii="宋体" w:hAnsi="宋体" w:hint="eastAsia"/>
              <w:szCs w:val="24"/>
            </w:rPr>
          </w:rPrChange>
        </w:rPr>
        <w:t>与</w:t>
      </w:r>
      <m:oMath>
        <m:sSub>
          <m:sSubPr>
            <m:ctrlPr>
              <w:rPr>
                <w:rFonts w:ascii="Cambria Math" w:hAnsi="Cambria Math"/>
                <w:sz w:val="22"/>
                <w:szCs w:val="24"/>
                <w:rPrChange w:id="1901" w:author="linxl" w:date="2019-09-05T14:23:00Z">
                  <w:rPr>
                    <w:rFonts w:ascii="Cambria Math" w:hAnsi="Cambria Math"/>
                    <w:szCs w:val="24"/>
                  </w:rPr>
                </w:rPrChange>
              </w:rPr>
            </m:ctrlPr>
          </m:sSubPr>
          <m:e>
            <m:r>
              <w:rPr>
                <w:rFonts w:ascii="Cambria Math" w:hAnsi="Cambria Math"/>
                <w:sz w:val="22"/>
                <w:szCs w:val="24"/>
                <w:rPrChange w:id="1902" w:author="linxl" w:date="2019-09-05T14:23:00Z">
                  <w:rPr>
                    <w:rFonts w:ascii="Cambria Math" w:hAnsi="Cambria Math"/>
                    <w:szCs w:val="24"/>
                  </w:rPr>
                </w:rPrChange>
              </w:rPr>
              <m:t>C</m:t>
            </m:r>
          </m:e>
          <m:sub>
            <m:r>
              <w:rPr>
                <w:rFonts w:ascii="Cambria Math" w:hAnsi="Cambria Math" w:hint="eastAsia"/>
                <w:sz w:val="22"/>
                <w:szCs w:val="24"/>
                <w:rPrChange w:id="1903" w:author="linxl" w:date="2019-09-05T14:23:00Z">
                  <w:rPr>
                    <w:rFonts w:ascii="Cambria Math" w:hAnsi="Cambria Math" w:hint="eastAsia"/>
                    <w:szCs w:val="24"/>
                  </w:rPr>
                </w:rPrChange>
              </w:rPr>
              <m:t>S</m:t>
            </m:r>
            <m:r>
              <m:rPr>
                <m:sty m:val="p"/>
              </m:rPr>
              <w:rPr>
                <w:rFonts w:ascii="Cambria Math" w:hAnsi="Cambria Math"/>
                <w:sz w:val="22"/>
                <w:szCs w:val="24"/>
                <w:rPrChange w:id="1904" w:author="linxl" w:date="2019-09-05T14:23:00Z">
                  <w:rPr>
                    <w:rFonts w:ascii="Cambria Math" w:hAnsi="Cambria Math"/>
                    <w:szCs w:val="24"/>
                  </w:rPr>
                </w:rPrChange>
              </w:rPr>
              <m:t>+1</m:t>
            </m:r>
          </m:sub>
        </m:sSub>
      </m:oMath>
      <w:r w:rsidRPr="00D973C4">
        <w:rPr>
          <w:rFonts w:ascii="宋体" w:hAnsi="宋体" w:hint="eastAsia"/>
          <w:sz w:val="22"/>
          <w:szCs w:val="24"/>
          <w:rPrChange w:id="1905" w:author="linxl" w:date="2019-09-05T14:23:00Z">
            <w:rPr>
              <w:rFonts w:ascii="宋体" w:hAnsi="宋体" w:hint="eastAsia"/>
              <w:szCs w:val="24"/>
            </w:rPr>
          </w:rPrChange>
        </w:rPr>
        <w:t>和</w:t>
      </w:r>
      <m:oMath>
        <m:sSub>
          <m:sSubPr>
            <m:ctrlPr>
              <w:rPr>
                <w:rFonts w:ascii="Cambria Math" w:hAnsi="Cambria Math"/>
                <w:sz w:val="22"/>
                <w:szCs w:val="24"/>
                <w:rPrChange w:id="1906" w:author="linxl" w:date="2019-09-05T14:23:00Z">
                  <w:rPr>
                    <w:rFonts w:ascii="Cambria Math" w:hAnsi="Cambria Math"/>
                    <w:szCs w:val="24"/>
                  </w:rPr>
                </w:rPrChange>
              </w:rPr>
            </m:ctrlPr>
          </m:sSubPr>
          <m:e>
            <m:r>
              <w:rPr>
                <w:rFonts w:ascii="Cambria Math" w:hAnsi="Cambria Math"/>
                <w:sz w:val="22"/>
                <w:szCs w:val="24"/>
                <w:rPrChange w:id="1907" w:author="linxl" w:date="2019-09-05T14:23:00Z">
                  <w:rPr>
                    <w:rFonts w:ascii="Cambria Math" w:hAnsi="Cambria Math"/>
                    <w:szCs w:val="24"/>
                  </w:rPr>
                </w:rPrChange>
              </w:rPr>
              <m:t>C</m:t>
            </m:r>
          </m:e>
          <m:sub>
            <m:r>
              <w:rPr>
                <w:rFonts w:ascii="Cambria Math" w:hAnsi="Cambria Math" w:hint="eastAsia"/>
                <w:sz w:val="22"/>
                <w:szCs w:val="24"/>
                <w:rPrChange w:id="1908" w:author="linxl" w:date="2019-09-05T14:23:00Z">
                  <w:rPr>
                    <w:rFonts w:ascii="Cambria Math" w:hAnsi="Cambria Math" w:hint="eastAsia"/>
                    <w:szCs w:val="24"/>
                  </w:rPr>
                </w:rPrChange>
              </w:rPr>
              <m:t>S</m:t>
            </m:r>
            <m:r>
              <m:rPr>
                <m:sty m:val="p"/>
              </m:rPr>
              <w:rPr>
                <w:rFonts w:ascii="Cambria Math" w:hAnsi="Cambria Math"/>
                <w:sz w:val="22"/>
                <w:szCs w:val="24"/>
                <w:rPrChange w:id="1909" w:author="linxl" w:date="2019-09-05T14:23:00Z">
                  <w:rPr>
                    <w:rFonts w:ascii="Cambria Math" w:hAnsi="Cambria Math"/>
                    <w:szCs w:val="24"/>
                  </w:rPr>
                </w:rPrChange>
              </w:rPr>
              <m:t>+2</m:t>
            </m:r>
          </m:sub>
        </m:sSub>
      </m:oMath>
      <w:r w:rsidRPr="00D973C4">
        <w:rPr>
          <w:rFonts w:ascii="宋体" w:hAnsi="宋体" w:hint="eastAsia"/>
          <w:sz w:val="22"/>
          <w:szCs w:val="24"/>
          <w:rPrChange w:id="1910" w:author="linxl" w:date="2019-09-05T14:23:00Z">
            <w:rPr>
              <w:rFonts w:ascii="宋体" w:hAnsi="宋体" w:hint="eastAsia"/>
              <w:szCs w:val="24"/>
            </w:rPr>
          </w:rPrChange>
        </w:rPr>
        <w:t>构成的公共区域没有交集，故进行一次压缩，将线段</w:t>
      </w:r>
      <m:oMath>
        <m:sSub>
          <m:sSubPr>
            <m:ctrlPr>
              <w:rPr>
                <w:rFonts w:ascii="Cambria Math" w:hAnsi="Cambria Math"/>
                <w:sz w:val="22"/>
                <w:szCs w:val="24"/>
                <w:rPrChange w:id="1911" w:author="linxl" w:date="2019-09-05T14:23:00Z">
                  <w:rPr>
                    <w:rFonts w:ascii="Cambria Math" w:hAnsi="Cambria Math"/>
                    <w:szCs w:val="24"/>
                  </w:rPr>
                </w:rPrChange>
              </w:rPr>
            </m:ctrlPr>
          </m:sSubPr>
          <m:e>
            <m:r>
              <w:rPr>
                <w:rFonts w:ascii="Cambria Math" w:hAnsi="Cambria Math" w:hint="eastAsia"/>
                <w:sz w:val="22"/>
                <w:szCs w:val="24"/>
                <w:rPrChange w:id="1912" w:author="linxl" w:date="2019-09-05T14:23:00Z">
                  <w:rPr>
                    <w:rFonts w:ascii="Cambria Math" w:hAnsi="Cambria Math" w:hint="eastAsia"/>
                    <w:szCs w:val="24"/>
                  </w:rPr>
                </w:rPrChange>
              </w:rPr>
              <m:t>P</m:t>
            </m:r>
          </m:e>
          <m:sub>
            <m:r>
              <m:rPr>
                <m:sty m:val="p"/>
              </m:rPr>
              <w:rPr>
                <w:rFonts w:ascii="Cambria Math" w:hAnsi="Cambria Math"/>
                <w:sz w:val="22"/>
                <w:szCs w:val="24"/>
                <w:rPrChange w:id="1913" w:author="linxl" w:date="2019-09-05T14:23:00Z">
                  <w:rPr>
                    <w:rFonts w:ascii="Cambria Math" w:hAnsi="Cambria Math"/>
                    <w:szCs w:val="24"/>
                  </w:rPr>
                </w:rPrChange>
              </w:rPr>
              <m:t>0</m:t>
            </m:r>
          </m:sub>
        </m:sSub>
        <m:sSub>
          <m:sSubPr>
            <m:ctrlPr>
              <w:rPr>
                <w:rFonts w:ascii="Cambria Math" w:hAnsi="Cambria Math"/>
                <w:sz w:val="22"/>
                <w:szCs w:val="24"/>
                <w:rPrChange w:id="1914" w:author="linxl" w:date="2019-09-05T14:23:00Z">
                  <w:rPr>
                    <w:rFonts w:ascii="Cambria Math" w:hAnsi="Cambria Math"/>
                    <w:szCs w:val="24"/>
                  </w:rPr>
                </w:rPrChange>
              </w:rPr>
            </m:ctrlPr>
          </m:sSubPr>
          <m:e>
            <m:r>
              <w:rPr>
                <w:rFonts w:ascii="Cambria Math" w:hAnsi="Cambria Math" w:hint="eastAsia"/>
                <w:sz w:val="22"/>
                <w:szCs w:val="24"/>
                <w:rPrChange w:id="1915" w:author="linxl" w:date="2019-09-05T14:23:00Z">
                  <w:rPr>
                    <w:rFonts w:ascii="Cambria Math" w:hAnsi="Cambria Math" w:hint="eastAsia"/>
                    <w:szCs w:val="24"/>
                  </w:rPr>
                </w:rPrChange>
              </w:rPr>
              <m:t>P</m:t>
            </m:r>
          </m:e>
          <m:sub>
            <m:r>
              <m:rPr>
                <m:sty m:val="p"/>
              </m:rPr>
              <w:rPr>
                <w:rFonts w:ascii="Cambria Math" w:hAnsi="Cambria Math"/>
                <w:sz w:val="22"/>
                <w:szCs w:val="24"/>
                <w:rPrChange w:id="1916" w:author="linxl" w:date="2019-09-05T14:23:00Z">
                  <w:rPr>
                    <w:rFonts w:ascii="Cambria Math" w:hAnsi="Cambria Math"/>
                    <w:szCs w:val="24"/>
                  </w:rPr>
                </w:rPrChange>
              </w:rPr>
              <m:t>2</m:t>
            </m:r>
          </m:sub>
        </m:sSub>
      </m:oMath>
      <w:r w:rsidRPr="00D973C4">
        <w:rPr>
          <w:rFonts w:ascii="宋体" w:hAnsi="宋体" w:hint="eastAsia"/>
          <w:sz w:val="22"/>
          <w:szCs w:val="24"/>
          <w:rPrChange w:id="1917" w:author="linxl" w:date="2019-09-05T14:23:00Z">
            <w:rPr>
              <w:rFonts w:ascii="宋体" w:hAnsi="宋体" w:hint="eastAsia"/>
              <w:szCs w:val="24"/>
            </w:rPr>
          </w:rPrChange>
        </w:rPr>
        <w:t>作为</w:t>
      </w:r>
      <m:oMath>
        <m:sSub>
          <m:sSubPr>
            <m:ctrlPr>
              <w:rPr>
                <w:rFonts w:ascii="Cambria Math" w:hAnsi="Cambria Math"/>
                <w:sz w:val="22"/>
                <w:szCs w:val="24"/>
                <w:rPrChange w:id="1918" w:author="linxl" w:date="2019-09-05T14:23:00Z">
                  <w:rPr>
                    <w:rFonts w:ascii="Cambria Math" w:hAnsi="Cambria Math"/>
                    <w:szCs w:val="24"/>
                  </w:rPr>
                </w:rPrChange>
              </w:rPr>
            </m:ctrlPr>
          </m:sSubPr>
          <m:e>
            <m:r>
              <w:rPr>
                <w:rFonts w:ascii="Cambria Math" w:hAnsi="Cambria Math" w:hint="eastAsia"/>
                <w:sz w:val="22"/>
                <w:szCs w:val="24"/>
                <w:rPrChange w:id="1919" w:author="linxl" w:date="2019-09-05T14:23:00Z">
                  <w:rPr>
                    <w:rFonts w:ascii="Cambria Math" w:hAnsi="Cambria Math" w:hint="eastAsia"/>
                    <w:szCs w:val="24"/>
                  </w:rPr>
                </w:rPrChange>
              </w:rPr>
              <m:t>P</m:t>
            </m:r>
          </m:e>
          <m:sub>
            <m:r>
              <m:rPr>
                <m:sty m:val="p"/>
              </m:rPr>
              <w:rPr>
                <w:rFonts w:ascii="Cambria Math" w:hAnsi="Cambria Math"/>
                <w:sz w:val="22"/>
                <w:szCs w:val="24"/>
                <w:rPrChange w:id="1920" w:author="linxl" w:date="2019-09-05T14:23:00Z">
                  <w:rPr>
                    <w:rFonts w:ascii="Cambria Math" w:hAnsi="Cambria Math"/>
                    <w:szCs w:val="24"/>
                  </w:rPr>
                </w:rPrChange>
              </w:rPr>
              <m:t>0</m:t>
            </m:r>
          </m:sub>
        </m:sSub>
      </m:oMath>
      <w:r w:rsidRPr="00D973C4">
        <w:rPr>
          <w:rFonts w:ascii="宋体" w:hAnsi="宋体" w:hint="eastAsia"/>
          <w:sz w:val="22"/>
          <w:szCs w:val="24"/>
          <w:rPrChange w:id="1921" w:author="linxl" w:date="2019-09-05T14:23:00Z">
            <w:rPr>
              <w:rFonts w:ascii="宋体" w:hAnsi="宋体" w:hint="eastAsia"/>
              <w:szCs w:val="24"/>
            </w:rPr>
          </w:rPrChange>
        </w:rPr>
        <w:t>，</w:t>
      </w:r>
      <m:oMath>
        <m:sSub>
          <m:sSubPr>
            <m:ctrlPr>
              <w:rPr>
                <w:rFonts w:ascii="Cambria Math" w:hAnsi="Cambria Math"/>
                <w:sz w:val="22"/>
                <w:szCs w:val="24"/>
                <w:rPrChange w:id="1922" w:author="linxl" w:date="2019-09-05T14:23:00Z">
                  <w:rPr>
                    <w:rFonts w:ascii="Cambria Math" w:hAnsi="Cambria Math"/>
                    <w:szCs w:val="24"/>
                  </w:rPr>
                </w:rPrChange>
              </w:rPr>
            </m:ctrlPr>
          </m:sSubPr>
          <m:e>
            <m:r>
              <w:rPr>
                <w:rFonts w:ascii="Cambria Math" w:hAnsi="Cambria Math" w:hint="eastAsia"/>
                <w:sz w:val="22"/>
                <w:szCs w:val="24"/>
                <w:rPrChange w:id="1923" w:author="linxl" w:date="2019-09-05T14:23:00Z">
                  <w:rPr>
                    <w:rFonts w:ascii="Cambria Math" w:hAnsi="Cambria Math" w:hint="eastAsia"/>
                    <w:szCs w:val="24"/>
                  </w:rPr>
                </w:rPrChange>
              </w:rPr>
              <m:t>P</m:t>
            </m:r>
          </m:e>
          <m:sub>
            <m:r>
              <m:rPr>
                <m:sty m:val="p"/>
              </m:rPr>
              <w:rPr>
                <w:rFonts w:ascii="Cambria Math" w:hAnsi="Cambria Math"/>
                <w:sz w:val="22"/>
                <w:szCs w:val="24"/>
                <w:rPrChange w:id="1924" w:author="linxl" w:date="2019-09-05T14:23:00Z">
                  <w:rPr>
                    <w:rFonts w:ascii="Cambria Math" w:hAnsi="Cambria Math"/>
                    <w:szCs w:val="24"/>
                  </w:rPr>
                </w:rPrChange>
              </w:rPr>
              <m:t>1</m:t>
            </m:r>
          </m:sub>
        </m:sSub>
      </m:oMath>
      <w:r w:rsidRPr="00D973C4">
        <w:rPr>
          <w:rFonts w:ascii="宋体" w:hAnsi="宋体" w:hint="eastAsia"/>
          <w:sz w:val="22"/>
          <w:szCs w:val="24"/>
          <w:rPrChange w:id="1925" w:author="linxl" w:date="2019-09-05T14:23:00Z">
            <w:rPr>
              <w:rFonts w:ascii="宋体" w:hAnsi="宋体" w:hint="eastAsia"/>
              <w:szCs w:val="24"/>
            </w:rPr>
          </w:rPrChange>
        </w:rPr>
        <w:t>，</w:t>
      </w:r>
      <m:oMath>
        <m:sSub>
          <m:sSubPr>
            <m:ctrlPr>
              <w:rPr>
                <w:rFonts w:ascii="Cambria Math" w:hAnsi="Cambria Math"/>
                <w:sz w:val="22"/>
                <w:szCs w:val="24"/>
                <w:rPrChange w:id="1926" w:author="linxl" w:date="2019-09-05T14:23:00Z">
                  <w:rPr>
                    <w:rFonts w:ascii="Cambria Math" w:hAnsi="Cambria Math"/>
                    <w:szCs w:val="24"/>
                  </w:rPr>
                </w:rPrChange>
              </w:rPr>
            </m:ctrlPr>
          </m:sSubPr>
          <m:e>
            <m:r>
              <w:rPr>
                <w:rFonts w:ascii="Cambria Math" w:hAnsi="Cambria Math" w:hint="eastAsia"/>
                <w:sz w:val="22"/>
                <w:szCs w:val="24"/>
                <w:rPrChange w:id="1927" w:author="linxl" w:date="2019-09-05T14:23:00Z">
                  <w:rPr>
                    <w:rFonts w:ascii="Cambria Math" w:hAnsi="Cambria Math" w:hint="eastAsia"/>
                    <w:szCs w:val="24"/>
                  </w:rPr>
                </w:rPrChange>
              </w:rPr>
              <m:t>P</m:t>
            </m:r>
          </m:e>
          <m:sub>
            <m:r>
              <m:rPr>
                <m:sty m:val="p"/>
              </m:rPr>
              <w:rPr>
                <w:rFonts w:ascii="Cambria Math" w:hAnsi="Cambria Math"/>
                <w:sz w:val="22"/>
                <w:szCs w:val="24"/>
                <w:rPrChange w:id="1928" w:author="linxl" w:date="2019-09-05T14:23:00Z">
                  <w:rPr>
                    <w:rFonts w:ascii="Cambria Math" w:hAnsi="Cambria Math"/>
                    <w:szCs w:val="24"/>
                  </w:rPr>
                </w:rPrChange>
              </w:rPr>
              <m:t>2</m:t>
            </m:r>
          </m:sub>
        </m:sSub>
      </m:oMath>
      <w:r w:rsidRPr="00D973C4">
        <w:rPr>
          <w:rFonts w:ascii="宋体" w:hAnsi="宋体" w:hint="eastAsia"/>
          <w:sz w:val="22"/>
          <w:szCs w:val="24"/>
          <w:rPrChange w:id="1929" w:author="linxl" w:date="2019-09-05T14:23:00Z">
            <w:rPr>
              <w:rFonts w:ascii="宋体" w:hAnsi="宋体" w:hint="eastAsia"/>
              <w:szCs w:val="24"/>
            </w:rPr>
          </w:rPrChange>
        </w:rPr>
        <w:t>的压缩轨迹。而在</w:t>
      </w:r>
      <w:r w:rsidRPr="00D973C4">
        <w:rPr>
          <w:rFonts w:ascii="宋体" w:hAnsi="宋体"/>
          <w:sz w:val="22"/>
          <w:szCs w:val="24"/>
          <w:rPrChange w:id="1930" w:author="linxl" w:date="2019-09-05T14:23:00Z">
            <w:rPr>
              <w:rFonts w:ascii="宋体" w:hAnsi="宋体"/>
              <w:szCs w:val="24"/>
            </w:rPr>
          </w:rPrChange>
        </w:rPr>
        <w:t>CISED-</w:t>
      </w:r>
      <m:oMath>
        <m:r>
          <m:rPr>
            <m:sty m:val="p"/>
          </m:rPr>
          <w:rPr>
            <w:rFonts w:ascii="Cambria Math" w:hAnsi="Cambria Math"/>
            <w:sz w:val="22"/>
            <w:szCs w:val="24"/>
            <w:rPrChange w:id="1931" w:author="linxl" w:date="2019-09-05T14:23:00Z">
              <w:rPr>
                <w:rFonts w:ascii="Cambria Math" w:hAnsi="Cambria Math"/>
                <w:szCs w:val="24"/>
              </w:rPr>
            </w:rPrChange>
          </w:rPr>
          <m:t xml:space="preserve"> ϵ</m:t>
        </m:r>
      </m:oMath>
      <w:r w:rsidRPr="00D973C4">
        <w:rPr>
          <w:rFonts w:ascii="宋体" w:hAnsi="宋体" w:hint="eastAsia"/>
          <w:sz w:val="22"/>
          <w:szCs w:val="24"/>
          <w:rPrChange w:id="1932" w:author="linxl" w:date="2019-09-05T14:23:00Z">
            <w:rPr>
              <w:rFonts w:ascii="宋体" w:hAnsi="宋体" w:hint="eastAsia"/>
              <w:szCs w:val="24"/>
            </w:rPr>
          </w:rPrChange>
        </w:rPr>
        <w:t>算法中，由于斜圆锥底面圆半径更大，所以圆锥更容易存在交集，</w:t>
      </w:r>
      <m:oMath>
        <m:sSub>
          <m:sSubPr>
            <m:ctrlPr>
              <w:rPr>
                <w:rFonts w:ascii="Cambria Math" w:hAnsi="Cambria Math"/>
                <w:sz w:val="22"/>
                <w:szCs w:val="24"/>
                <w:rPrChange w:id="1933" w:author="linxl" w:date="2019-09-05T14:23:00Z">
                  <w:rPr>
                    <w:rFonts w:ascii="Cambria Math" w:hAnsi="Cambria Math"/>
                    <w:szCs w:val="24"/>
                  </w:rPr>
                </w:rPrChange>
              </w:rPr>
            </m:ctrlPr>
          </m:sSubPr>
          <m:e>
            <m:r>
              <w:rPr>
                <w:rFonts w:ascii="Cambria Math" w:hAnsi="Cambria Math"/>
                <w:sz w:val="22"/>
                <w:szCs w:val="24"/>
                <w:rPrChange w:id="1934" w:author="linxl" w:date="2019-09-05T14:23:00Z">
                  <w:rPr>
                    <w:rFonts w:ascii="Cambria Math" w:hAnsi="Cambria Math"/>
                    <w:szCs w:val="24"/>
                  </w:rPr>
                </w:rPrChange>
              </w:rPr>
              <m:t>C</m:t>
            </m:r>
          </m:e>
          <m:sub>
            <m:r>
              <w:rPr>
                <w:rFonts w:ascii="Cambria Math" w:hAnsi="Cambria Math" w:hint="eastAsia"/>
                <w:sz w:val="22"/>
                <w:szCs w:val="24"/>
                <w:rPrChange w:id="1935" w:author="linxl" w:date="2019-09-05T14:23:00Z">
                  <w:rPr>
                    <w:rFonts w:ascii="Cambria Math" w:hAnsi="Cambria Math" w:hint="eastAsia"/>
                    <w:szCs w:val="24"/>
                  </w:rPr>
                </w:rPrChange>
              </w:rPr>
              <m:t>S</m:t>
            </m:r>
            <m:r>
              <m:rPr>
                <m:sty m:val="p"/>
              </m:rPr>
              <w:rPr>
                <w:rFonts w:ascii="Cambria Math" w:hAnsi="Cambria Math"/>
                <w:sz w:val="22"/>
                <w:szCs w:val="24"/>
                <w:rPrChange w:id="1936" w:author="linxl" w:date="2019-09-05T14:23:00Z">
                  <w:rPr>
                    <w:rFonts w:ascii="Cambria Math" w:hAnsi="Cambria Math"/>
                    <w:szCs w:val="24"/>
                  </w:rPr>
                </w:rPrChange>
              </w:rPr>
              <m:t>+3</m:t>
            </m:r>
          </m:sub>
        </m:sSub>
      </m:oMath>
      <w:r w:rsidRPr="00D973C4">
        <w:rPr>
          <w:rFonts w:ascii="宋体" w:hAnsi="宋体" w:hint="eastAsia"/>
          <w:sz w:val="22"/>
          <w:szCs w:val="24"/>
          <w:rPrChange w:id="1937" w:author="linxl" w:date="2019-09-05T14:23:00Z">
            <w:rPr>
              <w:rFonts w:ascii="宋体" w:hAnsi="宋体" w:hint="eastAsia"/>
              <w:szCs w:val="24"/>
            </w:rPr>
          </w:rPrChange>
        </w:rPr>
        <w:t>与</w:t>
      </w:r>
      <m:oMath>
        <m:sSub>
          <m:sSubPr>
            <m:ctrlPr>
              <w:rPr>
                <w:rFonts w:ascii="Cambria Math" w:hAnsi="Cambria Math"/>
                <w:sz w:val="22"/>
                <w:szCs w:val="24"/>
                <w:rPrChange w:id="1938" w:author="linxl" w:date="2019-09-05T14:23:00Z">
                  <w:rPr>
                    <w:rFonts w:ascii="Cambria Math" w:hAnsi="Cambria Math"/>
                    <w:szCs w:val="24"/>
                  </w:rPr>
                </w:rPrChange>
              </w:rPr>
            </m:ctrlPr>
          </m:sSubPr>
          <m:e>
            <m:r>
              <w:rPr>
                <w:rFonts w:ascii="Cambria Math" w:hAnsi="Cambria Math"/>
                <w:sz w:val="22"/>
                <w:szCs w:val="24"/>
                <w:rPrChange w:id="1939" w:author="linxl" w:date="2019-09-05T14:23:00Z">
                  <w:rPr>
                    <w:rFonts w:ascii="Cambria Math" w:hAnsi="Cambria Math"/>
                    <w:szCs w:val="24"/>
                  </w:rPr>
                </w:rPrChange>
              </w:rPr>
              <m:t>C</m:t>
            </m:r>
          </m:e>
          <m:sub>
            <m:r>
              <w:rPr>
                <w:rFonts w:ascii="Cambria Math" w:hAnsi="Cambria Math" w:hint="eastAsia"/>
                <w:sz w:val="22"/>
                <w:szCs w:val="24"/>
                <w:rPrChange w:id="1940" w:author="linxl" w:date="2019-09-05T14:23:00Z">
                  <w:rPr>
                    <w:rFonts w:ascii="Cambria Math" w:hAnsi="Cambria Math" w:hint="eastAsia"/>
                    <w:szCs w:val="24"/>
                  </w:rPr>
                </w:rPrChange>
              </w:rPr>
              <m:t>S</m:t>
            </m:r>
            <m:r>
              <m:rPr>
                <m:sty m:val="p"/>
              </m:rPr>
              <w:rPr>
                <w:rFonts w:ascii="Cambria Math" w:hAnsi="Cambria Math"/>
                <w:sz w:val="22"/>
                <w:szCs w:val="24"/>
                <w:rPrChange w:id="1941" w:author="linxl" w:date="2019-09-05T14:23:00Z">
                  <w:rPr>
                    <w:rFonts w:ascii="Cambria Math" w:hAnsi="Cambria Math"/>
                    <w:szCs w:val="24"/>
                  </w:rPr>
                </w:rPrChange>
              </w:rPr>
              <m:t>+1</m:t>
            </m:r>
          </m:sub>
        </m:sSub>
      </m:oMath>
      <w:r w:rsidRPr="00D973C4">
        <w:rPr>
          <w:rFonts w:ascii="宋体" w:hAnsi="宋体" w:hint="eastAsia"/>
          <w:sz w:val="22"/>
          <w:szCs w:val="24"/>
          <w:rPrChange w:id="1942" w:author="linxl" w:date="2019-09-05T14:23:00Z">
            <w:rPr>
              <w:rFonts w:ascii="宋体" w:hAnsi="宋体" w:hint="eastAsia"/>
              <w:szCs w:val="24"/>
            </w:rPr>
          </w:rPrChange>
        </w:rPr>
        <w:t>和</w:t>
      </w:r>
      <m:oMath>
        <m:sSub>
          <m:sSubPr>
            <m:ctrlPr>
              <w:rPr>
                <w:rFonts w:ascii="Cambria Math" w:hAnsi="Cambria Math"/>
                <w:sz w:val="22"/>
                <w:szCs w:val="24"/>
                <w:rPrChange w:id="1943" w:author="linxl" w:date="2019-09-05T14:23:00Z">
                  <w:rPr>
                    <w:rFonts w:ascii="Cambria Math" w:hAnsi="Cambria Math"/>
                    <w:szCs w:val="24"/>
                  </w:rPr>
                </w:rPrChange>
              </w:rPr>
            </m:ctrlPr>
          </m:sSubPr>
          <m:e>
            <m:r>
              <w:rPr>
                <w:rFonts w:ascii="Cambria Math" w:hAnsi="Cambria Math"/>
                <w:sz w:val="22"/>
                <w:szCs w:val="24"/>
                <w:rPrChange w:id="1944" w:author="linxl" w:date="2019-09-05T14:23:00Z">
                  <w:rPr>
                    <w:rFonts w:ascii="Cambria Math" w:hAnsi="Cambria Math"/>
                    <w:szCs w:val="24"/>
                  </w:rPr>
                </w:rPrChange>
              </w:rPr>
              <m:t>C</m:t>
            </m:r>
          </m:e>
          <m:sub>
            <m:r>
              <w:rPr>
                <w:rFonts w:ascii="Cambria Math" w:hAnsi="Cambria Math" w:hint="eastAsia"/>
                <w:sz w:val="22"/>
                <w:szCs w:val="24"/>
                <w:rPrChange w:id="1945" w:author="linxl" w:date="2019-09-05T14:23:00Z">
                  <w:rPr>
                    <w:rFonts w:ascii="Cambria Math" w:hAnsi="Cambria Math" w:hint="eastAsia"/>
                    <w:szCs w:val="24"/>
                  </w:rPr>
                </w:rPrChange>
              </w:rPr>
              <m:t>S</m:t>
            </m:r>
            <m:r>
              <m:rPr>
                <m:sty m:val="p"/>
              </m:rPr>
              <w:rPr>
                <w:rFonts w:ascii="Cambria Math" w:hAnsi="Cambria Math"/>
                <w:sz w:val="22"/>
                <w:szCs w:val="24"/>
                <w:rPrChange w:id="1946" w:author="linxl" w:date="2019-09-05T14:23:00Z">
                  <w:rPr>
                    <w:rFonts w:ascii="Cambria Math" w:hAnsi="Cambria Math"/>
                    <w:szCs w:val="24"/>
                  </w:rPr>
                </w:rPrChange>
              </w:rPr>
              <m:t>+2</m:t>
            </m:r>
          </m:sub>
        </m:sSub>
      </m:oMath>
      <w:r w:rsidRPr="00D973C4">
        <w:rPr>
          <w:rFonts w:ascii="宋体" w:hAnsi="宋体" w:hint="eastAsia"/>
          <w:sz w:val="22"/>
          <w:szCs w:val="24"/>
          <w:rPrChange w:id="1947" w:author="linxl" w:date="2019-09-05T14:23:00Z">
            <w:rPr>
              <w:rFonts w:ascii="宋体" w:hAnsi="宋体" w:hint="eastAsia"/>
              <w:szCs w:val="24"/>
            </w:rPr>
          </w:rPrChange>
        </w:rPr>
        <w:t>构成的公共区域存在交集，同时</w:t>
      </w:r>
      <m:oMath>
        <m:sSub>
          <m:sSubPr>
            <m:ctrlPr>
              <w:rPr>
                <w:rFonts w:ascii="Cambria Math" w:hAnsi="Cambria Math"/>
                <w:sz w:val="22"/>
                <w:szCs w:val="24"/>
                <w:rPrChange w:id="1948" w:author="linxl" w:date="2019-09-05T14:23:00Z">
                  <w:rPr>
                    <w:rFonts w:ascii="Cambria Math" w:hAnsi="Cambria Math"/>
                    <w:szCs w:val="24"/>
                  </w:rPr>
                </w:rPrChange>
              </w:rPr>
            </m:ctrlPr>
          </m:sSubPr>
          <m:e>
            <m:r>
              <w:rPr>
                <w:rFonts w:ascii="Cambria Math" w:hAnsi="Cambria Math" w:hint="eastAsia"/>
                <w:sz w:val="22"/>
                <w:szCs w:val="24"/>
                <w:rPrChange w:id="1949" w:author="linxl" w:date="2019-09-05T14:23:00Z">
                  <w:rPr>
                    <w:rFonts w:ascii="Cambria Math" w:hAnsi="Cambria Math" w:hint="eastAsia"/>
                    <w:szCs w:val="24"/>
                  </w:rPr>
                </w:rPrChange>
              </w:rPr>
              <m:t>P</m:t>
            </m:r>
          </m:e>
          <m:sub>
            <m:r>
              <m:rPr>
                <m:sty m:val="p"/>
              </m:rPr>
              <w:rPr>
                <w:rFonts w:ascii="Cambria Math" w:hAnsi="Cambria Math"/>
                <w:sz w:val="22"/>
                <w:szCs w:val="24"/>
                <w:rPrChange w:id="1950" w:author="linxl" w:date="2019-09-05T14:23:00Z">
                  <w:rPr>
                    <w:rFonts w:ascii="Cambria Math" w:hAnsi="Cambria Math"/>
                    <w:szCs w:val="24"/>
                  </w:rPr>
                </w:rPrChange>
              </w:rPr>
              <m:t>0</m:t>
            </m:r>
          </m:sub>
        </m:sSub>
        <m:sSub>
          <m:sSubPr>
            <m:ctrlPr>
              <w:rPr>
                <w:rFonts w:ascii="Cambria Math" w:hAnsi="Cambria Math"/>
                <w:sz w:val="22"/>
                <w:szCs w:val="24"/>
                <w:rPrChange w:id="1951" w:author="linxl" w:date="2019-09-05T14:23:00Z">
                  <w:rPr>
                    <w:rFonts w:ascii="Cambria Math" w:hAnsi="Cambria Math"/>
                    <w:szCs w:val="24"/>
                  </w:rPr>
                </w:rPrChange>
              </w:rPr>
            </m:ctrlPr>
          </m:sSubPr>
          <m:e>
            <m:r>
              <w:rPr>
                <w:rFonts w:ascii="Cambria Math" w:hAnsi="Cambria Math" w:hint="eastAsia"/>
                <w:sz w:val="22"/>
                <w:szCs w:val="24"/>
                <w:rPrChange w:id="1952" w:author="linxl" w:date="2019-09-05T14:23:00Z">
                  <w:rPr>
                    <w:rFonts w:ascii="Cambria Math" w:hAnsi="Cambria Math" w:hint="eastAsia"/>
                    <w:szCs w:val="24"/>
                  </w:rPr>
                </w:rPrChange>
              </w:rPr>
              <m:t>P</m:t>
            </m:r>
          </m:e>
          <m:sub>
            <m:r>
              <m:rPr>
                <m:sty m:val="p"/>
              </m:rPr>
              <w:rPr>
                <w:rFonts w:ascii="Cambria Math" w:hAnsi="Cambria Math"/>
                <w:sz w:val="22"/>
                <w:szCs w:val="24"/>
                <w:rPrChange w:id="1953" w:author="linxl" w:date="2019-09-05T14:23:00Z">
                  <w:rPr>
                    <w:rFonts w:ascii="Cambria Math" w:hAnsi="Cambria Math"/>
                    <w:szCs w:val="24"/>
                  </w:rPr>
                </w:rPrChange>
              </w:rPr>
              <m:t>3</m:t>
            </m:r>
          </m:sub>
        </m:sSub>
      </m:oMath>
      <w:r w:rsidRPr="00D973C4">
        <w:rPr>
          <w:rFonts w:ascii="宋体" w:hAnsi="宋体" w:hint="eastAsia"/>
          <w:sz w:val="22"/>
          <w:szCs w:val="24"/>
          <w:rPrChange w:id="1954" w:author="linxl" w:date="2019-09-05T14:23:00Z">
            <w:rPr>
              <w:rFonts w:ascii="宋体" w:hAnsi="宋体" w:hint="eastAsia"/>
              <w:szCs w:val="24"/>
            </w:rPr>
          </w:rPrChange>
        </w:rPr>
        <w:t>穿过交集部分，所以不会被压缩，当</w:t>
      </w:r>
      <m:oMath>
        <m:sSub>
          <m:sSubPr>
            <m:ctrlPr>
              <w:rPr>
                <w:rFonts w:ascii="Cambria Math" w:hAnsi="Cambria Math"/>
                <w:sz w:val="22"/>
                <w:szCs w:val="24"/>
                <w:rPrChange w:id="1955" w:author="linxl" w:date="2019-09-05T14:23:00Z">
                  <w:rPr>
                    <w:rFonts w:ascii="Cambria Math" w:hAnsi="Cambria Math"/>
                    <w:szCs w:val="24"/>
                  </w:rPr>
                </w:rPrChange>
              </w:rPr>
            </m:ctrlPr>
          </m:sSubPr>
          <m:e>
            <m:r>
              <w:rPr>
                <w:rFonts w:ascii="Cambria Math" w:hAnsi="Cambria Math"/>
                <w:sz w:val="22"/>
                <w:szCs w:val="24"/>
                <w:rPrChange w:id="1956" w:author="linxl" w:date="2019-09-05T14:23:00Z">
                  <w:rPr>
                    <w:rFonts w:ascii="Cambria Math" w:hAnsi="Cambria Math"/>
                    <w:szCs w:val="24"/>
                  </w:rPr>
                </w:rPrChange>
              </w:rPr>
              <m:t>P</m:t>
            </m:r>
          </m:e>
          <m:sub>
            <m:r>
              <m:rPr>
                <m:sty m:val="p"/>
              </m:rPr>
              <w:rPr>
                <w:rFonts w:ascii="Cambria Math" w:hAnsi="Cambria Math"/>
                <w:sz w:val="22"/>
                <w:szCs w:val="24"/>
                <w:rPrChange w:id="1957" w:author="linxl" w:date="2019-09-05T14:23:00Z">
                  <w:rPr>
                    <w:rFonts w:ascii="Cambria Math" w:hAnsi="Cambria Math"/>
                    <w:szCs w:val="24"/>
                  </w:rPr>
                </w:rPrChange>
              </w:rPr>
              <m:t>4</m:t>
            </m:r>
          </m:sub>
        </m:sSub>
      </m:oMath>
      <w:r w:rsidRPr="00D973C4">
        <w:rPr>
          <w:rFonts w:ascii="宋体" w:hAnsi="宋体" w:hint="eastAsia"/>
          <w:sz w:val="22"/>
          <w:szCs w:val="24"/>
          <w:rPrChange w:id="1958" w:author="linxl" w:date="2019-09-05T14:23:00Z">
            <w:rPr>
              <w:rFonts w:ascii="宋体" w:hAnsi="宋体" w:hint="eastAsia"/>
              <w:szCs w:val="24"/>
            </w:rPr>
          </w:rPrChange>
        </w:rPr>
        <w:t>时，不符合条件，因此进行压缩。</w:t>
      </w:r>
      <m:oMath>
        <m:d>
          <m:dPr>
            <m:begChr m:val="["/>
            <m:endChr m:val="]"/>
            <m:ctrlPr>
              <w:rPr>
                <w:rFonts w:ascii="Cambria Math" w:hAnsi="Cambria Math"/>
                <w:sz w:val="22"/>
                <w:szCs w:val="24"/>
                <w:rPrChange w:id="1959" w:author="linxl" w:date="2019-09-05T14:23:00Z">
                  <w:rPr>
                    <w:rFonts w:ascii="Cambria Math" w:hAnsi="Cambria Math"/>
                    <w:szCs w:val="24"/>
                  </w:rPr>
                </w:rPrChange>
              </w:rPr>
            </m:ctrlPr>
          </m:dPr>
          <m:e>
            <m:sSub>
              <m:sSubPr>
                <m:ctrlPr>
                  <w:rPr>
                    <w:rFonts w:ascii="Cambria Math" w:hAnsi="Cambria Math"/>
                    <w:sz w:val="22"/>
                    <w:szCs w:val="24"/>
                    <w:rPrChange w:id="1960" w:author="linxl" w:date="2019-09-05T14:23:00Z">
                      <w:rPr>
                        <w:rFonts w:ascii="Cambria Math" w:hAnsi="Cambria Math"/>
                        <w:szCs w:val="24"/>
                      </w:rPr>
                    </w:rPrChange>
                  </w:rPr>
                </m:ctrlPr>
              </m:sSubPr>
              <m:e>
                <m:r>
                  <w:rPr>
                    <w:rFonts w:ascii="Cambria Math" w:hAnsi="Cambria Math" w:hint="eastAsia"/>
                    <w:sz w:val="22"/>
                    <w:szCs w:val="24"/>
                    <w:rPrChange w:id="1961" w:author="linxl" w:date="2019-09-05T14:23:00Z">
                      <w:rPr>
                        <w:rFonts w:ascii="Cambria Math" w:hAnsi="Cambria Math" w:hint="eastAsia"/>
                        <w:szCs w:val="24"/>
                      </w:rPr>
                    </w:rPrChange>
                  </w:rPr>
                  <m:t>P</m:t>
                </m:r>
              </m:e>
              <m:sub>
                <m:r>
                  <m:rPr>
                    <m:sty m:val="p"/>
                  </m:rPr>
                  <w:rPr>
                    <w:rFonts w:ascii="Cambria Math" w:hAnsi="Cambria Math"/>
                    <w:sz w:val="22"/>
                    <w:szCs w:val="24"/>
                    <w:rPrChange w:id="1962" w:author="linxl" w:date="2019-09-05T14:23:00Z">
                      <w:rPr>
                        <w:rFonts w:ascii="Cambria Math" w:hAnsi="Cambria Math"/>
                        <w:szCs w:val="24"/>
                      </w:rPr>
                    </w:rPrChange>
                  </w:rPr>
                  <m:t>0</m:t>
                </m:r>
              </m:sub>
            </m:sSub>
            <m:r>
              <m:rPr>
                <m:sty m:val="p"/>
              </m:rPr>
              <w:rPr>
                <w:rFonts w:ascii="Cambria Math" w:hAnsi="Cambria Math"/>
                <w:sz w:val="22"/>
                <w:szCs w:val="24"/>
                <w:rPrChange w:id="1963" w:author="linxl" w:date="2019-09-05T14:23:00Z">
                  <w:rPr>
                    <w:rFonts w:ascii="Cambria Math" w:hAnsi="Cambria Math"/>
                    <w:szCs w:val="24"/>
                  </w:rPr>
                </w:rPrChange>
              </w:rPr>
              <m:t>,…,</m:t>
            </m:r>
            <m:sSub>
              <m:sSubPr>
                <m:ctrlPr>
                  <w:rPr>
                    <w:rFonts w:ascii="Cambria Math" w:hAnsi="Cambria Math"/>
                    <w:sz w:val="22"/>
                    <w:szCs w:val="24"/>
                    <w:rPrChange w:id="1964" w:author="linxl" w:date="2019-09-05T14:23:00Z">
                      <w:rPr>
                        <w:rFonts w:ascii="Cambria Math" w:hAnsi="Cambria Math"/>
                        <w:szCs w:val="24"/>
                      </w:rPr>
                    </w:rPrChange>
                  </w:rPr>
                </m:ctrlPr>
              </m:sSubPr>
              <m:e>
                <m:r>
                  <w:rPr>
                    <w:rFonts w:ascii="Cambria Math" w:hAnsi="Cambria Math" w:hint="eastAsia"/>
                    <w:sz w:val="22"/>
                    <w:szCs w:val="24"/>
                    <w:rPrChange w:id="1965" w:author="linxl" w:date="2019-09-05T14:23:00Z">
                      <w:rPr>
                        <w:rFonts w:ascii="Cambria Math" w:hAnsi="Cambria Math" w:hint="eastAsia"/>
                        <w:szCs w:val="24"/>
                      </w:rPr>
                    </w:rPrChange>
                  </w:rPr>
                  <m:t>P</m:t>
                </m:r>
              </m:e>
              <m:sub>
                <m:r>
                  <m:rPr>
                    <m:sty m:val="p"/>
                  </m:rPr>
                  <w:rPr>
                    <w:rFonts w:ascii="Cambria Math" w:hAnsi="Cambria Math"/>
                    <w:sz w:val="22"/>
                    <w:szCs w:val="24"/>
                    <w:rPrChange w:id="1966" w:author="linxl" w:date="2019-09-05T14:23:00Z">
                      <w:rPr>
                        <w:rFonts w:ascii="Cambria Math" w:hAnsi="Cambria Math"/>
                        <w:szCs w:val="24"/>
                      </w:rPr>
                    </w:rPrChange>
                  </w:rPr>
                  <m:t>10</m:t>
                </m:r>
              </m:sub>
            </m:sSub>
          </m:e>
        </m:d>
      </m:oMath>
      <w:r w:rsidRPr="00D973C4">
        <w:rPr>
          <w:rFonts w:ascii="宋体" w:hAnsi="宋体" w:hint="eastAsia"/>
          <w:sz w:val="22"/>
          <w:szCs w:val="24"/>
          <w:rPrChange w:id="1967" w:author="linxl" w:date="2019-09-05T14:23:00Z">
            <w:rPr>
              <w:rFonts w:ascii="宋体" w:hAnsi="宋体" w:hint="eastAsia"/>
              <w:szCs w:val="24"/>
            </w:rPr>
          </w:rPrChange>
        </w:rPr>
        <w:t>在</w:t>
      </w:r>
      <w:r w:rsidRPr="00D973C4">
        <w:rPr>
          <w:rFonts w:ascii="宋体" w:hAnsi="宋体"/>
          <w:sz w:val="22"/>
          <w:szCs w:val="24"/>
          <w:rPrChange w:id="1968" w:author="linxl" w:date="2019-09-05T14:23:00Z">
            <w:rPr>
              <w:rFonts w:ascii="宋体" w:hAnsi="宋体"/>
              <w:szCs w:val="24"/>
            </w:rPr>
          </w:rPrChange>
        </w:rPr>
        <w:t>CISED-S</w:t>
      </w:r>
      <w:r w:rsidRPr="00D973C4">
        <w:rPr>
          <w:rFonts w:ascii="宋体" w:hAnsi="宋体" w:hint="eastAsia"/>
          <w:sz w:val="22"/>
          <w:szCs w:val="24"/>
          <w:rPrChange w:id="1969" w:author="linxl" w:date="2019-09-05T14:23:00Z">
            <w:rPr>
              <w:rFonts w:ascii="宋体" w:hAnsi="宋体" w:hint="eastAsia"/>
              <w:szCs w:val="24"/>
            </w:rPr>
          </w:rPrChange>
        </w:rPr>
        <w:t>算法下被压缩成了</w:t>
      </w:r>
      <m:oMath>
        <m:sSub>
          <m:sSubPr>
            <m:ctrlPr>
              <w:rPr>
                <w:rFonts w:ascii="Cambria Math" w:hAnsi="Cambria Math"/>
                <w:sz w:val="22"/>
                <w:szCs w:val="24"/>
                <w:rPrChange w:id="1970" w:author="linxl" w:date="2019-09-05T14:23:00Z">
                  <w:rPr>
                    <w:rFonts w:ascii="Cambria Math" w:hAnsi="Cambria Math"/>
                    <w:szCs w:val="24"/>
                  </w:rPr>
                </w:rPrChange>
              </w:rPr>
            </m:ctrlPr>
          </m:sSubPr>
          <m:e>
            <m:r>
              <w:rPr>
                <w:rFonts w:ascii="Cambria Math" w:hAnsi="Cambria Math" w:hint="eastAsia"/>
                <w:sz w:val="22"/>
                <w:szCs w:val="24"/>
                <w:rPrChange w:id="1971" w:author="linxl" w:date="2019-09-05T14:23:00Z">
                  <w:rPr>
                    <w:rFonts w:ascii="Cambria Math" w:hAnsi="Cambria Math" w:hint="eastAsia"/>
                    <w:szCs w:val="24"/>
                  </w:rPr>
                </w:rPrChange>
              </w:rPr>
              <m:t>P</m:t>
            </m:r>
          </m:e>
          <m:sub>
            <m:r>
              <m:rPr>
                <m:sty m:val="p"/>
              </m:rPr>
              <w:rPr>
                <w:rFonts w:ascii="Cambria Math" w:hAnsi="Cambria Math"/>
                <w:sz w:val="22"/>
                <w:szCs w:val="24"/>
                <w:rPrChange w:id="1972" w:author="linxl" w:date="2019-09-05T14:23:00Z">
                  <w:rPr>
                    <w:rFonts w:ascii="Cambria Math" w:hAnsi="Cambria Math"/>
                    <w:szCs w:val="24"/>
                  </w:rPr>
                </w:rPrChange>
              </w:rPr>
              <m:t>0</m:t>
            </m:r>
          </m:sub>
        </m:sSub>
        <m:sSub>
          <m:sSubPr>
            <m:ctrlPr>
              <w:rPr>
                <w:rFonts w:ascii="Cambria Math" w:hAnsi="Cambria Math"/>
                <w:sz w:val="22"/>
                <w:szCs w:val="24"/>
                <w:rPrChange w:id="1973" w:author="linxl" w:date="2019-09-05T14:23:00Z">
                  <w:rPr>
                    <w:rFonts w:ascii="Cambria Math" w:hAnsi="Cambria Math"/>
                    <w:szCs w:val="24"/>
                  </w:rPr>
                </w:rPrChange>
              </w:rPr>
            </m:ctrlPr>
          </m:sSubPr>
          <m:e>
            <m:r>
              <w:rPr>
                <w:rFonts w:ascii="Cambria Math" w:hAnsi="Cambria Math" w:hint="eastAsia"/>
                <w:sz w:val="22"/>
                <w:szCs w:val="24"/>
                <w:rPrChange w:id="1974" w:author="linxl" w:date="2019-09-05T14:23:00Z">
                  <w:rPr>
                    <w:rFonts w:ascii="Cambria Math" w:hAnsi="Cambria Math" w:hint="eastAsia"/>
                    <w:szCs w:val="24"/>
                  </w:rPr>
                </w:rPrChange>
              </w:rPr>
              <m:t>P</m:t>
            </m:r>
          </m:e>
          <m:sub>
            <m:r>
              <m:rPr>
                <m:sty m:val="p"/>
              </m:rPr>
              <w:rPr>
                <w:rFonts w:ascii="Cambria Math" w:hAnsi="Cambria Math"/>
                <w:sz w:val="22"/>
                <w:szCs w:val="24"/>
                <w:rPrChange w:id="1975" w:author="linxl" w:date="2019-09-05T14:23:00Z">
                  <w:rPr>
                    <w:rFonts w:ascii="Cambria Math" w:hAnsi="Cambria Math"/>
                    <w:szCs w:val="24"/>
                  </w:rPr>
                </w:rPrChange>
              </w:rPr>
              <m:t>2</m:t>
            </m:r>
          </m:sub>
        </m:sSub>
      </m:oMath>
      <w:r w:rsidRPr="00D973C4">
        <w:rPr>
          <w:rFonts w:ascii="宋体" w:hAnsi="宋体" w:hint="eastAsia"/>
          <w:sz w:val="22"/>
          <w:szCs w:val="24"/>
          <w:rPrChange w:id="1976" w:author="linxl" w:date="2019-09-05T14:23:00Z">
            <w:rPr>
              <w:rFonts w:ascii="宋体" w:hAnsi="宋体" w:hint="eastAsia"/>
              <w:szCs w:val="24"/>
            </w:rPr>
          </w:rPrChange>
        </w:rPr>
        <w:t>，</w:t>
      </w:r>
      <m:oMath>
        <m:sSub>
          <m:sSubPr>
            <m:ctrlPr>
              <w:rPr>
                <w:rFonts w:ascii="Cambria Math" w:hAnsi="Cambria Math"/>
                <w:sz w:val="22"/>
                <w:szCs w:val="24"/>
                <w:rPrChange w:id="1977" w:author="linxl" w:date="2019-09-05T14:23:00Z">
                  <w:rPr>
                    <w:rFonts w:ascii="Cambria Math" w:hAnsi="Cambria Math"/>
                    <w:szCs w:val="24"/>
                  </w:rPr>
                </w:rPrChange>
              </w:rPr>
            </m:ctrlPr>
          </m:sSubPr>
          <m:e>
            <m:r>
              <w:rPr>
                <w:rFonts w:ascii="Cambria Math" w:hAnsi="Cambria Math" w:hint="eastAsia"/>
                <w:sz w:val="22"/>
                <w:szCs w:val="24"/>
                <w:rPrChange w:id="1978" w:author="linxl" w:date="2019-09-05T14:23:00Z">
                  <w:rPr>
                    <w:rFonts w:ascii="Cambria Math" w:hAnsi="Cambria Math" w:hint="eastAsia"/>
                    <w:szCs w:val="24"/>
                  </w:rPr>
                </w:rPrChange>
              </w:rPr>
              <m:t>P</m:t>
            </m:r>
          </m:e>
          <m:sub>
            <m:r>
              <m:rPr>
                <m:sty m:val="p"/>
              </m:rPr>
              <w:rPr>
                <w:rFonts w:ascii="Cambria Math" w:hAnsi="Cambria Math"/>
                <w:sz w:val="22"/>
                <w:szCs w:val="24"/>
                <w:rPrChange w:id="1979" w:author="linxl" w:date="2019-09-05T14:23:00Z">
                  <w:rPr>
                    <w:rFonts w:ascii="Cambria Math" w:hAnsi="Cambria Math"/>
                    <w:szCs w:val="24"/>
                  </w:rPr>
                </w:rPrChange>
              </w:rPr>
              <m:t>2</m:t>
            </m:r>
          </m:sub>
        </m:sSub>
        <m:sSub>
          <m:sSubPr>
            <m:ctrlPr>
              <w:rPr>
                <w:rFonts w:ascii="Cambria Math" w:hAnsi="Cambria Math"/>
                <w:sz w:val="22"/>
                <w:szCs w:val="24"/>
                <w:rPrChange w:id="1980" w:author="linxl" w:date="2019-09-05T14:23:00Z">
                  <w:rPr>
                    <w:rFonts w:ascii="Cambria Math" w:hAnsi="Cambria Math"/>
                    <w:szCs w:val="24"/>
                  </w:rPr>
                </w:rPrChange>
              </w:rPr>
            </m:ctrlPr>
          </m:sSubPr>
          <m:e>
            <m:r>
              <w:rPr>
                <w:rFonts w:ascii="Cambria Math" w:hAnsi="Cambria Math" w:hint="eastAsia"/>
                <w:sz w:val="22"/>
                <w:szCs w:val="24"/>
                <w:rPrChange w:id="1981" w:author="linxl" w:date="2019-09-05T14:23:00Z">
                  <w:rPr>
                    <w:rFonts w:ascii="Cambria Math" w:hAnsi="Cambria Math" w:hint="eastAsia"/>
                    <w:szCs w:val="24"/>
                  </w:rPr>
                </w:rPrChange>
              </w:rPr>
              <m:t>P</m:t>
            </m:r>
          </m:e>
          <m:sub>
            <m:r>
              <m:rPr>
                <m:sty m:val="p"/>
              </m:rPr>
              <w:rPr>
                <w:rFonts w:ascii="Cambria Math" w:hAnsi="Cambria Math"/>
                <w:sz w:val="22"/>
                <w:szCs w:val="24"/>
                <w:rPrChange w:id="1982" w:author="linxl" w:date="2019-09-05T14:23:00Z">
                  <w:rPr>
                    <w:rFonts w:ascii="Cambria Math" w:hAnsi="Cambria Math"/>
                    <w:szCs w:val="24"/>
                  </w:rPr>
                </w:rPrChange>
              </w:rPr>
              <m:t>4</m:t>
            </m:r>
          </m:sub>
        </m:sSub>
      </m:oMath>
      <w:r w:rsidRPr="00D973C4">
        <w:rPr>
          <w:rFonts w:ascii="宋体" w:hAnsi="宋体" w:hint="eastAsia"/>
          <w:sz w:val="22"/>
          <w:szCs w:val="24"/>
          <w:rPrChange w:id="1983" w:author="linxl" w:date="2019-09-05T14:23:00Z">
            <w:rPr>
              <w:rFonts w:ascii="宋体" w:hAnsi="宋体" w:hint="eastAsia"/>
              <w:szCs w:val="24"/>
            </w:rPr>
          </w:rPrChange>
        </w:rPr>
        <w:t>，</w:t>
      </w:r>
      <m:oMath>
        <m:sSub>
          <m:sSubPr>
            <m:ctrlPr>
              <w:rPr>
                <w:rFonts w:ascii="Cambria Math" w:hAnsi="Cambria Math"/>
                <w:sz w:val="22"/>
                <w:szCs w:val="24"/>
                <w:rPrChange w:id="1984" w:author="linxl" w:date="2019-09-05T14:23:00Z">
                  <w:rPr>
                    <w:rFonts w:ascii="Cambria Math" w:hAnsi="Cambria Math"/>
                    <w:szCs w:val="24"/>
                  </w:rPr>
                </w:rPrChange>
              </w:rPr>
            </m:ctrlPr>
          </m:sSubPr>
          <m:e>
            <m:r>
              <w:rPr>
                <w:rFonts w:ascii="Cambria Math" w:hAnsi="Cambria Math" w:hint="eastAsia"/>
                <w:sz w:val="22"/>
                <w:szCs w:val="24"/>
                <w:rPrChange w:id="1985" w:author="linxl" w:date="2019-09-05T14:23:00Z">
                  <w:rPr>
                    <w:rFonts w:ascii="Cambria Math" w:hAnsi="Cambria Math" w:hint="eastAsia"/>
                    <w:szCs w:val="24"/>
                  </w:rPr>
                </w:rPrChange>
              </w:rPr>
              <m:t>P</m:t>
            </m:r>
          </m:e>
          <m:sub>
            <m:r>
              <m:rPr>
                <m:sty m:val="p"/>
              </m:rPr>
              <w:rPr>
                <w:rFonts w:ascii="Cambria Math" w:hAnsi="Cambria Math"/>
                <w:sz w:val="22"/>
                <w:szCs w:val="24"/>
                <w:rPrChange w:id="1986" w:author="linxl" w:date="2019-09-05T14:23:00Z">
                  <w:rPr>
                    <w:rFonts w:ascii="Cambria Math" w:hAnsi="Cambria Math"/>
                    <w:szCs w:val="24"/>
                  </w:rPr>
                </w:rPrChange>
              </w:rPr>
              <m:t>4</m:t>
            </m:r>
          </m:sub>
        </m:sSub>
        <m:sSub>
          <m:sSubPr>
            <m:ctrlPr>
              <w:rPr>
                <w:rFonts w:ascii="Cambria Math" w:hAnsi="Cambria Math"/>
                <w:sz w:val="22"/>
                <w:szCs w:val="24"/>
                <w:rPrChange w:id="1987" w:author="linxl" w:date="2019-09-05T14:23:00Z">
                  <w:rPr>
                    <w:rFonts w:ascii="Cambria Math" w:hAnsi="Cambria Math"/>
                    <w:szCs w:val="24"/>
                  </w:rPr>
                </w:rPrChange>
              </w:rPr>
            </m:ctrlPr>
          </m:sSubPr>
          <m:e>
            <m:r>
              <w:rPr>
                <w:rFonts w:ascii="Cambria Math" w:hAnsi="Cambria Math" w:hint="eastAsia"/>
                <w:sz w:val="22"/>
                <w:szCs w:val="24"/>
                <w:rPrChange w:id="1988" w:author="linxl" w:date="2019-09-05T14:23:00Z">
                  <w:rPr>
                    <w:rFonts w:ascii="Cambria Math" w:hAnsi="Cambria Math" w:hint="eastAsia"/>
                    <w:szCs w:val="24"/>
                  </w:rPr>
                </w:rPrChange>
              </w:rPr>
              <m:t>P</m:t>
            </m:r>
          </m:e>
          <m:sub>
            <m:r>
              <m:rPr>
                <m:sty m:val="p"/>
              </m:rPr>
              <w:rPr>
                <w:rFonts w:ascii="Cambria Math" w:hAnsi="Cambria Math"/>
                <w:sz w:val="22"/>
                <w:szCs w:val="24"/>
                <w:rPrChange w:id="1989" w:author="linxl" w:date="2019-09-05T14:23:00Z">
                  <w:rPr>
                    <w:rFonts w:ascii="Cambria Math" w:hAnsi="Cambria Math"/>
                    <w:szCs w:val="24"/>
                  </w:rPr>
                </w:rPrChange>
              </w:rPr>
              <m:t>7</m:t>
            </m:r>
          </m:sub>
        </m:sSub>
      </m:oMath>
      <w:r w:rsidRPr="00D973C4">
        <w:rPr>
          <w:rFonts w:ascii="宋体" w:hAnsi="宋体" w:hint="eastAsia"/>
          <w:sz w:val="22"/>
          <w:szCs w:val="24"/>
          <w:rPrChange w:id="1990" w:author="linxl" w:date="2019-09-05T14:23:00Z">
            <w:rPr>
              <w:rFonts w:ascii="宋体" w:hAnsi="宋体" w:hint="eastAsia"/>
              <w:szCs w:val="24"/>
            </w:rPr>
          </w:rPrChange>
        </w:rPr>
        <w:t>，</w:t>
      </w:r>
      <m:oMath>
        <m:sSub>
          <m:sSubPr>
            <m:ctrlPr>
              <w:rPr>
                <w:rFonts w:ascii="Cambria Math" w:hAnsi="Cambria Math"/>
                <w:sz w:val="22"/>
                <w:szCs w:val="24"/>
                <w:rPrChange w:id="1991" w:author="linxl" w:date="2019-09-05T14:23:00Z">
                  <w:rPr>
                    <w:rFonts w:ascii="Cambria Math" w:hAnsi="Cambria Math"/>
                    <w:szCs w:val="24"/>
                  </w:rPr>
                </w:rPrChange>
              </w:rPr>
            </m:ctrlPr>
          </m:sSubPr>
          <m:e>
            <m:r>
              <w:rPr>
                <w:rFonts w:ascii="Cambria Math" w:hAnsi="Cambria Math" w:hint="eastAsia"/>
                <w:sz w:val="22"/>
                <w:szCs w:val="24"/>
                <w:rPrChange w:id="1992" w:author="linxl" w:date="2019-09-05T14:23:00Z">
                  <w:rPr>
                    <w:rFonts w:ascii="Cambria Math" w:hAnsi="Cambria Math" w:hint="eastAsia"/>
                    <w:szCs w:val="24"/>
                  </w:rPr>
                </w:rPrChange>
              </w:rPr>
              <m:t>P</m:t>
            </m:r>
          </m:e>
          <m:sub>
            <m:r>
              <m:rPr>
                <m:sty m:val="p"/>
              </m:rPr>
              <w:rPr>
                <w:rFonts w:ascii="Cambria Math" w:hAnsi="Cambria Math"/>
                <w:sz w:val="22"/>
                <w:szCs w:val="24"/>
                <w:rPrChange w:id="1993" w:author="linxl" w:date="2019-09-05T14:23:00Z">
                  <w:rPr>
                    <w:rFonts w:ascii="Cambria Math" w:hAnsi="Cambria Math"/>
                    <w:szCs w:val="24"/>
                  </w:rPr>
                </w:rPrChange>
              </w:rPr>
              <m:t>7</m:t>
            </m:r>
          </m:sub>
        </m:sSub>
        <m:sSub>
          <m:sSubPr>
            <m:ctrlPr>
              <w:rPr>
                <w:rFonts w:ascii="Cambria Math" w:hAnsi="Cambria Math"/>
                <w:sz w:val="22"/>
                <w:szCs w:val="24"/>
                <w:rPrChange w:id="1994" w:author="linxl" w:date="2019-09-05T14:23:00Z">
                  <w:rPr>
                    <w:rFonts w:ascii="Cambria Math" w:hAnsi="Cambria Math"/>
                    <w:szCs w:val="24"/>
                  </w:rPr>
                </w:rPrChange>
              </w:rPr>
            </m:ctrlPr>
          </m:sSubPr>
          <m:e>
            <m:r>
              <w:rPr>
                <w:rFonts w:ascii="Cambria Math" w:hAnsi="Cambria Math" w:hint="eastAsia"/>
                <w:sz w:val="22"/>
                <w:szCs w:val="24"/>
                <w:rPrChange w:id="1995" w:author="linxl" w:date="2019-09-05T14:23:00Z">
                  <w:rPr>
                    <w:rFonts w:ascii="Cambria Math" w:hAnsi="Cambria Math" w:hint="eastAsia"/>
                    <w:szCs w:val="24"/>
                  </w:rPr>
                </w:rPrChange>
              </w:rPr>
              <m:t>P</m:t>
            </m:r>
          </m:e>
          <m:sub>
            <m:r>
              <m:rPr>
                <m:sty m:val="p"/>
              </m:rPr>
              <w:rPr>
                <w:rFonts w:ascii="Cambria Math" w:hAnsi="Cambria Math"/>
                <w:sz w:val="22"/>
                <w:szCs w:val="24"/>
                <w:rPrChange w:id="1996" w:author="linxl" w:date="2019-09-05T14:23:00Z">
                  <w:rPr>
                    <w:rFonts w:ascii="Cambria Math" w:hAnsi="Cambria Math"/>
                    <w:szCs w:val="24"/>
                  </w:rPr>
                </w:rPrChange>
              </w:rPr>
              <m:t>10</m:t>
            </m:r>
          </m:sub>
        </m:sSub>
      </m:oMath>
      <w:r w:rsidRPr="00D973C4">
        <w:rPr>
          <w:rFonts w:ascii="宋体" w:hAnsi="宋体" w:hint="eastAsia"/>
          <w:sz w:val="22"/>
          <w:szCs w:val="24"/>
          <w:rPrChange w:id="1997" w:author="linxl" w:date="2019-09-05T14:23:00Z">
            <w:rPr>
              <w:rFonts w:ascii="宋体" w:hAnsi="宋体" w:hint="eastAsia"/>
              <w:szCs w:val="24"/>
            </w:rPr>
          </w:rPrChange>
        </w:rPr>
        <w:t>四条线段，而在</w:t>
      </w:r>
      <w:r w:rsidRPr="00D973C4">
        <w:rPr>
          <w:rFonts w:ascii="宋体" w:hAnsi="宋体"/>
          <w:sz w:val="22"/>
          <w:szCs w:val="24"/>
          <w:rPrChange w:id="1998" w:author="linxl" w:date="2019-09-05T14:23:00Z">
            <w:rPr>
              <w:rFonts w:ascii="宋体" w:hAnsi="宋体"/>
              <w:szCs w:val="24"/>
            </w:rPr>
          </w:rPrChange>
        </w:rPr>
        <w:t>CISED-</w:t>
      </w:r>
      <m:oMath>
        <m:r>
          <m:rPr>
            <m:sty m:val="p"/>
          </m:rPr>
          <w:rPr>
            <w:rFonts w:ascii="Cambria Math" w:hAnsi="Cambria Math"/>
            <w:sz w:val="22"/>
            <w:szCs w:val="24"/>
            <w:rPrChange w:id="1999" w:author="linxl" w:date="2019-09-05T14:23:00Z">
              <w:rPr>
                <w:rFonts w:ascii="Cambria Math" w:hAnsi="Cambria Math"/>
                <w:szCs w:val="24"/>
              </w:rPr>
            </w:rPrChange>
          </w:rPr>
          <m:t xml:space="preserve"> ϵ</m:t>
        </m:r>
      </m:oMath>
      <w:r w:rsidRPr="00D973C4">
        <w:rPr>
          <w:rFonts w:ascii="宋体" w:hAnsi="宋体" w:hint="eastAsia"/>
          <w:sz w:val="22"/>
          <w:szCs w:val="24"/>
          <w:rPrChange w:id="2000" w:author="linxl" w:date="2019-09-05T14:23:00Z">
            <w:rPr>
              <w:rFonts w:ascii="宋体" w:hAnsi="宋体" w:hint="eastAsia"/>
              <w:szCs w:val="24"/>
            </w:rPr>
          </w:rPrChange>
        </w:rPr>
        <w:t>算法下被压缩成为了</w:t>
      </w:r>
      <m:oMath>
        <m:sSub>
          <m:sSubPr>
            <m:ctrlPr>
              <w:rPr>
                <w:rFonts w:ascii="Cambria Math" w:hAnsi="Cambria Math"/>
                <w:sz w:val="22"/>
                <w:szCs w:val="24"/>
                <w:rPrChange w:id="2001" w:author="linxl" w:date="2019-09-05T14:23:00Z">
                  <w:rPr>
                    <w:rFonts w:ascii="Cambria Math" w:hAnsi="Cambria Math"/>
                    <w:szCs w:val="24"/>
                  </w:rPr>
                </w:rPrChange>
              </w:rPr>
            </m:ctrlPr>
          </m:sSubPr>
          <m:e>
            <m:r>
              <w:rPr>
                <w:rFonts w:ascii="Cambria Math" w:hAnsi="Cambria Math" w:hint="eastAsia"/>
                <w:sz w:val="22"/>
                <w:szCs w:val="24"/>
                <w:rPrChange w:id="2002" w:author="linxl" w:date="2019-09-05T14:23:00Z">
                  <w:rPr>
                    <w:rFonts w:ascii="Cambria Math" w:hAnsi="Cambria Math" w:hint="eastAsia"/>
                    <w:szCs w:val="24"/>
                  </w:rPr>
                </w:rPrChange>
              </w:rPr>
              <m:t>P</m:t>
            </m:r>
          </m:e>
          <m:sub>
            <m:r>
              <m:rPr>
                <m:sty m:val="p"/>
              </m:rPr>
              <w:rPr>
                <w:rFonts w:ascii="Cambria Math" w:hAnsi="Cambria Math"/>
                <w:sz w:val="22"/>
                <w:szCs w:val="24"/>
                <w:rPrChange w:id="2003" w:author="linxl" w:date="2019-09-05T14:23:00Z">
                  <w:rPr>
                    <w:rFonts w:ascii="Cambria Math" w:hAnsi="Cambria Math"/>
                    <w:szCs w:val="24"/>
                  </w:rPr>
                </w:rPrChange>
              </w:rPr>
              <m:t>0</m:t>
            </m:r>
          </m:sub>
        </m:sSub>
        <m:sSub>
          <m:sSubPr>
            <m:ctrlPr>
              <w:rPr>
                <w:rFonts w:ascii="Cambria Math" w:hAnsi="Cambria Math"/>
                <w:sz w:val="22"/>
                <w:szCs w:val="24"/>
                <w:rPrChange w:id="2004" w:author="linxl" w:date="2019-09-05T14:23:00Z">
                  <w:rPr>
                    <w:rFonts w:ascii="Cambria Math" w:hAnsi="Cambria Math"/>
                    <w:szCs w:val="24"/>
                  </w:rPr>
                </w:rPrChange>
              </w:rPr>
            </m:ctrlPr>
          </m:sSubPr>
          <m:e>
            <m:r>
              <w:rPr>
                <w:rFonts w:ascii="Cambria Math" w:hAnsi="Cambria Math" w:hint="eastAsia"/>
                <w:sz w:val="22"/>
                <w:szCs w:val="24"/>
                <w:rPrChange w:id="2005" w:author="linxl" w:date="2019-09-05T14:23:00Z">
                  <w:rPr>
                    <w:rFonts w:ascii="Cambria Math" w:hAnsi="Cambria Math" w:hint="eastAsia"/>
                    <w:szCs w:val="24"/>
                  </w:rPr>
                </w:rPrChange>
              </w:rPr>
              <m:t>P</m:t>
            </m:r>
          </m:e>
          <m:sub>
            <m:r>
              <m:rPr>
                <m:sty m:val="p"/>
              </m:rPr>
              <w:rPr>
                <w:rFonts w:ascii="Cambria Math" w:hAnsi="Cambria Math"/>
                <w:sz w:val="22"/>
                <w:szCs w:val="24"/>
                <w:rPrChange w:id="2006" w:author="linxl" w:date="2019-09-05T14:23:00Z">
                  <w:rPr>
                    <w:rFonts w:ascii="Cambria Math" w:hAnsi="Cambria Math"/>
                    <w:szCs w:val="24"/>
                  </w:rPr>
                </w:rPrChange>
              </w:rPr>
              <m:t>3</m:t>
            </m:r>
          </m:sub>
        </m:sSub>
      </m:oMath>
      <w:r w:rsidRPr="00D973C4">
        <w:rPr>
          <w:rFonts w:ascii="宋体" w:hAnsi="宋体" w:hint="eastAsia"/>
          <w:sz w:val="22"/>
          <w:szCs w:val="24"/>
          <w:rPrChange w:id="2007" w:author="linxl" w:date="2019-09-05T14:23:00Z">
            <w:rPr>
              <w:rFonts w:ascii="宋体" w:hAnsi="宋体" w:hint="eastAsia"/>
              <w:szCs w:val="24"/>
            </w:rPr>
          </w:rPrChange>
        </w:rPr>
        <w:t>，</w:t>
      </w:r>
      <m:oMath>
        <m:sSub>
          <m:sSubPr>
            <m:ctrlPr>
              <w:rPr>
                <w:rFonts w:ascii="Cambria Math" w:hAnsi="Cambria Math"/>
                <w:sz w:val="22"/>
                <w:szCs w:val="24"/>
                <w:rPrChange w:id="2008" w:author="linxl" w:date="2019-09-05T14:23:00Z">
                  <w:rPr>
                    <w:rFonts w:ascii="Cambria Math" w:hAnsi="Cambria Math"/>
                    <w:szCs w:val="24"/>
                  </w:rPr>
                </w:rPrChange>
              </w:rPr>
            </m:ctrlPr>
          </m:sSubPr>
          <m:e>
            <m:r>
              <w:rPr>
                <w:rFonts w:ascii="Cambria Math" w:hAnsi="Cambria Math" w:hint="eastAsia"/>
                <w:sz w:val="22"/>
                <w:szCs w:val="24"/>
                <w:rPrChange w:id="2009" w:author="linxl" w:date="2019-09-05T14:23:00Z">
                  <w:rPr>
                    <w:rFonts w:ascii="Cambria Math" w:hAnsi="Cambria Math" w:hint="eastAsia"/>
                    <w:szCs w:val="24"/>
                  </w:rPr>
                </w:rPrChange>
              </w:rPr>
              <m:t>P</m:t>
            </m:r>
          </m:e>
          <m:sub>
            <m:r>
              <m:rPr>
                <m:sty m:val="p"/>
              </m:rPr>
              <w:rPr>
                <w:rFonts w:ascii="Cambria Math" w:hAnsi="Cambria Math"/>
                <w:sz w:val="22"/>
                <w:szCs w:val="24"/>
                <w:rPrChange w:id="2010" w:author="linxl" w:date="2019-09-05T14:23:00Z">
                  <w:rPr>
                    <w:rFonts w:ascii="Cambria Math" w:hAnsi="Cambria Math"/>
                    <w:szCs w:val="24"/>
                  </w:rPr>
                </w:rPrChange>
              </w:rPr>
              <m:t>3</m:t>
            </m:r>
          </m:sub>
        </m:sSub>
        <m:sSub>
          <m:sSubPr>
            <m:ctrlPr>
              <w:rPr>
                <w:rFonts w:ascii="Cambria Math" w:hAnsi="Cambria Math"/>
                <w:sz w:val="22"/>
                <w:szCs w:val="24"/>
                <w:rPrChange w:id="2011" w:author="linxl" w:date="2019-09-05T14:23:00Z">
                  <w:rPr>
                    <w:rFonts w:ascii="Cambria Math" w:hAnsi="Cambria Math"/>
                    <w:szCs w:val="24"/>
                  </w:rPr>
                </w:rPrChange>
              </w:rPr>
            </m:ctrlPr>
          </m:sSubPr>
          <m:e>
            <m:r>
              <w:rPr>
                <w:rFonts w:ascii="Cambria Math" w:hAnsi="Cambria Math" w:hint="eastAsia"/>
                <w:sz w:val="22"/>
                <w:szCs w:val="24"/>
                <w:rPrChange w:id="2012" w:author="linxl" w:date="2019-09-05T14:23:00Z">
                  <w:rPr>
                    <w:rFonts w:ascii="Cambria Math" w:hAnsi="Cambria Math" w:hint="eastAsia"/>
                    <w:szCs w:val="24"/>
                  </w:rPr>
                </w:rPrChange>
              </w:rPr>
              <m:t>P</m:t>
            </m:r>
          </m:e>
          <m:sub>
            <m:r>
              <m:rPr>
                <m:sty m:val="p"/>
              </m:rPr>
              <w:rPr>
                <w:rFonts w:ascii="Cambria Math" w:hAnsi="Cambria Math"/>
                <w:sz w:val="22"/>
                <w:szCs w:val="24"/>
                <w:rPrChange w:id="2013" w:author="linxl" w:date="2019-09-05T14:23:00Z">
                  <w:rPr>
                    <w:rFonts w:ascii="Cambria Math" w:hAnsi="Cambria Math"/>
                    <w:szCs w:val="24"/>
                  </w:rPr>
                </w:rPrChange>
              </w:rPr>
              <m:t>4</m:t>
            </m:r>
          </m:sub>
        </m:sSub>
      </m:oMath>
      <w:r w:rsidRPr="00D973C4">
        <w:rPr>
          <w:rFonts w:ascii="宋体" w:hAnsi="宋体" w:hint="eastAsia"/>
          <w:sz w:val="22"/>
          <w:szCs w:val="24"/>
          <w:rPrChange w:id="2014" w:author="linxl" w:date="2019-09-05T14:23:00Z">
            <w:rPr>
              <w:rFonts w:ascii="宋体" w:hAnsi="宋体" w:hint="eastAsia"/>
              <w:szCs w:val="24"/>
            </w:rPr>
          </w:rPrChange>
        </w:rPr>
        <w:t>，</w:t>
      </w:r>
      <m:oMath>
        <m:sSub>
          <m:sSubPr>
            <m:ctrlPr>
              <w:rPr>
                <w:rFonts w:ascii="Cambria Math" w:hAnsi="Cambria Math"/>
                <w:sz w:val="22"/>
                <w:szCs w:val="24"/>
                <w:rPrChange w:id="2015" w:author="linxl" w:date="2019-09-05T14:23:00Z">
                  <w:rPr>
                    <w:rFonts w:ascii="Cambria Math" w:hAnsi="Cambria Math"/>
                    <w:szCs w:val="24"/>
                  </w:rPr>
                </w:rPrChange>
              </w:rPr>
            </m:ctrlPr>
          </m:sSubPr>
          <m:e>
            <m:r>
              <w:rPr>
                <w:rFonts w:ascii="Cambria Math" w:hAnsi="Cambria Math" w:hint="eastAsia"/>
                <w:sz w:val="22"/>
                <w:szCs w:val="24"/>
                <w:rPrChange w:id="2016" w:author="linxl" w:date="2019-09-05T14:23:00Z">
                  <w:rPr>
                    <w:rFonts w:ascii="Cambria Math" w:hAnsi="Cambria Math" w:hint="eastAsia"/>
                    <w:szCs w:val="24"/>
                  </w:rPr>
                </w:rPrChange>
              </w:rPr>
              <m:t>P</m:t>
            </m:r>
          </m:e>
          <m:sub>
            <m:r>
              <m:rPr>
                <m:sty m:val="p"/>
              </m:rPr>
              <w:rPr>
                <w:rFonts w:ascii="Cambria Math" w:hAnsi="Cambria Math"/>
                <w:sz w:val="22"/>
                <w:szCs w:val="24"/>
                <w:rPrChange w:id="2017" w:author="linxl" w:date="2019-09-05T14:23:00Z">
                  <w:rPr>
                    <w:rFonts w:ascii="Cambria Math" w:hAnsi="Cambria Math"/>
                    <w:szCs w:val="24"/>
                  </w:rPr>
                </w:rPrChange>
              </w:rPr>
              <m:t>4</m:t>
            </m:r>
          </m:sub>
        </m:sSub>
        <m:sSub>
          <m:sSubPr>
            <m:ctrlPr>
              <w:rPr>
                <w:rFonts w:ascii="Cambria Math" w:hAnsi="Cambria Math"/>
                <w:sz w:val="22"/>
                <w:szCs w:val="24"/>
                <w:rPrChange w:id="2018" w:author="linxl" w:date="2019-09-05T14:23:00Z">
                  <w:rPr>
                    <w:rFonts w:ascii="Cambria Math" w:hAnsi="Cambria Math"/>
                    <w:szCs w:val="24"/>
                  </w:rPr>
                </w:rPrChange>
              </w:rPr>
            </m:ctrlPr>
          </m:sSubPr>
          <m:e>
            <m:r>
              <w:rPr>
                <w:rFonts w:ascii="Cambria Math" w:hAnsi="Cambria Math" w:hint="eastAsia"/>
                <w:sz w:val="22"/>
                <w:szCs w:val="24"/>
                <w:rPrChange w:id="2019" w:author="linxl" w:date="2019-09-05T14:23:00Z">
                  <w:rPr>
                    <w:rFonts w:ascii="Cambria Math" w:hAnsi="Cambria Math" w:hint="eastAsia"/>
                    <w:szCs w:val="24"/>
                  </w:rPr>
                </w:rPrChange>
              </w:rPr>
              <m:t>P</m:t>
            </m:r>
          </m:e>
          <m:sub>
            <m:r>
              <m:rPr>
                <m:sty m:val="p"/>
              </m:rPr>
              <w:rPr>
                <w:rFonts w:ascii="Cambria Math" w:hAnsi="Cambria Math"/>
                <w:sz w:val="22"/>
                <w:szCs w:val="24"/>
                <w:rPrChange w:id="2020" w:author="linxl" w:date="2019-09-05T14:23:00Z">
                  <w:rPr>
                    <w:rFonts w:ascii="Cambria Math" w:hAnsi="Cambria Math"/>
                    <w:szCs w:val="24"/>
                  </w:rPr>
                </w:rPrChange>
              </w:rPr>
              <m:t>10</m:t>
            </m:r>
          </m:sub>
        </m:sSub>
      </m:oMath>
      <w:r w:rsidRPr="00D973C4">
        <w:rPr>
          <w:rFonts w:ascii="宋体" w:hAnsi="宋体" w:hint="eastAsia"/>
          <w:sz w:val="22"/>
          <w:szCs w:val="24"/>
          <w:rPrChange w:id="2021" w:author="linxl" w:date="2019-09-05T14:23:00Z">
            <w:rPr>
              <w:rFonts w:ascii="宋体" w:hAnsi="宋体" w:hint="eastAsia"/>
              <w:szCs w:val="24"/>
            </w:rPr>
          </w:rPrChange>
        </w:rPr>
        <w:t>三条线段。</w:t>
      </w:r>
    </w:p>
    <w:p w14:paraId="7A2C13B4" w14:textId="77777777" w:rsidR="009A6536" w:rsidRPr="00D973C4" w:rsidRDefault="00546C79" w:rsidP="009A6536">
      <w:pPr>
        <w:rPr>
          <w:sz w:val="20"/>
          <w:rPrChange w:id="2022" w:author="linxl" w:date="2019-09-05T14:23:00Z">
            <w:rPr/>
          </w:rPrChange>
        </w:rPr>
      </w:pPr>
      <w:r w:rsidRPr="00D973C4">
        <w:rPr>
          <w:sz w:val="20"/>
          <w:rPrChange w:id="2023" w:author="linxl" w:date="2019-09-05T14:23:00Z">
            <w:rPr/>
          </w:rPrChange>
        </w:rPr>
        <w:tab/>
        <w:t>CISED-</w:t>
      </w:r>
      <m:oMath>
        <m:r>
          <m:rPr>
            <m:sty m:val="p"/>
          </m:rPr>
          <w:rPr>
            <w:rFonts w:ascii="Cambria Math" w:hAnsi="Cambria Math"/>
            <w:sz w:val="20"/>
            <w:rPrChange w:id="2024" w:author="linxl" w:date="2019-09-05T14:23:00Z">
              <w:rPr>
                <w:rFonts w:ascii="Cambria Math" w:hAnsi="Cambria Math"/>
              </w:rPr>
            </w:rPrChange>
          </w:rPr>
          <m:t xml:space="preserve"> ϵ</m:t>
        </m:r>
      </m:oMath>
      <w:r w:rsidRPr="00D973C4">
        <w:rPr>
          <w:rFonts w:hint="eastAsia"/>
          <w:sz w:val="20"/>
          <w:rPrChange w:id="2025" w:author="linxl" w:date="2019-09-05T14:23:00Z">
            <w:rPr>
              <w:rFonts w:hint="eastAsia"/>
            </w:rPr>
          </w:rPrChange>
        </w:rPr>
        <w:t>算法伪代码如</w:t>
      </w:r>
      <w:r w:rsidR="00E77873" w:rsidRPr="00D973C4">
        <w:rPr>
          <w:rFonts w:hint="eastAsia"/>
          <w:sz w:val="20"/>
          <w:rPrChange w:id="2026" w:author="linxl" w:date="2019-09-05T14:23:00Z">
            <w:rPr>
              <w:rFonts w:hint="eastAsia"/>
            </w:rPr>
          </w:rPrChange>
        </w:rPr>
        <w:t>图</w:t>
      </w:r>
      <w:r w:rsidRPr="00D973C4">
        <w:rPr>
          <w:rFonts w:hint="eastAsia"/>
          <w:sz w:val="20"/>
          <w:rPrChange w:id="2027" w:author="linxl" w:date="2019-09-05T14:23:00Z">
            <w:rPr>
              <w:rFonts w:hint="eastAsia"/>
            </w:rPr>
          </w:rPrChange>
        </w:rPr>
        <w:t>：</w:t>
      </w:r>
    </w:p>
    <w:p w14:paraId="07FCEBD6" w14:textId="77777777" w:rsidR="009A6536" w:rsidRPr="00D973C4" w:rsidRDefault="009A6536" w:rsidP="009A6536">
      <w:pPr>
        <w:rPr>
          <w:rFonts w:ascii="宋体" w:eastAsia="宋体" w:hAnsi="宋体"/>
          <w:sz w:val="22"/>
          <w:szCs w:val="24"/>
          <w:rPrChange w:id="2028" w:author="linxl" w:date="2019-09-05T14:23:00Z">
            <w:rPr>
              <w:rFonts w:ascii="宋体" w:eastAsia="宋体" w:hAnsi="宋体"/>
              <w:sz w:val="24"/>
              <w:szCs w:val="24"/>
            </w:rPr>
          </w:rPrChange>
        </w:rPr>
      </w:pPr>
      <w:r w:rsidRPr="00D973C4">
        <w:rPr>
          <w:rFonts w:ascii="宋体" w:eastAsia="宋体" w:hAnsi="宋体" w:hint="eastAsia"/>
          <w:b/>
          <w:bCs/>
          <w:sz w:val="22"/>
          <w:szCs w:val="24"/>
          <w:rPrChange w:id="2029" w:author="linxl" w:date="2019-09-05T14:23:00Z">
            <w:rPr>
              <w:rFonts w:ascii="宋体" w:eastAsia="宋体" w:hAnsi="宋体" w:hint="eastAsia"/>
              <w:b/>
              <w:bCs/>
              <w:sz w:val="24"/>
              <w:szCs w:val="24"/>
            </w:rPr>
          </w:rPrChange>
        </w:rPr>
        <w:t>3</w:t>
      </w:r>
      <w:r w:rsidRPr="00D973C4">
        <w:rPr>
          <w:rFonts w:ascii="宋体" w:eastAsia="宋体" w:hAnsi="宋体"/>
          <w:b/>
          <w:bCs/>
          <w:sz w:val="22"/>
          <w:szCs w:val="24"/>
          <w:rPrChange w:id="2030" w:author="linxl" w:date="2019-09-05T14:23:00Z">
            <w:rPr>
              <w:rFonts w:ascii="宋体" w:eastAsia="宋体" w:hAnsi="宋体"/>
              <w:b/>
              <w:bCs/>
              <w:sz w:val="24"/>
              <w:szCs w:val="24"/>
            </w:rPr>
          </w:rPrChange>
        </w:rPr>
        <w:t>.2</w:t>
      </w:r>
      <w:r w:rsidRPr="00D973C4">
        <w:rPr>
          <w:rFonts w:ascii="宋体" w:eastAsia="宋体" w:hAnsi="宋体" w:hint="eastAsia"/>
          <w:b/>
          <w:bCs/>
          <w:sz w:val="22"/>
          <w:szCs w:val="24"/>
          <w:rPrChange w:id="2031" w:author="linxl" w:date="2019-09-05T14:23:00Z">
            <w:rPr>
              <w:rFonts w:ascii="宋体" w:eastAsia="宋体" w:hAnsi="宋体" w:hint="eastAsia"/>
              <w:b/>
              <w:bCs/>
              <w:sz w:val="24"/>
              <w:szCs w:val="24"/>
            </w:rPr>
          </w:rPrChange>
        </w:rPr>
        <w:t xml:space="preserve"> one</w:t>
      </w:r>
      <w:r w:rsidRPr="00D973C4">
        <w:rPr>
          <w:rFonts w:ascii="宋体" w:eastAsia="宋体" w:hAnsi="宋体"/>
          <w:b/>
          <w:bCs/>
          <w:sz w:val="22"/>
          <w:szCs w:val="24"/>
          <w:rPrChange w:id="2032" w:author="linxl" w:date="2019-09-05T14:23:00Z">
            <w:rPr>
              <w:rFonts w:ascii="宋体" w:eastAsia="宋体" w:hAnsi="宋体"/>
              <w:b/>
              <w:bCs/>
              <w:sz w:val="24"/>
              <w:szCs w:val="24"/>
            </w:rPr>
          </w:rPrChange>
        </w:rPr>
        <w:t xml:space="preserve"> </w:t>
      </w:r>
      <w:r w:rsidRPr="00D973C4">
        <w:rPr>
          <w:rFonts w:ascii="宋体" w:eastAsia="宋体" w:hAnsi="宋体" w:hint="eastAsia"/>
          <w:b/>
          <w:bCs/>
          <w:sz w:val="22"/>
          <w:szCs w:val="24"/>
          <w:rPrChange w:id="2033" w:author="linxl" w:date="2019-09-05T14:23:00Z">
            <w:rPr>
              <w:rFonts w:ascii="宋体" w:eastAsia="宋体" w:hAnsi="宋体" w:hint="eastAsia"/>
              <w:b/>
              <w:bCs/>
              <w:sz w:val="24"/>
              <w:szCs w:val="24"/>
            </w:rPr>
          </w:rPrChange>
        </w:rPr>
        <w:t>pass</w:t>
      </w:r>
      <w:r w:rsidRPr="00D973C4">
        <w:rPr>
          <w:rFonts w:ascii="宋体" w:eastAsia="宋体" w:hAnsi="宋体"/>
          <w:b/>
          <w:bCs/>
          <w:sz w:val="22"/>
          <w:szCs w:val="24"/>
          <w:rPrChange w:id="2034" w:author="linxl" w:date="2019-09-05T14:23:00Z">
            <w:rPr>
              <w:rFonts w:ascii="宋体" w:eastAsia="宋体" w:hAnsi="宋体"/>
              <w:b/>
              <w:bCs/>
              <w:sz w:val="24"/>
              <w:szCs w:val="24"/>
            </w:rPr>
          </w:rPrChange>
        </w:rPr>
        <w:t xml:space="preserve"> </w:t>
      </w:r>
      <w:r w:rsidRPr="00D973C4">
        <w:rPr>
          <w:rFonts w:ascii="宋体" w:eastAsia="宋体" w:hAnsi="宋体" w:hint="eastAsia"/>
          <w:b/>
          <w:bCs/>
          <w:sz w:val="22"/>
          <w:szCs w:val="24"/>
          <w:rPrChange w:id="2035" w:author="linxl" w:date="2019-09-05T14:23:00Z">
            <w:rPr>
              <w:rFonts w:ascii="宋体" w:eastAsia="宋体" w:hAnsi="宋体" w:hint="eastAsia"/>
              <w:b/>
              <w:bCs/>
              <w:sz w:val="24"/>
              <w:szCs w:val="24"/>
            </w:rPr>
          </w:rPrChange>
        </w:rPr>
        <w:t>line</w:t>
      </w:r>
      <w:r w:rsidRPr="00D973C4">
        <w:rPr>
          <w:rFonts w:ascii="宋体" w:eastAsia="宋体" w:hAnsi="宋体"/>
          <w:b/>
          <w:bCs/>
          <w:sz w:val="22"/>
          <w:szCs w:val="24"/>
          <w:rPrChange w:id="2036" w:author="linxl" w:date="2019-09-05T14:23:00Z">
            <w:rPr>
              <w:rFonts w:ascii="宋体" w:eastAsia="宋体" w:hAnsi="宋体"/>
              <w:b/>
              <w:bCs/>
              <w:sz w:val="24"/>
              <w:szCs w:val="24"/>
            </w:rPr>
          </w:rPrChange>
        </w:rPr>
        <w:t xml:space="preserve"> </w:t>
      </w:r>
      <w:r w:rsidRPr="00D973C4">
        <w:rPr>
          <w:rFonts w:ascii="宋体" w:eastAsia="宋体" w:hAnsi="宋体" w:hint="eastAsia"/>
          <w:b/>
          <w:bCs/>
          <w:sz w:val="22"/>
          <w:szCs w:val="24"/>
          <w:rPrChange w:id="2037" w:author="linxl" w:date="2019-09-05T14:23:00Z">
            <w:rPr>
              <w:rFonts w:ascii="宋体" w:eastAsia="宋体" w:hAnsi="宋体" w:hint="eastAsia"/>
              <w:b/>
              <w:bCs/>
              <w:sz w:val="24"/>
              <w:szCs w:val="24"/>
            </w:rPr>
          </w:rPrChange>
        </w:rPr>
        <w:t>tracking（</w:t>
      </w:r>
      <w:r w:rsidRPr="00D973C4">
        <w:rPr>
          <w:rFonts w:ascii="宋体" w:eastAsia="宋体" w:hAnsi="宋体"/>
          <w:b/>
          <w:bCs/>
          <w:sz w:val="22"/>
          <w:szCs w:val="24"/>
          <w:rPrChange w:id="2038" w:author="linxl" w:date="2019-09-05T14:23:00Z">
            <w:rPr>
              <w:rFonts w:ascii="宋体" w:eastAsia="宋体" w:hAnsi="宋体"/>
              <w:b/>
              <w:bCs/>
              <w:sz w:val="24"/>
              <w:szCs w:val="24"/>
            </w:rPr>
          </w:rPrChange>
        </w:rPr>
        <w:t>OPLT</w:t>
      </w:r>
      <w:r w:rsidRPr="00D973C4">
        <w:rPr>
          <w:rFonts w:ascii="宋体" w:eastAsia="宋体" w:hAnsi="宋体" w:hint="eastAsia"/>
          <w:b/>
          <w:bCs/>
          <w:sz w:val="22"/>
          <w:szCs w:val="24"/>
          <w:rPrChange w:id="2039" w:author="linxl" w:date="2019-09-05T14:23:00Z">
            <w:rPr>
              <w:rFonts w:ascii="宋体" w:eastAsia="宋体" w:hAnsi="宋体" w:hint="eastAsia"/>
              <w:b/>
              <w:bCs/>
              <w:sz w:val="24"/>
              <w:szCs w:val="24"/>
            </w:rPr>
          </w:rPrChange>
        </w:rPr>
        <w:t>）</w:t>
      </w:r>
    </w:p>
    <w:p w14:paraId="0CF02592" w14:textId="77777777" w:rsidR="009A6536" w:rsidRPr="00D973C4" w:rsidRDefault="009A6536" w:rsidP="009A6536">
      <w:pPr>
        <w:rPr>
          <w:rFonts w:ascii="宋体" w:eastAsia="宋体" w:hAnsi="宋体"/>
          <w:b/>
          <w:bCs/>
          <w:sz w:val="22"/>
          <w:szCs w:val="24"/>
          <w:rPrChange w:id="2040" w:author="linxl" w:date="2019-09-05T14:23:00Z">
            <w:rPr>
              <w:rFonts w:ascii="宋体" w:eastAsia="宋体" w:hAnsi="宋体"/>
              <w:b/>
              <w:bCs/>
              <w:sz w:val="24"/>
              <w:szCs w:val="24"/>
            </w:rPr>
          </w:rPrChange>
        </w:rPr>
      </w:pPr>
      <w:r w:rsidRPr="00D973C4">
        <w:rPr>
          <w:rFonts w:ascii="宋体" w:eastAsia="宋体" w:hAnsi="宋体" w:hint="eastAsia"/>
          <w:b/>
          <w:bCs/>
          <w:sz w:val="22"/>
          <w:szCs w:val="24"/>
          <w:rPrChange w:id="2041" w:author="linxl" w:date="2019-09-05T14:23:00Z">
            <w:rPr>
              <w:rFonts w:ascii="宋体" w:eastAsia="宋体" w:hAnsi="宋体" w:hint="eastAsia"/>
              <w:b/>
              <w:bCs/>
              <w:sz w:val="24"/>
              <w:szCs w:val="24"/>
            </w:rPr>
          </w:rPrChange>
        </w:rPr>
        <w:t>3</w:t>
      </w:r>
      <w:r w:rsidRPr="00D973C4">
        <w:rPr>
          <w:rFonts w:ascii="宋体" w:eastAsia="宋体" w:hAnsi="宋体"/>
          <w:b/>
          <w:bCs/>
          <w:sz w:val="22"/>
          <w:szCs w:val="24"/>
          <w:rPrChange w:id="2042" w:author="linxl" w:date="2019-09-05T14:23:00Z">
            <w:rPr>
              <w:rFonts w:ascii="宋体" w:eastAsia="宋体" w:hAnsi="宋体"/>
              <w:b/>
              <w:bCs/>
              <w:sz w:val="24"/>
              <w:szCs w:val="24"/>
            </w:rPr>
          </w:rPrChange>
        </w:rPr>
        <w:t>.2.1</w:t>
      </w:r>
      <w:r w:rsidRPr="00D973C4">
        <w:rPr>
          <w:rFonts w:ascii="宋体" w:eastAsia="宋体" w:hAnsi="宋体" w:hint="eastAsia"/>
          <w:b/>
          <w:bCs/>
          <w:sz w:val="22"/>
          <w:szCs w:val="24"/>
          <w:rPrChange w:id="2043" w:author="linxl" w:date="2019-09-05T14:23:00Z">
            <w:rPr>
              <w:rFonts w:ascii="宋体" w:eastAsia="宋体" w:hAnsi="宋体" w:hint="eastAsia"/>
              <w:b/>
              <w:bCs/>
              <w:sz w:val="24"/>
              <w:szCs w:val="24"/>
            </w:rPr>
          </w:rPrChange>
        </w:rPr>
        <w:t>算法原理</w:t>
      </w:r>
    </w:p>
    <w:p w14:paraId="73DE07AF" w14:textId="77777777" w:rsidR="009A6536" w:rsidRPr="00D973C4" w:rsidRDefault="009A6536" w:rsidP="009A6536">
      <w:pPr>
        <w:rPr>
          <w:rFonts w:ascii="宋体" w:eastAsia="宋体" w:hAnsi="宋体"/>
          <w:sz w:val="22"/>
          <w:szCs w:val="24"/>
          <w:rPrChange w:id="2044" w:author="linxl" w:date="2019-09-05T14:23:00Z">
            <w:rPr>
              <w:rFonts w:ascii="宋体" w:eastAsia="宋体" w:hAnsi="宋体"/>
              <w:sz w:val="24"/>
              <w:szCs w:val="24"/>
            </w:rPr>
          </w:rPrChange>
        </w:rPr>
      </w:pPr>
      <w:r w:rsidRPr="00D973C4">
        <w:rPr>
          <w:rFonts w:ascii="宋体" w:eastAsia="宋体" w:hAnsi="宋体"/>
          <w:sz w:val="22"/>
          <w:szCs w:val="24"/>
          <w:rPrChange w:id="2045" w:author="linxl" w:date="2019-09-05T14:23:00Z">
            <w:rPr>
              <w:rFonts w:ascii="宋体" w:eastAsia="宋体" w:hAnsi="宋体"/>
              <w:sz w:val="24"/>
              <w:szCs w:val="24"/>
            </w:rPr>
          </w:rPrChange>
        </w:rPr>
        <w:tab/>
        <w:t>CISED-</w:t>
      </w:r>
      <m:oMath>
        <m:r>
          <m:rPr>
            <m:sty m:val="p"/>
          </m:rPr>
          <w:rPr>
            <w:rFonts w:ascii="Cambria Math" w:eastAsia="宋体" w:hAnsi="Cambria Math"/>
            <w:sz w:val="22"/>
            <w:szCs w:val="24"/>
            <w:rPrChange w:id="2046" w:author="linxl" w:date="2019-09-05T14:23:00Z">
              <w:rPr>
                <w:rFonts w:ascii="Cambria Math" w:eastAsia="宋体" w:hAnsi="Cambria Math"/>
                <w:sz w:val="24"/>
                <w:szCs w:val="24"/>
              </w:rPr>
            </w:rPrChange>
          </w:rPr>
          <m:t>ϵ</m:t>
        </m:r>
      </m:oMath>
      <w:r w:rsidRPr="00D973C4">
        <w:rPr>
          <w:rFonts w:ascii="宋体" w:eastAsia="宋体" w:hAnsi="宋体" w:hint="eastAsia"/>
          <w:sz w:val="22"/>
          <w:szCs w:val="24"/>
          <w:rPrChange w:id="2047" w:author="linxl" w:date="2019-09-05T14:23:00Z">
            <w:rPr>
              <w:rFonts w:ascii="宋体" w:eastAsia="宋体" w:hAnsi="宋体" w:hint="eastAsia"/>
              <w:sz w:val="24"/>
              <w:szCs w:val="24"/>
            </w:rPr>
          </w:rPrChange>
        </w:rPr>
        <w:t>是一种one</w:t>
      </w:r>
      <w:r w:rsidRPr="00D973C4">
        <w:rPr>
          <w:rFonts w:ascii="宋体" w:eastAsia="宋体" w:hAnsi="宋体"/>
          <w:sz w:val="22"/>
          <w:szCs w:val="24"/>
          <w:rPrChange w:id="2048"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2049" w:author="linxl" w:date="2019-09-05T14:23:00Z">
            <w:rPr>
              <w:rFonts w:ascii="宋体" w:eastAsia="宋体" w:hAnsi="宋体" w:hint="eastAsia"/>
              <w:sz w:val="24"/>
              <w:szCs w:val="24"/>
            </w:rPr>
          </w:rPrChange>
        </w:rPr>
        <w:t>pass算法，因此GRTS框架中Variable</w:t>
      </w:r>
      <w:r w:rsidRPr="00D973C4">
        <w:rPr>
          <w:rFonts w:ascii="宋体" w:eastAsia="宋体" w:hAnsi="宋体"/>
          <w:sz w:val="22"/>
          <w:szCs w:val="24"/>
          <w:rPrChange w:id="2050"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2051" w:author="linxl" w:date="2019-09-05T14:23:00Z">
            <w:rPr>
              <w:rFonts w:ascii="宋体" w:eastAsia="宋体" w:hAnsi="宋体" w:hint="eastAsia"/>
              <w:sz w:val="24"/>
              <w:szCs w:val="24"/>
            </w:rPr>
          </w:rPrChange>
        </w:rPr>
        <w:t>part再次压缩是多余的。因此我们</w:t>
      </w:r>
      <w:r w:rsidR="008113FF" w:rsidRPr="00D973C4">
        <w:rPr>
          <w:rFonts w:ascii="宋体" w:eastAsia="宋体" w:hAnsi="宋体" w:hint="eastAsia"/>
          <w:sz w:val="22"/>
          <w:szCs w:val="24"/>
          <w:rPrChange w:id="2052" w:author="linxl" w:date="2019-09-05T14:23:00Z">
            <w:rPr>
              <w:rFonts w:ascii="宋体" w:eastAsia="宋体" w:hAnsi="宋体" w:hint="eastAsia"/>
              <w:sz w:val="24"/>
              <w:szCs w:val="24"/>
            </w:rPr>
          </w:rPrChange>
        </w:rPr>
        <w:t>尝试</w:t>
      </w:r>
      <w:r w:rsidRPr="00D973C4">
        <w:rPr>
          <w:rFonts w:ascii="宋体" w:eastAsia="宋体" w:hAnsi="宋体" w:hint="eastAsia"/>
          <w:sz w:val="22"/>
          <w:szCs w:val="24"/>
          <w:rPrChange w:id="2053" w:author="linxl" w:date="2019-09-05T14:23:00Z">
            <w:rPr>
              <w:rFonts w:ascii="宋体" w:eastAsia="宋体" w:hAnsi="宋体" w:hint="eastAsia"/>
              <w:sz w:val="24"/>
              <w:szCs w:val="24"/>
            </w:rPr>
          </w:rPrChange>
        </w:rPr>
        <w:t>在</w:t>
      </w:r>
      <w:r w:rsidRPr="00D973C4">
        <w:rPr>
          <w:rFonts w:ascii="宋体" w:eastAsia="宋体" w:hAnsi="宋体"/>
          <w:sz w:val="22"/>
          <w:szCs w:val="24"/>
          <w:rPrChange w:id="2054" w:author="linxl" w:date="2019-09-05T14:23:00Z">
            <w:rPr>
              <w:rFonts w:ascii="宋体" w:eastAsia="宋体" w:hAnsi="宋体"/>
              <w:sz w:val="24"/>
              <w:szCs w:val="24"/>
            </w:rPr>
          </w:rPrChange>
        </w:rPr>
        <w:t>CISED-</w:t>
      </w:r>
      <m:oMath>
        <m:r>
          <m:rPr>
            <m:sty m:val="p"/>
          </m:rPr>
          <w:rPr>
            <w:rFonts w:ascii="Cambria Math" w:eastAsia="宋体" w:hAnsi="Cambria Math"/>
            <w:sz w:val="22"/>
            <w:szCs w:val="24"/>
            <w:rPrChange w:id="2055" w:author="linxl" w:date="2019-09-05T14:23:00Z">
              <w:rPr>
                <w:rFonts w:ascii="Cambria Math" w:eastAsia="宋体" w:hAnsi="Cambria Math"/>
                <w:sz w:val="24"/>
                <w:szCs w:val="24"/>
              </w:rPr>
            </w:rPrChange>
          </w:rPr>
          <m:t>ϵ</m:t>
        </m:r>
      </m:oMath>
      <w:r w:rsidRPr="00D973C4">
        <w:rPr>
          <w:rFonts w:ascii="宋体" w:eastAsia="宋体" w:hAnsi="宋体" w:hint="eastAsia"/>
          <w:sz w:val="22"/>
          <w:szCs w:val="24"/>
          <w:rPrChange w:id="2056" w:author="linxl" w:date="2019-09-05T14:23:00Z">
            <w:rPr>
              <w:rFonts w:ascii="宋体" w:eastAsia="宋体" w:hAnsi="宋体" w:hint="eastAsia"/>
              <w:sz w:val="24"/>
              <w:szCs w:val="24"/>
            </w:rPr>
          </w:rPrChange>
        </w:rPr>
        <w:t>的基础上，增加对移动对象的位置跟踪功能，实现一种one</w:t>
      </w:r>
      <w:r w:rsidRPr="00D973C4">
        <w:rPr>
          <w:rFonts w:ascii="宋体" w:eastAsia="宋体" w:hAnsi="宋体"/>
          <w:sz w:val="22"/>
          <w:szCs w:val="24"/>
          <w:rPrChange w:id="2057"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2058" w:author="linxl" w:date="2019-09-05T14:23:00Z">
            <w:rPr>
              <w:rFonts w:ascii="宋体" w:eastAsia="宋体" w:hAnsi="宋体" w:hint="eastAsia"/>
              <w:sz w:val="24"/>
              <w:szCs w:val="24"/>
            </w:rPr>
          </w:rPrChange>
        </w:rPr>
        <w:t>pass</w:t>
      </w:r>
      <w:r w:rsidRPr="00D973C4">
        <w:rPr>
          <w:rFonts w:ascii="宋体" w:eastAsia="宋体" w:hAnsi="宋体"/>
          <w:sz w:val="22"/>
          <w:szCs w:val="24"/>
          <w:rPrChange w:id="2059"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2060" w:author="linxl" w:date="2019-09-05T14:23:00Z">
            <w:rPr>
              <w:rFonts w:ascii="宋体" w:eastAsia="宋体" w:hAnsi="宋体" w:hint="eastAsia"/>
              <w:sz w:val="24"/>
              <w:szCs w:val="24"/>
            </w:rPr>
          </w:rPrChange>
        </w:rPr>
        <w:t>line</w:t>
      </w:r>
      <w:r w:rsidRPr="00D973C4">
        <w:rPr>
          <w:rFonts w:ascii="宋体" w:eastAsia="宋体" w:hAnsi="宋体"/>
          <w:sz w:val="22"/>
          <w:szCs w:val="24"/>
          <w:rPrChange w:id="2061" w:author="linxl" w:date="2019-09-05T14:23:00Z">
            <w:rPr>
              <w:rFonts w:ascii="宋体" w:eastAsia="宋体" w:hAnsi="宋体"/>
              <w:sz w:val="24"/>
              <w:szCs w:val="24"/>
            </w:rPr>
          </w:rPrChange>
        </w:rPr>
        <w:t xml:space="preserve"> </w:t>
      </w:r>
      <w:r w:rsidRPr="00D973C4">
        <w:rPr>
          <w:rFonts w:ascii="宋体" w:eastAsia="宋体" w:hAnsi="宋体" w:hint="eastAsia"/>
          <w:sz w:val="22"/>
          <w:szCs w:val="24"/>
          <w:rPrChange w:id="2062" w:author="linxl" w:date="2019-09-05T14:23:00Z">
            <w:rPr>
              <w:rFonts w:ascii="宋体" w:eastAsia="宋体" w:hAnsi="宋体" w:hint="eastAsia"/>
              <w:sz w:val="24"/>
              <w:szCs w:val="24"/>
            </w:rPr>
          </w:rPrChange>
        </w:rPr>
        <w:t>tracking（</w:t>
      </w:r>
      <w:r w:rsidRPr="00D973C4">
        <w:rPr>
          <w:rFonts w:ascii="宋体" w:eastAsia="宋体" w:hAnsi="宋体"/>
          <w:sz w:val="22"/>
          <w:szCs w:val="24"/>
          <w:rPrChange w:id="2063" w:author="linxl" w:date="2019-09-05T14:23:00Z">
            <w:rPr>
              <w:rFonts w:ascii="宋体" w:eastAsia="宋体" w:hAnsi="宋体"/>
              <w:sz w:val="24"/>
              <w:szCs w:val="24"/>
            </w:rPr>
          </w:rPrChange>
        </w:rPr>
        <w:t>OPLT</w:t>
      </w:r>
      <w:r w:rsidRPr="00D973C4">
        <w:rPr>
          <w:rFonts w:ascii="宋体" w:eastAsia="宋体" w:hAnsi="宋体" w:hint="eastAsia"/>
          <w:sz w:val="22"/>
          <w:szCs w:val="24"/>
          <w:rPrChange w:id="2064" w:author="linxl" w:date="2019-09-05T14:23:00Z">
            <w:rPr>
              <w:rFonts w:ascii="宋体" w:eastAsia="宋体" w:hAnsi="宋体" w:hint="eastAsia"/>
              <w:sz w:val="24"/>
              <w:szCs w:val="24"/>
            </w:rPr>
          </w:rPrChange>
        </w:rPr>
        <w:t>）。相较于</w:t>
      </w:r>
      <w:r w:rsidRPr="00D973C4">
        <w:rPr>
          <w:rFonts w:ascii="宋体" w:eastAsia="宋体" w:hAnsi="宋体"/>
          <w:sz w:val="22"/>
          <w:szCs w:val="24"/>
          <w:rPrChange w:id="2065" w:author="linxl" w:date="2019-09-05T14:23:00Z">
            <w:rPr>
              <w:rFonts w:ascii="宋体" w:eastAsia="宋体" w:hAnsi="宋体"/>
              <w:sz w:val="24"/>
              <w:szCs w:val="24"/>
            </w:rPr>
          </w:rPrChange>
        </w:rPr>
        <w:t>LDRH</w:t>
      </w:r>
      <w:r w:rsidRPr="00D973C4">
        <w:rPr>
          <w:rFonts w:ascii="宋体" w:eastAsia="宋体" w:hAnsi="宋体" w:hint="eastAsia"/>
          <w:sz w:val="22"/>
          <w:szCs w:val="24"/>
          <w:rPrChange w:id="2066" w:author="linxl" w:date="2019-09-05T14:23:00Z">
            <w:rPr>
              <w:rFonts w:ascii="宋体" w:eastAsia="宋体" w:hAnsi="宋体" w:hint="eastAsia"/>
              <w:sz w:val="24"/>
              <w:szCs w:val="24"/>
            </w:rPr>
          </w:rPrChange>
        </w:rPr>
        <w:t>算法，</w:t>
      </w:r>
      <w:r w:rsidRPr="00D973C4">
        <w:rPr>
          <w:rFonts w:ascii="宋体" w:eastAsia="宋体" w:hAnsi="宋体"/>
          <w:sz w:val="22"/>
          <w:szCs w:val="24"/>
          <w:rPrChange w:id="2067" w:author="linxl" w:date="2019-09-05T14:23:00Z">
            <w:rPr>
              <w:rFonts w:ascii="宋体" w:eastAsia="宋体" w:hAnsi="宋体"/>
              <w:sz w:val="24"/>
              <w:szCs w:val="24"/>
            </w:rPr>
          </w:rPrChange>
        </w:rPr>
        <w:t>OPLT</w:t>
      </w:r>
      <w:r w:rsidRPr="00D973C4">
        <w:rPr>
          <w:rFonts w:ascii="宋体" w:eastAsia="宋体" w:hAnsi="宋体" w:hint="eastAsia"/>
          <w:sz w:val="22"/>
          <w:szCs w:val="24"/>
          <w:rPrChange w:id="2068" w:author="linxl" w:date="2019-09-05T14:23:00Z">
            <w:rPr>
              <w:rFonts w:ascii="宋体" w:eastAsia="宋体" w:hAnsi="宋体" w:hint="eastAsia"/>
              <w:sz w:val="24"/>
              <w:szCs w:val="24"/>
            </w:rPr>
          </w:rPrChange>
        </w:rPr>
        <w:t>大大的减少了移动对象与服务器中的传输的信息量，从而得到了压缩效果更好的压缩轨迹。相较于</w:t>
      </w:r>
      <m:oMath>
        <m:sSub>
          <m:sSubPr>
            <m:ctrlPr>
              <w:rPr>
                <w:rFonts w:ascii="Cambria Math" w:eastAsia="宋体" w:hAnsi="Cambria Math"/>
                <w:sz w:val="22"/>
                <w:szCs w:val="24"/>
                <w:rPrChange w:id="2069"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070" w:author="linxl" w:date="2019-09-05T14:23:00Z">
                  <w:rPr>
                    <w:rFonts w:ascii="Cambria Math" w:eastAsia="宋体" w:hAnsi="Cambria Math" w:hint="eastAsia"/>
                    <w:sz w:val="24"/>
                    <w:szCs w:val="24"/>
                  </w:rPr>
                </w:rPrChange>
              </w:rPr>
              <m:t>CDR</m:t>
            </m:r>
          </m:e>
          <m:sub>
            <m:r>
              <w:rPr>
                <w:rFonts w:ascii="Cambria Math" w:eastAsia="宋体" w:hAnsi="Cambria Math" w:hint="eastAsia"/>
                <w:sz w:val="22"/>
                <w:szCs w:val="24"/>
                <w:rPrChange w:id="2071" w:author="linxl" w:date="2019-09-05T14:23:00Z">
                  <w:rPr>
                    <w:rFonts w:ascii="Cambria Math" w:eastAsia="宋体" w:hAnsi="Cambria Math" w:hint="eastAsia"/>
                    <w:sz w:val="24"/>
                    <w:szCs w:val="24"/>
                  </w:rPr>
                </w:rPrChange>
              </w:rPr>
              <m:t>m</m:t>
            </m:r>
          </m:sub>
        </m:sSub>
      </m:oMath>
      <w:r w:rsidRPr="00D973C4">
        <w:rPr>
          <w:rFonts w:ascii="宋体" w:eastAsia="宋体" w:hAnsi="宋体" w:hint="eastAsia"/>
          <w:sz w:val="22"/>
          <w:szCs w:val="24"/>
          <w:rPrChange w:id="2072" w:author="linxl" w:date="2019-09-05T14:23:00Z">
            <w:rPr>
              <w:rFonts w:ascii="宋体" w:eastAsia="宋体" w:hAnsi="宋体" w:hint="eastAsia"/>
              <w:sz w:val="24"/>
              <w:szCs w:val="24"/>
            </w:rPr>
          </w:rPrChange>
        </w:rPr>
        <w:t>算法，</w:t>
      </w:r>
      <w:r w:rsidRPr="00D973C4">
        <w:rPr>
          <w:rFonts w:ascii="宋体" w:eastAsia="宋体" w:hAnsi="宋体"/>
          <w:sz w:val="22"/>
          <w:szCs w:val="24"/>
          <w:rPrChange w:id="2073" w:author="linxl" w:date="2019-09-05T14:23:00Z">
            <w:rPr>
              <w:rFonts w:ascii="宋体" w:eastAsia="宋体" w:hAnsi="宋体"/>
              <w:sz w:val="24"/>
              <w:szCs w:val="24"/>
            </w:rPr>
          </w:rPrChange>
        </w:rPr>
        <w:t>OPLT</w:t>
      </w:r>
      <w:r w:rsidRPr="00D973C4">
        <w:rPr>
          <w:rFonts w:ascii="宋体" w:eastAsia="宋体" w:hAnsi="宋体" w:hint="eastAsia"/>
          <w:sz w:val="22"/>
          <w:szCs w:val="24"/>
          <w:rPrChange w:id="2074" w:author="linxl" w:date="2019-09-05T14:23:00Z">
            <w:rPr>
              <w:rFonts w:ascii="宋体" w:eastAsia="宋体" w:hAnsi="宋体" w:hint="eastAsia"/>
              <w:sz w:val="24"/>
              <w:szCs w:val="24"/>
            </w:rPr>
          </w:rPrChange>
        </w:rPr>
        <w:t>减少了轨迹跟踪过程中在移动对象中的缓存开销，同时减少了传输的信息量从而得到效果更好的压缩轨迹。相较于</w:t>
      </w:r>
      <m:oMath>
        <m:sSubSup>
          <m:sSubSupPr>
            <m:ctrlPr>
              <w:rPr>
                <w:rFonts w:ascii="Cambria Math" w:eastAsia="宋体" w:hAnsi="Cambria Math"/>
                <w:sz w:val="22"/>
                <w:szCs w:val="24"/>
                <w:rPrChange w:id="2075" w:author="linxl" w:date="2019-09-05T14:23:00Z">
                  <w:rPr>
                    <w:rFonts w:ascii="Cambria Math" w:eastAsia="宋体" w:hAnsi="Cambria Math"/>
                    <w:sz w:val="24"/>
                    <w:szCs w:val="24"/>
                  </w:rPr>
                </w:rPrChange>
              </w:rPr>
            </m:ctrlPr>
          </m:sSubSupPr>
          <m:e>
            <m:r>
              <w:rPr>
                <w:rFonts w:ascii="Cambria Math" w:eastAsia="宋体" w:hAnsi="Cambria Math" w:hint="eastAsia"/>
                <w:sz w:val="22"/>
                <w:szCs w:val="24"/>
                <w:rPrChange w:id="2076" w:author="linxl" w:date="2019-09-05T14:23:00Z">
                  <w:rPr>
                    <w:rFonts w:ascii="Cambria Math" w:eastAsia="宋体" w:hAnsi="Cambria Math" w:hint="eastAsia"/>
                    <w:sz w:val="24"/>
                    <w:szCs w:val="24"/>
                  </w:rPr>
                </w:rPrChange>
              </w:rPr>
              <m:t>GRTS</m:t>
            </m:r>
          </m:e>
          <m:sub>
            <m:r>
              <w:rPr>
                <w:rFonts w:ascii="Cambria Math" w:eastAsia="宋体" w:hAnsi="Cambria Math"/>
                <w:sz w:val="22"/>
                <w:szCs w:val="24"/>
                <w:rPrChange w:id="2077" w:author="linxl" w:date="2019-09-05T14:23:00Z">
                  <w:rPr>
                    <w:rFonts w:ascii="Cambria Math" w:eastAsia="宋体" w:hAnsi="Cambria Math"/>
                    <w:sz w:val="24"/>
                    <w:szCs w:val="24"/>
                  </w:rPr>
                </w:rPrChange>
              </w:rPr>
              <m:t>sec</m:t>
            </m:r>
          </m:sub>
          <m:sup>
            <m:r>
              <m:rPr>
                <m:sty m:val="p"/>
              </m:rPr>
              <w:rPr>
                <w:rFonts w:ascii="Cambria Math" w:eastAsia="宋体" w:hAnsi="Cambria Math" w:hint="eastAsia"/>
                <w:sz w:val="22"/>
                <w:szCs w:val="24"/>
                <w:rPrChange w:id="2078" w:author="linxl" w:date="2019-09-05T14:23:00Z">
                  <w:rPr>
                    <w:rFonts w:ascii="Cambria Math" w:eastAsia="宋体" w:hAnsi="Cambria Math" w:hint="eastAsia"/>
                    <w:sz w:val="24"/>
                    <w:szCs w:val="24"/>
                  </w:rPr>
                </w:rPrChange>
              </w:rPr>
              <m:t>m</m:t>
            </m:r>
          </m:sup>
        </m:sSubSup>
      </m:oMath>
      <w:r w:rsidRPr="00D973C4">
        <w:rPr>
          <w:rFonts w:ascii="宋体" w:eastAsia="宋体" w:hAnsi="宋体" w:hint="eastAsia"/>
          <w:sz w:val="22"/>
          <w:szCs w:val="24"/>
          <w:rPrChange w:id="2079" w:author="linxl" w:date="2019-09-05T14:23:00Z">
            <w:rPr>
              <w:rFonts w:ascii="宋体" w:eastAsia="宋体" w:hAnsi="宋体" w:hint="eastAsia"/>
              <w:sz w:val="24"/>
              <w:szCs w:val="24"/>
            </w:rPr>
          </w:rPrChange>
        </w:rPr>
        <w:t>算法，</w:t>
      </w:r>
      <w:r w:rsidRPr="00D973C4">
        <w:rPr>
          <w:rFonts w:ascii="宋体" w:eastAsia="宋体" w:hAnsi="宋体"/>
          <w:sz w:val="22"/>
          <w:szCs w:val="24"/>
          <w:rPrChange w:id="2080" w:author="linxl" w:date="2019-09-05T14:23:00Z">
            <w:rPr>
              <w:rFonts w:ascii="宋体" w:eastAsia="宋体" w:hAnsi="宋体"/>
              <w:sz w:val="24"/>
              <w:szCs w:val="24"/>
            </w:rPr>
          </w:rPrChange>
        </w:rPr>
        <w:t>OPLT</w:t>
      </w:r>
      <w:r w:rsidRPr="00D973C4">
        <w:rPr>
          <w:rFonts w:ascii="宋体" w:eastAsia="宋体" w:hAnsi="宋体" w:hint="eastAsia"/>
          <w:sz w:val="22"/>
          <w:szCs w:val="24"/>
          <w:rPrChange w:id="2081" w:author="linxl" w:date="2019-09-05T14:23:00Z">
            <w:rPr>
              <w:rFonts w:ascii="宋体" w:eastAsia="宋体" w:hAnsi="宋体" w:hint="eastAsia"/>
              <w:sz w:val="24"/>
              <w:szCs w:val="24"/>
            </w:rPr>
          </w:rPrChange>
        </w:rPr>
        <w:t>大大减少了计算时间，并得到了与其压缩率基本一致的压缩轨迹。</w:t>
      </w:r>
    </w:p>
    <w:p w14:paraId="27D9C6E0" w14:textId="77777777" w:rsidR="009A6536" w:rsidRPr="00D973C4" w:rsidRDefault="009A6536" w:rsidP="009A6536">
      <w:pPr>
        <w:pStyle w:val="a3"/>
        <w:spacing w:line="240" w:lineRule="auto"/>
        <w:ind w:firstLineChars="0"/>
        <w:rPr>
          <w:rFonts w:ascii="宋体" w:hAnsi="宋体"/>
          <w:sz w:val="22"/>
          <w:szCs w:val="24"/>
          <w:rPrChange w:id="2082" w:author="linxl" w:date="2019-09-05T14:23:00Z">
            <w:rPr>
              <w:rFonts w:ascii="宋体" w:hAnsi="宋体"/>
              <w:szCs w:val="24"/>
            </w:rPr>
          </w:rPrChange>
        </w:rPr>
      </w:pPr>
      <w:r w:rsidRPr="00D973C4">
        <w:rPr>
          <w:rFonts w:ascii="宋体" w:hAnsi="宋体" w:hint="eastAsia"/>
          <w:sz w:val="22"/>
          <w:szCs w:val="24"/>
          <w:rPrChange w:id="2083" w:author="linxl" w:date="2019-09-05T14:23:00Z">
            <w:rPr>
              <w:rFonts w:ascii="宋体" w:hAnsi="宋体" w:hint="eastAsia"/>
              <w:szCs w:val="24"/>
            </w:rPr>
          </w:rPrChange>
        </w:rPr>
        <w:t>我们将位置追踪与轨迹压缩两个过程结合起来，在位置跟踪的同时，实现轨迹压缩。位置跟踪最关键的就是增加对移动对象的速度预测，像传统轨迹跟踪算法一样，我们初始时以</w:t>
      </w:r>
      <m:oMath>
        <m:sSub>
          <m:sSubPr>
            <m:ctrlPr>
              <w:rPr>
                <w:rFonts w:ascii="Cambria Math" w:hAnsi="Cambria Math"/>
                <w:sz w:val="22"/>
                <w:szCs w:val="24"/>
                <w:rPrChange w:id="2084" w:author="linxl" w:date="2019-09-05T14:23:00Z">
                  <w:rPr>
                    <w:rFonts w:ascii="Cambria Math" w:hAnsi="Cambria Math"/>
                    <w:szCs w:val="24"/>
                  </w:rPr>
                </w:rPrChange>
              </w:rPr>
            </m:ctrlPr>
          </m:sSubPr>
          <m:e>
            <m:r>
              <w:rPr>
                <w:rFonts w:ascii="Cambria Math" w:hAnsi="Cambria Math" w:hint="eastAsia"/>
                <w:sz w:val="22"/>
                <w:szCs w:val="24"/>
                <w:rPrChange w:id="2085" w:author="linxl" w:date="2019-09-05T14:23:00Z">
                  <w:rPr>
                    <w:rFonts w:ascii="Cambria Math" w:hAnsi="Cambria Math" w:hint="eastAsia"/>
                    <w:szCs w:val="24"/>
                  </w:rPr>
                </w:rPrChange>
              </w:rPr>
              <m:t>P</m:t>
            </m:r>
          </m:e>
          <m:sub>
            <m:r>
              <w:rPr>
                <w:rFonts w:ascii="Cambria Math" w:hAnsi="Cambria Math" w:hint="eastAsia"/>
                <w:sz w:val="22"/>
                <w:szCs w:val="24"/>
                <w:rPrChange w:id="2086" w:author="linxl" w:date="2019-09-05T14:23:00Z">
                  <w:rPr>
                    <w:rFonts w:ascii="Cambria Math" w:hAnsi="Cambria Math" w:hint="eastAsia"/>
                    <w:szCs w:val="24"/>
                  </w:rPr>
                </w:rPrChange>
              </w:rPr>
              <m:t>S</m:t>
            </m:r>
          </m:sub>
        </m:sSub>
      </m:oMath>
      <w:r w:rsidRPr="00D973C4">
        <w:rPr>
          <w:rFonts w:ascii="宋体" w:hAnsi="宋体" w:hint="eastAsia"/>
          <w:sz w:val="22"/>
          <w:szCs w:val="24"/>
          <w:rPrChange w:id="2087" w:author="linxl" w:date="2019-09-05T14:23:00Z">
            <w:rPr>
              <w:rFonts w:ascii="宋体" w:hAnsi="宋体" w:hint="eastAsia"/>
              <w:szCs w:val="24"/>
            </w:rPr>
          </w:rPrChange>
        </w:rPr>
        <w:t>及其邻近的点</w:t>
      </w:r>
      <m:oMath>
        <m:sSub>
          <m:sSubPr>
            <m:ctrlPr>
              <w:rPr>
                <w:rFonts w:ascii="Cambria Math" w:hAnsi="Cambria Math"/>
                <w:sz w:val="22"/>
                <w:szCs w:val="24"/>
                <w:rPrChange w:id="2088" w:author="linxl" w:date="2019-09-05T14:23:00Z">
                  <w:rPr>
                    <w:rFonts w:ascii="Cambria Math" w:hAnsi="Cambria Math"/>
                    <w:szCs w:val="24"/>
                  </w:rPr>
                </w:rPrChange>
              </w:rPr>
            </m:ctrlPr>
          </m:sSubPr>
          <m:e>
            <m:r>
              <w:rPr>
                <w:rFonts w:ascii="Cambria Math" w:hAnsi="Cambria Math" w:hint="eastAsia"/>
                <w:sz w:val="22"/>
                <w:szCs w:val="24"/>
                <w:rPrChange w:id="2089" w:author="linxl" w:date="2019-09-05T14:23:00Z">
                  <w:rPr>
                    <w:rFonts w:ascii="Cambria Math" w:hAnsi="Cambria Math" w:hint="eastAsia"/>
                    <w:szCs w:val="24"/>
                  </w:rPr>
                </w:rPrChange>
              </w:rPr>
              <m:t>P</m:t>
            </m:r>
          </m:e>
          <m:sub>
            <m:r>
              <w:rPr>
                <w:rFonts w:ascii="Cambria Math" w:hAnsi="Cambria Math" w:hint="eastAsia"/>
                <w:sz w:val="22"/>
                <w:szCs w:val="24"/>
                <w:rPrChange w:id="2090" w:author="linxl" w:date="2019-09-05T14:23:00Z">
                  <w:rPr>
                    <w:rFonts w:ascii="Cambria Math" w:hAnsi="Cambria Math" w:hint="eastAsia"/>
                    <w:szCs w:val="24"/>
                  </w:rPr>
                </w:rPrChange>
              </w:rPr>
              <m:t>S</m:t>
            </m:r>
            <m:r>
              <m:rPr>
                <m:sty m:val="p"/>
              </m:rPr>
              <w:rPr>
                <w:rFonts w:ascii="Cambria Math" w:hAnsi="Cambria Math" w:hint="eastAsia"/>
                <w:sz w:val="22"/>
                <w:szCs w:val="24"/>
                <w:rPrChange w:id="2091" w:author="linxl" w:date="2019-09-05T14:23:00Z">
                  <w:rPr>
                    <w:rFonts w:ascii="Cambria Math" w:hAnsi="Cambria Math" w:hint="eastAsia"/>
                    <w:szCs w:val="24"/>
                  </w:rPr>
                </w:rPrChange>
              </w:rPr>
              <m:t>+</m:t>
            </m:r>
            <m:r>
              <m:rPr>
                <m:sty m:val="p"/>
              </m:rPr>
              <w:rPr>
                <w:rFonts w:ascii="Cambria Math" w:hAnsi="Cambria Math"/>
                <w:sz w:val="22"/>
                <w:szCs w:val="24"/>
                <w:rPrChange w:id="2092" w:author="linxl" w:date="2019-09-05T14:23:00Z">
                  <w:rPr>
                    <w:rFonts w:ascii="Cambria Math" w:hAnsi="Cambria Math"/>
                    <w:szCs w:val="24"/>
                  </w:rPr>
                </w:rPrChange>
              </w:rPr>
              <m:t>1</m:t>
            </m:r>
          </m:sub>
        </m:sSub>
      </m:oMath>
      <w:r w:rsidRPr="00D973C4">
        <w:rPr>
          <w:rFonts w:ascii="宋体" w:hAnsi="宋体" w:hint="eastAsia"/>
          <w:sz w:val="22"/>
          <w:szCs w:val="24"/>
          <w:rPrChange w:id="2093" w:author="linxl" w:date="2019-09-05T14:23:00Z">
            <w:rPr>
              <w:rFonts w:ascii="宋体" w:hAnsi="宋体" w:hint="eastAsia"/>
              <w:szCs w:val="24"/>
            </w:rPr>
          </w:rPrChange>
        </w:rPr>
        <w:t>求得其速度作为其原始速度。不同的是我们在位置跟踪过程中会对其速度进行调整。我们以历史轨迹点</w:t>
      </w:r>
      <m:oMath>
        <m:sSub>
          <m:sSubPr>
            <m:ctrlPr>
              <w:rPr>
                <w:rFonts w:ascii="Cambria Math" w:hAnsi="Cambria Math"/>
                <w:sz w:val="22"/>
                <w:szCs w:val="24"/>
                <w:rPrChange w:id="2094" w:author="linxl" w:date="2019-09-05T14:23:00Z">
                  <w:rPr>
                    <w:rFonts w:ascii="Cambria Math" w:hAnsi="Cambria Math"/>
                    <w:szCs w:val="24"/>
                  </w:rPr>
                </w:rPrChange>
              </w:rPr>
            </m:ctrlPr>
          </m:sSubPr>
          <m:e>
            <m:r>
              <w:rPr>
                <w:rFonts w:ascii="Cambria Math" w:hAnsi="Cambria Math" w:hint="eastAsia"/>
                <w:sz w:val="22"/>
                <w:szCs w:val="24"/>
                <w:rPrChange w:id="2095" w:author="linxl" w:date="2019-09-05T14:23:00Z">
                  <w:rPr>
                    <w:rFonts w:ascii="Cambria Math" w:hAnsi="Cambria Math" w:hint="eastAsia"/>
                    <w:szCs w:val="24"/>
                  </w:rPr>
                </w:rPrChange>
              </w:rPr>
              <m:t>P</m:t>
            </m:r>
          </m:e>
          <m:sub>
            <m:r>
              <w:rPr>
                <w:rFonts w:ascii="Cambria Math" w:hAnsi="Cambria Math" w:hint="eastAsia"/>
                <w:sz w:val="22"/>
                <w:szCs w:val="24"/>
                <w:rPrChange w:id="2096" w:author="linxl" w:date="2019-09-05T14:23:00Z">
                  <w:rPr>
                    <w:rFonts w:ascii="Cambria Math" w:hAnsi="Cambria Math" w:hint="eastAsia"/>
                    <w:szCs w:val="24"/>
                  </w:rPr>
                </w:rPrChange>
              </w:rPr>
              <m:t>S</m:t>
            </m:r>
          </m:sub>
        </m:sSub>
      </m:oMath>
      <w:r w:rsidRPr="00D973C4">
        <w:rPr>
          <w:rFonts w:ascii="宋体" w:hAnsi="宋体" w:hint="eastAsia"/>
          <w:sz w:val="22"/>
          <w:szCs w:val="24"/>
          <w:rPrChange w:id="2097" w:author="linxl" w:date="2019-09-05T14:23:00Z">
            <w:rPr>
              <w:rFonts w:ascii="宋体" w:hAnsi="宋体" w:hint="eastAsia"/>
              <w:szCs w:val="24"/>
            </w:rPr>
          </w:rPrChange>
        </w:rPr>
        <w:t>为坐标原点建立三维直角坐标系，通过坐标原点位置及速度</w:t>
      </w:r>
      <m:oMath>
        <m:box>
          <m:boxPr>
            <m:opEmu m:val="1"/>
            <m:ctrlPr>
              <w:rPr>
                <w:rFonts w:ascii="Cambria Math" w:hAnsi="Cambria Math"/>
                <w:sz w:val="22"/>
                <w:szCs w:val="24"/>
                <w:rPrChange w:id="2098" w:author="linxl" w:date="2019-09-05T14:23:00Z">
                  <w:rPr>
                    <w:rFonts w:ascii="Cambria Math" w:hAnsi="Cambria Math"/>
                    <w:szCs w:val="24"/>
                  </w:rPr>
                </w:rPrChange>
              </w:rPr>
            </m:ctrlPr>
          </m:boxPr>
          <m:e>
            <m:box>
              <m:boxPr>
                <m:opEmu m:val="1"/>
                <m:ctrlPr>
                  <w:rPr>
                    <w:rFonts w:ascii="Cambria Math" w:hAnsi="Cambria Math"/>
                    <w:sz w:val="22"/>
                    <w:szCs w:val="24"/>
                    <w:rPrChange w:id="2099" w:author="linxl" w:date="2019-09-05T14:23:00Z">
                      <w:rPr>
                        <w:rFonts w:ascii="Cambria Math" w:hAnsi="Cambria Math"/>
                        <w:szCs w:val="24"/>
                      </w:rPr>
                    </w:rPrChange>
                  </w:rPr>
                </m:ctrlPr>
              </m:boxPr>
              <m:e>
                <m:acc>
                  <m:accPr>
                    <m:chr m:val="⃗"/>
                    <m:ctrlPr>
                      <w:rPr>
                        <w:rFonts w:ascii="Cambria Math" w:hAnsi="Cambria Math"/>
                        <w:sz w:val="22"/>
                        <w:szCs w:val="24"/>
                        <w:rPrChange w:id="2100" w:author="linxl" w:date="2019-09-05T14:23:00Z">
                          <w:rPr>
                            <w:rFonts w:ascii="Cambria Math" w:hAnsi="Cambria Math"/>
                            <w:szCs w:val="24"/>
                          </w:rPr>
                        </w:rPrChange>
                      </w:rPr>
                    </m:ctrlPr>
                  </m:accPr>
                  <m:e>
                    <m:sSub>
                      <m:sSubPr>
                        <m:ctrlPr>
                          <w:rPr>
                            <w:rFonts w:ascii="Cambria Math" w:hAnsi="Cambria Math"/>
                            <w:sz w:val="22"/>
                            <w:szCs w:val="24"/>
                            <w:rPrChange w:id="2101" w:author="linxl" w:date="2019-09-05T14:23:00Z">
                              <w:rPr>
                                <w:rFonts w:ascii="Cambria Math" w:hAnsi="Cambria Math"/>
                                <w:szCs w:val="24"/>
                              </w:rPr>
                            </w:rPrChange>
                          </w:rPr>
                        </m:ctrlPr>
                      </m:sSubPr>
                      <m:e>
                        <m:r>
                          <w:rPr>
                            <w:rFonts w:ascii="Cambria Math" w:hAnsi="Cambria Math" w:hint="eastAsia"/>
                            <w:sz w:val="22"/>
                            <w:szCs w:val="24"/>
                            <w:rPrChange w:id="2102" w:author="linxl" w:date="2019-09-05T14:23:00Z">
                              <w:rPr>
                                <w:rFonts w:ascii="Cambria Math" w:hAnsi="Cambria Math" w:hint="eastAsia"/>
                                <w:szCs w:val="24"/>
                              </w:rPr>
                            </w:rPrChange>
                          </w:rPr>
                          <m:t>v</m:t>
                        </m:r>
                      </m:e>
                      <m:sub>
                        <m:r>
                          <w:rPr>
                            <w:rFonts w:ascii="Cambria Math" w:hAnsi="Cambria Math"/>
                            <w:sz w:val="22"/>
                            <w:szCs w:val="24"/>
                            <w:rPrChange w:id="2103" w:author="linxl" w:date="2019-09-05T14:23:00Z">
                              <w:rPr>
                                <w:rFonts w:ascii="Cambria Math" w:hAnsi="Cambria Math"/>
                                <w:szCs w:val="24"/>
                              </w:rPr>
                            </w:rPrChange>
                          </w:rPr>
                          <m:t>s</m:t>
                        </m:r>
                      </m:sub>
                    </m:sSub>
                    <m:r>
                      <m:rPr>
                        <m:sty m:val="p"/>
                      </m:rPr>
                      <w:rPr>
                        <w:rFonts w:ascii="Cambria Math" w:hAnsi="Cambria Math"/>
                        <w:sz w:val="22"/>
                        <w:szCs w:val="24"/>
                        <w:rPrChange w:id="2104" w:author="linxl" w:date="2019-09-05T14:23:00Z">
                          <w:rPr>
                            <w:rFonts w:ascii="Cambria Math" w:hAnsi="Cambria Math"/>
                            <w:szCs w:val="24"/>
                          </w:rPr>
                        </w:rPrChange>
                      </w:rPr>
                      <m:t xml:space="preserve"> </m:t>
                    </m:r>
                  </m:e>
                </m:acc>
              </m:e>
            </m:box>
          </m:e>
        </m:box>
      </m:oMath>
      <w:r w:rsidRPr="00D973C4">
        <w:rPr>
          <w:rFonts w:ascii="宋体" w:hAnsi="宋体" w:hint="eastAsia"/>
          <w:sz w:val="22"/>
          <w:szCs w:val="24"/>
          <w:rPrChange w:id="2105" w:author="linxl" w:date="2019-09-05T14:23:00Z">
            <w:rPr>
              <w:rFonts w:ascii="宋体" w:hAnsi="宋体" w:hint="eastAsia"/>
              <w:szCs w:val="24"/>
            </w:rPr>
          </w:rPrChange>
        </w:rPr>
        <w:t>对移动对象当前位置做出预测</w:t>
      </w:r>
      <m:oMath>
        <m:sSub>
          <m:sSubPr>
            <m:ctrlPr>
              <w:rPr>
                <w:rFonts w:ascii="Cambria Math" w:hAnsi="Cambria Math"/>
                <w:sz w:val="22"/>
                <w:szCs w:val="24"/>
                <w:rPrChange w:id="2106" w:author="linxl" w:date="2019-09-05T14:23:00Z">
                  <w:rPr>
                    <w:rFonts w:ascii="Cambria Math" w:hAnsi="Cambria Math"/>
                    <w:szCs w:val="24"/>
                  </w:rPr>
                </w:rPrChange>
              </w:rPr>
            </m:ctrlPr>
          </m:sSubPr>
          <m:e>
            <m:r>
              <w:rPr>
                <w:rFonts w:ascii="Cambria Math" w:hAnsi="Cambria Math"/>
                <w:sz w:val="22"/>
                <w:szCs w:val="24"/>
                <w:rPrChange w:id="2107" w:author="linxl" w:date="2019-09-05T14:23:00Z">
                  <w:rPr>
                    <w:rFonts w:ascii="Cambria Math" w:hAnsi="Cambria Math"/>
                    <w:szCs w:val="24"/>
                  </w:rPr>
                </w:rPrChange>
              </w:rPr>
              <m:t>Q</m:t>
            </m:r>
          </m:e>
          <m:sub>
            <m:r>
              <w:rPr>
                <w:rFonts w:ascii="Cambria Math" w:hAnsi="Cambria Math" w:hint="eastAsia"/>
                <w:sz w:val="22"/>
                <w:szCs w:val="24"/>
                <w:rPrChange w:id="2108" w:author="linxl" w:date="2019-09-05T14:23:00Z">
                  <w:rPr>
                    <w:rFonts w:ascii="Cambria Math" w:hAnsi="Cambria Math" w:hint="eastAsia"/>
                    <w:szCs w:val="24"/>
                  </w:rPr>
                </w:rPrChange>
              </w:rPr>
              <m:t>S</m:t>
            </m:r>
            <m:r>
              <m:rPr>
                <m:sty m:val="p"/>
              </m:rPr>
              <w:rPr>
                <w:rFonts w:ascii="Cambria Math" w:hAnsi="Cambria Math"/>
                <w:sz w:val="22"/>
                <w:szCs w:val="24"/>
                <w:rPrChange w:id="2109" w:author="linxl" w:date="2019-09-05T14:23:00Z">
                  <w:rPr>
                    <w:rFonts w:ascii="Cambria Math" w:hAnsi="Cambria Math"/>
                    <w:szCs w:val="24"/>
                  </w:rPr>
                </w:rPrChange>
              </w:rPr>
              <m:t>+</m:t>
            </m:r>
            <m:r>
              <w:rPr>
                <w:rFonts w:ascii="Cambria Math" w:hAnsi="Cambria Math"/>
                <w:sz w:val="22"/>
                <w:szCs w:val="24"/>
                <w:rPrChange w:id="2110" w:author="linxl" w:date="2019-09-05T14:23:00Z">
                  <w:rPr>
                    <w:rFonts w:ascii="Cambria Math" w:hAnsi="Cambria Math"/>
                    <w:szCs w:val="24"/>
                  </w:rPr>
                </w:rPrChange>
              </w:rPr>
              <m:t>k</m:t>
            </m:r>
          </m:sub>
        </m:sSub>
      </m:oMath>
      <w:r w:rsidRPr="00D973C4">
        <w:rPr>
          <w:rFonts w:ascii="宋体" w:hAnsi="宋体" w:hint="eastAsia"/>
          <w:sz w:val="22"/>
          <w:szCs w:val="24"/>
          <w:rPrChange w:id="2111" w:author="linxl" w:date="2019-09-05T14:23:00Z">
            <w:rPr>
              <w:rFonts w:ascii="宋体" w:hAnsi="宋体" w:hint="eastAsia"/>
              <w:szCs w:val="24"/>
            </w:rPr>
          </w:rPrChange>
        </w:rPr>
        <w:t>，如果预测点与实际GPS接收到的点</w:t>
      </w:r>
      <m:oMath>
        <m:sSub>
          <m:sSubPr>
            <m:ctrlPr>
              <w:rPr>
                <w:rFonts w:ascii="Cambria Math" w:hAnsi="Cambria Math"/>
                <w:sz w:val="22"/>
                <w:szCs w:val="24"/>
                <w:rPrChange w:id="2112" w:author="linxl" w:date="2019-09-05T14:23:00Z">
                  <w:rPr>
                    <w:rFonts w:ascii="Cambria Math" w:hAnsi="Cambria Math"/>
                    <w:szCs w:val="24"/>
                  </w:rPr>
                </w:rPrChange>
              </w:rPr>
            </m:ctrlPr>
          </m:sSubPr>
          <m:e>
            <m:r>
              <w:rPr>
                <w:rFonts w:ascii="Cambria Math" w:hAnsi="Cambria Math" w:hint="eastAsia"/>
                <w:sz w:val="22"/>
                <w:szCs w:val="24"/>
                <w:rPrChange w:id="2113" w:author="linxl" w:date="2019-09-05T14:23:00Z">
                  <w:rPr>
                    <w:rFonts w:ascii="Cambria Math" w:hAnsi="Cambria Math" w:hint="eastAsia"/>
                    <w:szCs w:val="24"/>
                  </w:rPr>
                </w:rPrChange>
              </w:rPr>
              <m:t>P</m:t>
            </m:r>
          </m:e>
          <m:sub>
            <m:r>
              <w:rPr>
                <w:rFonts w:ascii="Cambria Math" w:hAnsi="Cambria Math" w:hint="eastAsia"/>
                <w:sz w:val="22"/>
                <w:szCs w:val="24"/>
                <w:rPrChange w:id="2114" w:author="linxl" w:date="2019-09-05T14:23:00Z">
                  <w:rPr>
                    <w:rFonts w:ascii="Cambria Math" w:hAnsi="Cambria Math" w:hint="eastAsia"/>
                    <w:szCs w:val="24"/>
                  </w:rPr>
                </w:rPrChange>
              </w:rPr>
              <m:t>S</m:t>
            </m:r>
            <m:r>
              <m:rPr>
                <m:sty m:val="p"/>
              </m:rPr>
              <w:rPr>
                <w:rFonts w:ascii="Cambria Math" w:hAnsi="Cambria Math"/>
                <w:sz w:val="22"/>
                <w:szCs w:val="24"/>
                <w:rPrChange w:id="2115" w:author="linxl" w:date="2019-09-05T14:23:00Z">
                  <w:rPr>
                    <w:rFonts w:ascii="Cambria Math" w:hAnsi="Cambria Math"/>
                    <w:szCs w:val="24"/>
                  </w:rPr>
                </w:rPrChange>
              </w:rPr>
              <m:t>+</m:t>
            </m:r>
            <m:r>
              <w:rPr>
                <w:rFonts w:ascii="Cambria Math" w:hAnsi="Cambria Math"/>
                <w:sz w:val="22"/>
                <w:szCs w:val="24"/>
                <w:rPrChange w:id="2116" w:author="linxl" w:date="2019-09-05T14:23:00Z">
                  <w:rPr>
                    <w:rFonts w:ascii="Cambria Math" w:hAnsi="Cambria Math"/>
                    <w:szCs w:val="24"/>
                  </w:rPr>
                </w:rPrChange>
              </w:rPr>
              <m:t>k</m:t>
            </m:r>
          </m:sub>
        </m:sSub>
      </m:oMath>
      <w:r w:rsidRPr="00D973C4">
        <w:rPr>
          <w:rFonts w:ascii="宋体" w:hAnsi="宋体" w:hint="eastAsia"/>
          <w:sz w:val="22"/>
          <w:szCs w:val="24"/>
          <w:rPrChange w:id="2117" w:author="linxl" w:date="2019-09-05T14:23:00Z">
            <w:rPr>
              <w:rFonts w:ascii="宋体" w:hAnsi="宋体" w:hint="eastAsia"/>
              <w:szCs w:val="24"/>
            </w:rPr>
          </w:rPrChange>
        </w:rPr>
        <w:t>误差不超过给定阈值</w:t>
      </w:r>
      <m:oMath>
        <m:r>
          <m:rPr>
            <m:sty m:val="p"/>
          </m:rPr>
          <w:rPr>
            <w:rFonts w:ascii="Cambria Math" w:hAnsi="Cambria Math"/>
            <w:sz w:val="22"/>
            <w:szCs w:val="24"/>
            <w:rPrChange w:id="2118" w:author="linxl" w:date="2019-09-05T14:23:00Z">
              <w:rPr>
                <w:rFonts w:ascii="Cambria Math" w:hAnsi="Cambria Math"/>
                <w:szCs w:val="24"/>
              </w:rPr>
            </w:rPrChange>
          </w:rPr>
          <m:t>ϵ</m:t>
        </m:r>
      </m:oMath>
      <w:r w:rsidRPr="00D973C4">
        <w:rPr>
          <w:rFonts w:ascii="宋体" w:hAnsi="宋体" w:hint="eastAsia"/>
          <w:sz w:val="22"/>
          <w:szCs w:val="24"/>
          <w:rPrChange w:id="2119" w:author="linxl" w:date="2019-09-05T14:23:00Z">
            <w:rPr>
              <w:rFonts w:ascii="宋体" w:hAnsi="宋体" w:hint="eastAsia"/>
              <w:szCs w:val="24"/>
            </w:rPr>
          </w:rPrChange>
        </w:rPr>
        <w:t>，则继续追踪过程，如果超过给定阈值，则判断</w:t>
      </w:r>
      <m:oMath>
        <m:d>
          <m:dPr>
            <m:begChr m:val="["/>
            <m:endChr m:val="]"/>
            <m:ctrlPr>
              <w:rPr>
                <w:rFonts w:ascii="Cambria Math" w:hAnsi="Cambria Math"/>
                <w:sz w:val="22"/>
                <w:szCs w:val="24"/>
                <w:rPrChange w:id="2120" w:author="linxl" w:date="2019-09-05T14:23:00Z">
                  <w:rPr>
                    <w:rFonts w:ascii="Cambria Math" w:hAnsi="Cambria Math"/>
                    <w:szCs w:val="24"/>
                  </w:rPr>
                </w:rPrChange>
              </w:rPr>
            </m:ctrlPr>
          </m:dPr>
          <m:e>
            <m:sSub>
              <m:sSubPr>
                <m:ctrlPr>
                  <w:rPr>
                    <w:rFonts w:ascii="Cambria Math" w:hAnsi="Cambria Math"/>
                    <w:sz w:val="22"/>
                    <w:szCs w:val="24"/>
                    <w:rPrChange w:id="2121" w:author="linxl" w:date="2019-09-05T14:23:00Z">
                      <w:rPr>
                        <w:rFonts w:ascii="Cambria Math" w:hAnsi="Cambria Math"/>
                        <w:szCs w:val="24"/>
                      </w:rPr>
                    </w:rPrChange>
                  </w:rPr>
                </m:ctrlPr>
              </m:sSubPr>
              <m:e>
                <m:r>
                  <w:rPr>
                    <w:rFonts w:ascii="Cambria Math" w:hAnsi="Cambria Math" w:hint="eastAsia"/>
                    <w:sz w:val="22"/>
                    <w:szCs w:val="24"/>
                    <w:rPrChange w:id="2122" w:author="linxl" w:date="2019-09-05T14:23:00Z">
                      <w:rPr>
                        <w:rFonts w:ascii="Cambria Math" w:hAnsi="Cambria Math" w:hint="eastAsia"/>
                        <w:szCs w:val="24"/>
                      </w:rPr>
                    </w:rPrChange>
                  </w:rPr>
                  <m:t>P</m:t>
                </m:r>
              </m:e>
              <m:sub>
                <m:r>
                  <w:rPr>
                    <w:rFonts w:ascii="Cambria Math" w:hAnsi="Cambria Math" w:hint="eastAsia"/>
                    <w:sz w:val="22"/>
                    <w:szCs w:val="24"/>
                    <w:rPrChange w:id="2123" w:author="linxl" w:date="2019-09-05T14:23:00Z">
                      <w:rPr>
                        <w:rFonts w:ascii="Cambria Math" w:hAnsi="Cambria Math" w:hint="eastAsia"/>
                        <w:szCs w:val="24"/>
                      </w:rPr>
                    </w:rPrChange>
                  </w:rPr>
                  <m:t>S</m:t>
                </m:r>
              </m:sub>
            </m:sSub>
            <m:r>
              <m:rPr>
                <m:sty m:val="p"/>
              </m:rPr>
              <w:rPr>
                <w:rFonts w:ascii="Cambria Math" w:hAnsi="Cambria Math"/>
                <w:sz w:val="22"/>
                <w:szCs w:val="24"/>
                <w:rPrChange w:id="2124" w:author="linxl" w:date="2019-09-05T14:23:00Z">
                  <w:rPr>
                    <w:rFonts w:ascii="Cambria Math" w:hAnsi="Cambria Math"/>
                    <w:szCs w:val="24"/>
                  </w:rPr>
                </w:rPrChange>
              </w:rPr>
              <m:t>,…,</m:t>
            </m:r>
            <m:sSub>
              <m:sSubPr>
                <m:ctrlPr>
                  <w:rPr>
                    <w:rFonts w:ascii="Cambria Math" w:hAnsi="Cambria Math"/>
                    <w:sz w:val="22"/>
                    <w:szCs w:val="24"/>
                    <w:rPrChange w:id="2125" w:author="linxl" w:date="2019-09-05T14:23:00Z">
                      <w:rPr>
                        <w:rFonts w:ascii="Cambria Math" w:hAnsi="Cambria Math"/>
                        <w:szCs w:val="24"/>
                      </w:rPr>
                    </w:rPrChange>
                  </w:rPr>
                </m:ctrlPr>
              </m:sSubPr>
              <m:e>
                <m:r>
                  <w:rPr>
                    <w:rFonts w:ascii="Cambria Math" w:hAnsi="Cambria Math" w:hint="eastAsia"/>
                    <w:sz w:val="22"/>
                    <w:szCs w:val="24"/>
                    <w:rPrChange w:id="2126" w:author="linxl" w:date="2019-09-05T14:23:00Z">
                      <w:rPr>
                        <w:rFonts w:ascii="Cambria Math" w:hAnsi="Cambria Math" w:hint="eastAsia"/>
                        <w:szCs w:val="24"/>
                      </w:rPr>
                    </w:rPrChange>
                  </w:rPr>
                  <m:t>P</m:t>
                </m:r>
              </m:e>
              <m:sub>
                <m:r>
                  <w:rPr>
                    <w:rFonts w:ascii="Cambria Math" w:hAnsi="Cambria Math" w:hint="eastAsia"/>
                    <w:sz w:val="22"/>
                    <w:szCs w:val="24"/>
                    <w:rPrChange w:id="2127" w:author="linxl" w:date="2019-09-05T14:23:00Z">
                      <w:rPr>
                        <w:rFonts w:ascii="Cambria Math" w:hAnsi="Cambria Math" w:hint="eastAsia"/>
                        <w:szCs w:val="24"/>
                      </w:rPr>
                    </w:rPrChange>
                  </w:rPr>
                  <m:t>S</m:t>
                </m:r>
                <m:r>
                  <m:rPr>
                    <m:sty m:val="p"/>
                  </m:rPr>
                  <w:rPr>
                    <w:rFonts w:ascii="Cambria Math" w:hAnsi="Cambria Math"/>
                    <w:sz w:val="22"/>
                    <w:szCs w:val="24"/>
                    <w:rPrChange w:id="2128" w:author="linxl" w:date="2019-09-05T14:23:00Z">
                      <w:rPr>
                        <w:rFonts w:ascii="Cambria Math" w:hAnsi="Cambria Math"/>
                        <w:szCs w:val="24"/>
                      </w:rPr>
                    </w:rPrChange>
                  </w:rPr>
                  <m:t>+</m:t>
                </m:r>
                <m:r>
                  <w:rPr>
                    <w:rFonts w:ascii="Cambria Math" w:hAnsi="Cambria Math"/>
                    <w:sz w:val="22"/>
                    <w:szCs w:val="24"/>
                    <w:rPrChange w:id="2129" w:author="linxl" w:date="2019-09-05T14:23:00Z">
                      <w:rPr>
                        <w:rFonts w:ascii="Cambria Math" w:hAnsi="Cambria Math"/>
                        <w:szCs w:val="24"/>
                      </w:rPr>
                    </w:rPrChange>
                  </w:rPr>
                  <m:t>k</m:t>
                </m:r>
              </m:sub>
            </m:sSub>
          </m:e>
        </m:d>
      </m:oMath>
      <w:r w:rsidRPr="00D973C4">
        <w:rPr>
          <w:rFonts w:ascii="宋体" w:hAnsi="宋体" w:hint="eastAsia"/>
          <w:sz w:val="22"/>
          <w:szCs w:val="24"/>
          <w:rPrChange w:id="2130" w:author="linxl" w:date="2019-09-05T14:23:00Z">
            <w:rPr>
              <w:rFonts w:ascii="宋体" w:hAnsi="宋体" w:hint="eastAsia"/>
              <w:szCs w:val="24"/>
            </w:rPr>
          </w:rPrChange>
        </w:rPr>
        <w:t>中是否有点到线段</w:t>
      </w:r>
      <m:oMath>
        <m:sSub>
          <m:sSubPr>
            <m:ctrlPr>
              <w:rPr>
                <w:rFonts w:ascii="Cambria Math" w:hAnsi="Cambria Math"/>
                <w:sz w:val="22"/>
                <w:szCs w:val="24"/>
                <w:rPrChange w:id="2131" w:author="linxl" w:date="2019-09-05T14:23:00Z">
                  <w:rPr>
                    <w:rFonts w:ascii="Cambria Math" w:hAnsi="Cambria Math"/>
                    <w:szCs w:val="24"/>
                  </w:rPr>
                </w:rPrChange>
              </w:rPr>
            </m:ctrlPr>
          </m:sSubPr>
          <m:e>
            <m:r>
              <w:rPr>
                <w:rFonts w:ascii="Cambria Math" w:hAnsi="Cambria Math" w:hint="eastAsia"/>
                <w:sz w:val="22"/>
                <w:szCs w:val="24"/>
                <w:rPrChange w:id="2132" w:author="linxl" w:date="2019-09-05T14:23:00Z">
                  <w:rPr>
                    <w:rFonts w:ascii="Cambria Math" w:hAnsi="Cambria Math" w:hint="eastAsia"/>
                    <w:szCs w:val="24"/>
                  </w:rPr>
                </w:rPrChange>
              </w:rPr>
              <m:t>P</m:t>
            </m:r>
          </m:e>
          <m:sub>
            <m:r>
              <w:rPr>
                <w:rFonts w:ascii="Cambria Math" w:hAnsi="Cambria Math" w:hint="eastAsia"/>
                <w:sz w:val="22"/>
                <w:szCs w:val="24"/>
                <w:rPrChange w:id="2133" w:author="linxl" w:date="2019-09-05T14:23:00Z">
                  <w:rPr>
                    <w:rFonts w:ascii="Cambria Math" w:hAnsi="Cambria Math" w:hint="eastAsia"/>
                    <w:szCs w:val="24"/>
                  </w:rPr>
                </w:rPrChange>
              </w:rPr>
              <m:t>S</m:t>
            </m:r>
          </m:sub>
        </m:sSub>
        <m:sSub>
          <m:sSubPr>
            <m:ctrlPr>
              <w:rPr>
                <w:rFonts w:ascii="Cambria Math" w:hAnsi="Cambria Math"/>
                <w:sz w:val="22"/>
                <w:szCs w:val="24"/>
                <w:rPrChange w:id="2134" w:author="linxl" w:date="2019-09-05T14:23:00Z">
                  <w:rPr>
                    <w:rFonts w:ascii="Cambria Math" w:hAnsi="Cambria Math"/>
                    <w:szCs w:val="24"/>
                  </w:rPr>
                </w:rPrChange>
              </w:rPr>
            </m:ctrlPr>
          </m:sSubPr>
          <m:e>
            <m:r>
              <w:rPr>
                <w:rFonts w:ascii="Cambria Math" w:hAnsi="Cambria Math" w:hint="eastAsia"/>
                <w:sz w:val="22"/>
                <w:szCs w:val="24"/>
                <w:rPrChange w:id="2135" w:author="linxl" w:date="2019-09-05T14:23:00Z">
                  <w:rPr>
                    <w:rFonts w:ascii="Cambria Math" w:hAnsi="Cambria Math" w:hint="eastAsia"/>
                    <w:szCs w:val="24"/>
                  </w:rPr>
                </w:rPrChange>
              </w:rPr>
              <m:t>P</m:t>
            </m:r>
          </m:e>
          <m:sub>
            <m:r>
              <w:rPr>
                <w:rFonts w:ascii="Cambria Math" w:hAnsi="Cambria Math" w:hint="eastAsia"/>
                <w:sz w:val="22"/>
                <w:szCs w:val="24"/>
                <w:rPrChange w:id="2136" w:author="linxl" w:date="2019-09-05T14:23:00Z">
                  <w:rPr>
                    <w:rFonts w:ascii="Cambria Math" w:hAnsi="Cambria Math" w:hint="eastAsia"/>
                    <w:szCs w:val="24"/>
                  </w:rPr>
                </w:rPrChange>
              </w:rPr>
              <m:t>S</m:t>
            </m:r>
            <m:r>
              <m:rPr>
                <m:sty m:val="p"/>
              </m:rPr>
              <w:rPr>
                <w:rFonts w:ascii="Cambria Math" w:hAnsi="Cambria Math"/>
                <w:sz w:val="22"/>
                <w:szCs w:val="24"/>
                <w:rPrChange w:id="2137" w:author="linxl" w:date="2019-09-05T14:23:00Z">
                  <w:rPr>
                    <w:rFonts w:ascii="Cambria Math" w:hAnsi="Cambria Math"/>
                    <w:szCs w:val="24"/>
                  </w:rPr>
                </w:rPrChange>
              </w:rPr>
              <m:t>+</m:t>
            </m:r>
            <m:r>
              <w:rPr>
                <w:rFonts w:ascii="Cambria Math" w:hAnsi="Cambria Math"/>
                <w:sz w:val="22"/>
                <w:szCs w:val="24"/>
                <w:rPrChange w:id="2138" w:author="linxl" w:date="2019-09-05T14:23:00Z">
                  <w:rPr>
                    <w:rFonts w:ascii="Cambria Math" w:hAnsi="Cambria Math"/>
                    <w:szCs w:val="24"/>
                  </w:rPr>
                </w:rPrChange>
              </w:rPr>
              <m:t>k</m:t>
            </m:r>
          </m:sub>
        </m:sSub>
      </m:oMath>
      <w:r w:rsidRPr="00D973C4">
        <w:rPr>
          <w:rFonts w:ascii="宋体" w:hAnsi="宋体" w:hint="eastAsia"/>
          <w:sz w:val="22"/>
          <w:szCs w:val="24"/>
          <w:rPrChange w:id="2139" w:author="linxl" w:date="2019-09-05T14:23:00Z">
            <w:rPr>
              <w:rFonts w:ascii="宋体" w:hAnsi="宋体" w:hint="eastAsia"/>
              <w:szCs w:val="24"/>
            </w:rPr>
          </w:rPrChange>
        </w:rPr>
        <w:t>的同步距离超过</w:t>
      </w:r>
      <m:oMath>
        <m:r>
          <m:rPr>
            <m:sty m:val="p"/>
          </m:rPr>
          <w:rPr>
            <w:rFonts w:ascii="Cambria Math" w:hAnsi="Cambria Math"/>
            <w:sz w:val="22"/>
            <w:szCs w:val="24"/>
            <w:rPrChange w:id="2140" w:author="linxl" w:date="2019-09-05T14:23:00Z">
              <w:rPr>
                <w:rFonts w:ascii="Cambria Math" w:hAnsi="Cambria Math"/>
                <w:szCs w:val="24"/>
              </w:rPr>
            </w:rPrChange>
          </w:rPr>
          <m:t>ϵ</m:t>
        </m:r>
      </m:oMath>
      <w:r w:rsidRPr="00D973C4">
        <w:rPr>
          <w:rFonts w:ascii="宋体" w:hAnsi="宋体" w:hint="eastAsia"/>
          <w:sz w:val="22"/>
          <w:szCs w:val="24"/>
          <w:rPrChange w:id="2141" w:author="linxl" w:date="2019-09-05T14:23:00Z">
            <w:rPr>
              <w:rFonts w:ascii="宋体" w:hAnsi="宋体" w:hint="eastAsia"/>
              <w:szCs w:val="24"/>
            </w:rPr>
          </w:rPrChange>
        </w:rPr>
        <w:t>。如果没有超过，则修改</w:t>
      </w:r>
      <m:oMath>
        <m:sSub>
          <m:sSubPr>
            <m:ctrlPr>
              <w:rPr>
                <w:rFonts w:ascii="Cambria Math" w:hAnsi="Cambria Math"/>
                <w:sz w:val="22"/>
                <w:szCs w:val="24"/>
                <w:rPrChange w:id="2142" w:author="linxl" w:date="2019-09-05T14:23:00Z">
                  <w:rPr>
                    <w:rFonts w:ascii="Cambria Math" w:hAnsi="Cambria Math"/>
                    <w:szCs w:val="24"/>
                  </w:rPr>
                </w:rPrChange>
              </w:rPr>
            </m:ctrlPr>
          </m:sSubPr>
          <m:e>
            <m:r>
              <w:rPr>
                <w:rFonts w:ascii="Cambria Math" w:hAnsi="Cambria Math" w:hint="eastAsia"/>
                <w:sz w:val="22"/>
                <w:szCs w:val="24"/>
                <w:rPrChange w:id="2143" w:author="linxl" w:date="2019-09-05T14:23:00Z">
                  <w:rPr>
                    <w:rFonts w:ascii="Cambria Math" w:hAnsi="Cambria Math" w:hint="eastAsia"/>
                    <w:szCs w:val="24"/>
                  </w:rPr>
                </w:rPrChange>
              </w:rPr>
              <m:t>P</m:t>
            </m:r>
          </m:e>
          <m:sub>
            <m:r>
              <w:rPr>
                <w:rFonts w:ascii="Cambria Math" w:hAnsi="Cambria Math" w:hint="eastAsia"/>
                <w:sz w:val="22"/>
                <w:szCs w:val="24"/>
                <w:rPrChange w:id="2144" w:author="linxl" w:date="2019-09-05T14:23:00Z">
                  <w:rPr>
                    <w:rFonts w:ascii="Cambria Math" w:hAnsi="Cambria Math" w:hint="eastAsia"/>
                    <w:szCs w:val="24"/>
                  </w:rPr>
                </w:rPrChange>
              </w:rPr>
              <m:t>S</m:t>
            </m:r>
          </m:sub>
        </m:sSub>
      </m:oMath>
      <w:r w:rsidRPr="00D973C4">
        <w:rPr>
          <w:rFonts w:ascii="宋体" w:hAnsi="宋体" w:hint="eastAsia"/>
          <w:sz w:val="22"/>
          <w:szCs w:val="24"/>
          <w:rPrChange w:id="2145" w:author="linxl" w:date="2019-09-05T14:23:00Z">
            <w:rPr>
              <w:rFonts w:ascii="宋体" w:hAnsi="宋体" w:hint="eastAsia"/>
              <w:szCs w:val="24"/>
            </w:rPr>
          </w:rPrChange>
        </w:rPr>
        <w:t>处的预测速度</w:t>
      </w:r>
      <m:oMath>
        <m:acc>
          <m:accPr>
            <m:chr m:val="⃗"/>
            <m:ctrlPr>
              <w:rPr>
                <w:rFonts w:ascii="Cambria Math" w:hAnsi="Cambria Math"/>
                <w:sz w:val="22"/>
                <w:szCs w:val="24"/>
                <w:rPrChange w:id="2146" w:author="linxl" w:date="2019-09-05T14:23:00Z">
                  <w:rPr>
                    <w:rFonts w:ascii="Cambria Math" w:hAnsi="Cambria Math"/>
                    <w:szCs w:val="24"/>
                  </w:rPr>
                </w:rPrChange>
              </w:rPr>
            </m:ctrlPr>
          </m:accPr>
          <m:e>
            <m:sSub>
              <m:sSubPr>
                <m:ctrlPr>
                  <w:rPr>
                    <w:rFonts w:ascii="Cambria Math" w:hAnsi="Cambria Math"/>
                    <w:sz w:val="22"/>
                    <w:szCs w:val="24"/>
                    <w:rPrChange w:id="2147" w:author="linxl" w:date="2019-09-05T14:23:00Z">
                      <w:rPr>
                        <w:rFonts w:ascii="Cambria Math" w:hAnsi="Cambria Math"/>
                        <w:szCs w:val="24"/>
                      </w:rPr>
                    </w:rPrChange>
                  </w:rPr>
                </m:ctrlPr>
              </m:sSubPr>
              <m:e>
                <m:r>
                  <w:rPr>
                    <w:rFonts w:ascii="Cambria Math" w:hAnsi="Cambria Math" w:hint="eastAsia"/>
                    <w:sz w:val="22"/>
                    <w:szCs w:val="24"/>
                    <w:rPrChange w:id="2148" w:author="linxl" w:date="2019-09-05T14:23:00Z">
                      <w:rPr>
                        <w:rFonts w:ascii="Cambria Math" w:hAnsi="Cambria Math" w:hint="eastAsia"/>
                        <w:szCs w:val="24"/>
                      </w:rPr>
                    </w:rPrChange>
                  </w:rPr>
                  <m:t>v</m:t>
                </m:r>
              </m:e>
              <m:sub>
                <m:r>
                  <w:rPr>
                    <w:rFonts w:ascii="Cambria Math" w:hAnsi="Cambria Math"/>
                    <w:sz w:val="22"/>
                    <w:szCs w:val="24"/>
                    <w:rPrChange w:id="2149" w:author="linxl" w:date="2019-09-05T14:23:00Z">
                      <w:rPr>
                        <w:rFonts w:ascii="Cambria Math" w:hAnsi="Cambria Math"/>
                        <w:szCs w:val="24"/>
                      </w:rPr>
                    </w:rPrChange>
                  </w:rPr>
                  <m:t>s</m:t>
                </m:r>
              </m:sub>
            </m:sSub>
            <m:r>
              <m:rPr>
                <m:sty m:val="p"/>
              </m:rPr>
              <w:rPr>
                <w:rFonts w:ascii="Cambria Math" w:hAnsi="Cambria Math"/>
                <w:sz w:val="22"/>
                <w:szCs w:val="24"/>
                <w:rPrChange w:id="2150" w:author="linxl" w:date="2019-09-05T14:23:00Z">
                  <w:rPr>
                    <w:rFonts w:ascii="Cambria Math" w:hAnsi="Cambria Math"/>
                    <w:szCs w:val="24"/>
                  </w:rPr>
                </w:rPrChange>
              </w:rPr>
              <m:t xml:space="preserve"> </m:t>
            </m:r>
          </m:e>
        </m:acc>
        <m:r>
          <m:rPr>
            <m:sty m:val="p"/>
          </m:rPr>
          <w:rPr>
            <w:rFonts w:ascii="Cambria Math" w:hAnsi="Cambria Math" w:hint="eastAsia"/>
            <w:sz w:val="22"/>
            <w:szCs w:val="24"/>
            <w:rPrChange w:id="2151" w:author="linxl" w:date="2019-09-05T14:23:00Z">
              <w:rPr>
                <w:rFonts w:ascii="Cambria Math" w:hAnsi="Cambria Math" w:hint="eastAsia"/>
                <w:szCs w:val="24"/>
              </w:rPr>
            </w:rPrChange>
          </w:rPr>
          <m:t>=</m:t>
        </m:r>
        <m:acc>
          <m:accPr>
            <m:chr m:val="⃗"/>
            <m:ctrlPr>
              <w:rPr>
                <w:rFonts w:ascii="Cambria Math" w:hAnsi="Cambria Math"/>
                <w:sz w:val="22"/>
                <w:szCs w:val="24"/>
                <w:rPrChange w:id="2152" w:author="linxl" w:date="2019-09-05T14:23:00Z">
                  <w:rPr>
                    <w:rFonts w:ascii="Cambria Math" w:hAnsi="Cambria Math"/>
                    <w:szCs w:val="24"/>
                  </w:rPr>
                </w:rPrChange>
              </w:rPr>
            </m:ctrlPr>
          </m:accPr>
          <m:e>
            <m:sSub>
              <m:sSubPr>
                <m:ctrlPr>
                  <w:rPr>
                    <w:rFonts w:ascii="Cambria Math" w:hAnsi="Cambria Math"/>
                    <w:sz w:val="22"/>
                    <w:szCs w:val="24"/>
                    <w:rPrChange w:id="2153" w:author="linxl" w:date="2019-09-05T14:23:00Z">
                      <w:rPr>
                        <w:rFonts w:ascii="Cambria Math" w:hAnsi="Cambria Math"/>
                        <w:szCs w:val="24"/>
                      </w:rPr>
                    </w:rPrChange>
                  </w:rPr>
                </m:ctrlPr>
              </m:sSubPr>
              <m:e>
                <m:r>
                  <w:rPr>
                    <w:rFonts w:ascii="Cambria Math" w:hAnsi="Cambria Math" w:hint="eastAsia"/>
                    <w:sz w:val="22"/>
                    <w:szCs w:val="24"/>
                    <w:rPrChange w:id="2154" w:author="linxl" w:date="2019-09-05T14:23:00Z">
                      <w:rPr>
                        <w:rFonts w:ascii="Cambria Math" w:hAnsi="Cambria Math" w:hint="eastAsia"/>
                        <w:szCs w:val="24"/>
                      </w:rPr>
                    </w:rPrChange>
                  </w:rPr>
                  <m:t>v</m:t>
                </m:r>
              </m:e>
              <m:sub>
                <m:r>
                  <w:rPr>
                    <w:rFonts w:ascii="Cambria Math" w:hAnsi="Cambria Math"/>
                    <w:sz w:val="22"/>
                    <w:szCs w:val="24"/>
                    <w:rPrChange w:id="2155" w:author="linxl" w:date="2019-09-05T14:23:00Z">
                      <w:rPr>
                        <w:rFonts w:ascii="Cambria Math" w:hAnsi="Cambria Math"/>
                        <w:szCs w:val="24"/>
                      </w:rPr>
                    </w:rPrChange>
                  </w:rPr>
                  <m:t>s</m:t>
                </m:r>
                <m:r>
                  <m:rPr>
                    <m:sty m:val="p"/>
                  </m:rPr>
                  <w:rPr>
                    <w:rFonts w:ascii="Cambria Math" w:hAnsi="Cambria Math"/>
                    <w:sz w:val="22"/>
                    <w:szCs w:val="24"/>
                    <w:rPrChange w:id="2156" w:author="linxl" w:date="2019-09-05T14:23:00Z">
                      <w:rPr>
                        <w:rFonts w:ascii="Cambria Math" w:hAnsi="Cambria Math"/>
                        <w:szCs w:val="24"/>
                      </w:rPr>
                    </w:rPrChange>
                  </w:rPr>
                  <m:t>,</m:t>
                </m:r>
                <m:r>
                  <w:rPr>
                    <w:rFonts w:ascii="Cambria Math" w:hAnsi="Cambria Math"/>
                    <w:sz w:val="22"/>
                    <w:szCs w:val="24"/>
                    <w:rPrChange w:id="2157" w:author="linxl" w:date="2019-09-05T14:23:00Z">
                      <w:rPr>
                        <w:rFonts w:ascii="Cambria Math" w:hAnsi="Cambria Math"/>
                        <w:szCs w:val="24"/>
                      </w:rPr>
                    </w:rPrChange>
                  </w:rPr>
                  <m:t>s</m:t>
                </m:r>
                <m:r>
                  <m:rPr>
                    <m:sty m:val="p"/>
                  </m:rPr>
                  <w:rPr>
                    <w:rFonts w:ascii="Cambria Math" w:hAnsi="Cambria Math"/>
                    <w:sz w:val="22"/>
                    <w:szCs w:val="24"/>
                    <w:rPrChange w:id="2158" w:author="linxl" w:date="2019-09-05T14:23:00Z">
                      <w:rPr>
                        <w:rFonts w:ascii="Cambria Math" w:hAnsi="Cambria Math"/>
                        <w:szCs w:val="24"/>
                      </w:rPr>
                    </w:rPrChange>
                  </w:rPr>
                  <m:t>+</m:t>
                </m:r>
                <m:r>
                  <w:rPr>
                    <w:rFonts w:ascii="Cambria Math" w:hAnsi="Cambria Math"/>
                    <w:sz w:val="22"/>
                    <w:szCs w:val="24"/>
                    <w:rPrChange w:id="2159" w:author="linxl" w:date="2019-09-05T14:23:00Z">
                      <w:rPr>
                        <w:rFonts w:ascii="Cambria Math" w:hAnsi="Cambria Math"/>
                        <w:szCs w:val="24"/>
                      </w:rPr>
                    </w:rPrChange>
                  </w:rPr>
                  <m:t>k</m:t>
                </m:r>
              </m:sub>
            </m:sSub>
            <m:r>
              <m:rPr>
                <m:sty m:val="p"/>
              </m:rPr>
              <w:rPr>
                <w:rFonts w:ascii="Cambria Math" w:hAnsi="Cambria Math"/>
                <w:sz w:val="22"/>
                <w:szCs w:val="24"/>
                <w:rPrChange w:id="2160" w:author="linxl" w:date="2019-09-05T14:23:00Z">
                  <w:rPr>
                    <w:rFonts w:ascii="Cambria Math" w:hAnsi="Cambria Math"/>
                    <w:szCs w:val="24"/>
                  </w:rPr>
                </w:rPrChange>
              </w:rPr>
              <m:t xml:space="preserve"> </m:t>
            </m:r>
          </m:e>
        </m:acc>
      </m:oMath>
      <w:r w:rsidRPr="00D973C4">
        <w:rPr>
          <w:rFonts w:ascii="宋体" w:hAnsi="宋体" w:hint="eastAsia"/>
          <w:sz w:val="22"/>
          <w:szCs w:val="24"/>
          <w:rPrChange w:id="2161" w:author="linxl" w:date="2019-09-05T14:23:00Z">
            <w:rPr>
              <w:rFonts w:ascii="宋体" w:hAnsi="宋体" w:hint="eastAsia"/>
              <w:szCs w:val="24"/>
            </w:rPr>
          </w:rPrChange>
        </w:rPr>
        <w:t>,继续追踪过程。如果</w:t>
      </w:r>
      <m:oMath>
        <m:d>
          <m:dPr>
            <m:begChr m:val="["/>
            <m:endChr m:val="]"/>
            <m:ctrlPr>
              <w:rPr>
                <w:rFonts w:ascii="Cambria Math" w:hAnsi="Cambria Math"/>
                <w:sz w:val="22"/>
                <w:szCs w:val="24"/>
                <w:rPrChange w:id="2162" w:author="linxl" w:date="2019-09-05T14:23:00Z">
                  <w:rPr>
                    <w:rFonts w:ascii="Cambria Math" w:hAnsi="Cambria Math"/>
                    <w:szCs w:val="24"/>
                  </w:rPr>
                </w:rPrChange>
              </w:rPr>
            </m:ctrlPr>
          </m:dPr>
          <m:e>
            <m:sSub>
              <m:sSubPr>
                <m:ctrlPr>
                  <w:rPr>
                    <w:rFonts w:ascii="Cambria Math" w:hAnsi="Cambria Math"/>
                    <w:sz w:val="22"/>
                    <w:szCs w:val="24"/>
                    <w:rPrChange w:id="2163" w:author="linxl" w:date="2019-09-05T14:23:00Z">
                      <w:rPr>
                        <w:rFonts w:ascii="Cambria Math" w:hAnsi="Cambria Math"/>
                        <w:szCs w:val="24"/>
                      </w:rPr>
                    </w:rPrChange>
                  </w:rPr>
                </m:ctrlPr>
              </m:sSubPr>
              <m:e>
                <m:r>
                  <w:rPr>
                    <w:rFonts w:ascii="Cambria Math" w:hAnsi="Cambria Math" w:hint="eastAsia"/>
                    <w:sz w:val="22"/>
                    <w:szCs w:val="24"/>
                    <w:rPrChange w:id="2164" w:author="linxl" w:date="2019-09-05T14:23:00Z">
                      <w:rPr>
                        <w:rFonts w:ascii="Cambria Math" w:hAnsi="Cambria Math" w:hint="eastAsia"/>
                        <w:szCs w:val="24"/>
                      </w:rPr>
                    </w:rPrChange>
                  </w:rPr>
                  <m:t>P</m:t>
                </m:r>
              </m:e>
              <m:sub>
                <m:r>
                  <w:rPr>
                    <w:rFonts w:ascii="Cambria Math" w:hAnsi="Cambria Math" w:hint="eastAsia"/>
                    <w:sz w:val="22"/>
                    <w:szCs w:val="24"/>
                    <w:rPrChange w:id="2165" w:author="linxl" w:date="2019-09-05T14:23:00Z">
                      <w:rPr>
                        <w:rFonts w:ascii="Cambria Math" w:hAnsi="Cambria Math" w:hint="eastAsia"/>
                        <w:szCs w:val="24"/>
                      </w:rPr>
                    </w:rPrChange>
                  </w:rPr>
                  <m:t>S</m:t>
                </m:r>
              </m:sub>
            </m:sSub>
            <m:r>
              <m:rPr>
                <m:sty m:val="p"/>
              </m:rPr>
              <w:rPr>
                <w:rFonts w:ascii="Cambria Math" w:hAnsi="Cambria Math"/>
                <w:sz w:val="22"/>
                <w:szCs w:val="24"/>
                <w:rPrChange w:id="2166" w:author="linxl" w:date="2019-09-05T14:23:00Z">
                  <w:rPr>
                    <w:rFonts w:ascii="Cambria Math" w:hAnsi="Cambria Math"/>
                    <w:szCs w:val="24"/>
                  </w:rPr>
                </w:rPrChange>
              </w:rPr>
              <m:t>,…,</m:t>
            </m:r>
            <m:sSub>
              <m:sSubPr>
                <m:ctrlPr>
                  <w:rPr>
                    <w:rFonts w:ascii="Cambria Math" w:hAnsi="Cambria Math"/>
                    <w:sz w:val="22"/>
                    <w:szCs w:val="24"/>
                    <w:rPrChange w:id="2167" w:author="linxl" w:date="2019-09-05T14:23:00Z">
                      <w:rPr>
                        <w:rFonts w:ascii="Cambria Math" w:hAnsi="Cambria Math"/>
                        <w:szCs w:val="24"/>
                      </w:rPr>
                    </w:rPrChange>
                  </w:rPr>
                </m:ctrlPr>
              </m:sSubPr>
              <m:e>
                <m:r>
                  <w:rPr>
                    <w:rFonts w:ascii="Cambria Math" w:hAnsi="Cambria Math" w:hint="eastAsia"/>
                    <w:sz w:val="22"/>
                    <w:szCs w:val="24"/>
                    <w:rPrChange w:id="2168" w:author="linxl" w:date="2019-09-05T14:23:00Z">
                      <w:rPr>
                        <w:rFonts w:ascii="Cambria Math" w:hAnsi="Cambria Math" w:hint="eastAsia"/>
                        <w:szCs w:val="24"/>
                      </w:rPr>
                    </w:rPrChange>
                  </w:rPr>
                  <m:t>P</m:t>
                </m:r>
              </m:e>
              <m:sub>
                <m:r>
                  <w:rPr>
                    <w:rFonts w:ascii="Cambria Math" w:hAnsi="Cambria Math" w:hint="eastAsia"/>
                    <w:sz w:val="22"/>
                    <w:szCs w:val="24"/>
                    <w:rPrChange w:id="2169" w:author="linxl" w:date="2019-09-05T14:23:00Z">
                      <w:rPr>
                        <w:rFonts w:ascii="Cambria Math" w:hAnsi="Cambria Math" w:hint="eastAsia"/>
                        <w:szCs w:val="24"/>
                      </w:rPr>
                    </w:rPrChange>
                  </w:rPr>
                  <m:t>S</m:t>
                </m:r>
                <m:r>
                  <m:rPr>
                    <m:sty m:val="p"/>
                  </m:rPr>
                  <w:rPr>
                    <w:rFonts w:ascii="Cambria Math" w:hAnsi="Cambria Math"/>
                    <w:sz w:val="22"/>
                    <w:szCs w:val="24"/>
                    <w:rPrChange w:id="2170" w:author="linxl" w:date="2019-09-05T14:23:00Z">
                      <w:rPr>
                        <w:rFonts w:ascii="Cambria Math" w:hAnsi="Cambria Math"/>
                        <w:szCs w:val="24"/>
                      </w:rPr>
                    </w:rPrChange>
                  </w:rPr>
                  <m:t>+</m:t>
                </m:r>
                <m:r>
                  <w:rPr>
                    <w:rFonts w:ascii="Cambria Math" w:hAnsi="Cambria Math"/>
                    <w:sz w:val="22"/>
                    <w:szCs w:val="24"/>
                    <w:rPrChange w:id="2171" w:author="linxl" w:date="2019-09-05T14:23:00Z">
                      <w:rPr>
                        <w:rFonts w:ascii="Cambria Math" w:hAnsi="Cambria Math"/>
                        <w:szCs w:val="24"/>
                      </w:rPr>
                    </w:rPrChange>
                  </w:rPr>
                  <m:t>k</m:t>
                </m:r>
              </m:sub>
            </m:sSub>
          </m:e>
        </m:d>
      </m:oMath>
      <w:r w:rsidRPr="00D973C4">
        <w:rPr>
          <w:rFonts w:ascii="宋体" w:hAnsi="宋体" w:hint="eastAsia"/>
          <w:sz w:val="22"/>
          <w:szCs w:val="24"/>
          <w:rPrChange w:id="2172" w:author="linxl" w:date="2019-09-05T14:23:00Z">
            <w:rPr>
              <w:rFonts w:ascii="宋体" w:hAnsi="宋体" w:hint="eastAsia"/>
              <w:szCs w:val="24"/>
            </w:rPr>
          </w:rPrChange>
        </w:rPr>
        <w:t>中有点超过阈值，则将</w:t>
      </w:r>
      <m:oMath>
        <m:sSub>
          <m:sSubPr>
            <m:ctrlPr>
              <w:rPr>
                <w:rFonts w:ascii="Cambria Math" w:hAnsi="Cambria Math"/>
                <w:sz w:val="22"/>
                <w:szCs w:val="24"/>
                <w:rPrChange w:id="2173" w:author="linxl" w:date="2019-09-05T14:23:00Z">
                  <w:rPr>
                    <w:rFonts w:ascii="Cambria Math" w:hAnsi="Cambria Math"/>
                    <w:szCs w:val="24"/>
                  </w:rPr>
                </w:rPrChange>
              </w:rPr>
            </m:ctrlPr>
          </m:sSubPr>
          <m:e>
            <m:r>
              <w:rPr>
                <w:rFonts w:ascii="Cambria Math" w:hAnsi="Cambria Math" w:hint="eastAsia"/>
                <w:sz w:val="22"/>
                <w:szCs w:val="24"/>
                <w:rPrChange w:id="2174" w:author="linxl" w:date="2019-09-05T14:23:00Z">
                  <w:rPr>
                    <w:rFonts w:ascii="Cambria Math" w:hAnsi="Cambria Math" w:hint="eastAsia"/>
                    <w:szCs w:val="24"/>
                  </w:rPr>
                </w:rPrChange>
              </w:rPr>
              <m:t>P</m:t>
            </m:r>
          </m:e>
          <m:sub>
            <m:r>
              <w:rPr>
                <w:rFonts w:ascii="Cambria Math" w:hAnsi="Cambria Math" w:hint="eastAsia"/>
                <w:sz w:val="22"/>
                <w:szCs w:val="24"/>
                <w:rPrChange w:id="2175" w:author="linxl" w:date="2019-09-05T14:23:00Z">
                  <w:rPr>
                    <w:rFonts w:ascii="Cambria Math" w:hAnsi="Cambria Math" w:hint="eastAsia"/>
                    <w:szCs w:val="24"/>
                  </w:rPr>
                </w:rPrChange>
              </w:rPr>
              <m:t>S</m:t>
            </m:r>
            <m:r>
              <m:rPr>
                <m:sty m:val="p"/>
              </m:rPr>
              <w:rPr>
                <w:rFonts w:ascii="Cambria Math" w:hAnsi="Cambria Math" w:hint="eastAsia"/>
                <w:sz w:val="22"/>
                <w:szCs w:val="24"/>
                <w:rPrChange w:id="2176" w:author="linxl" w:date="2019-09-05T14:23:00Z">
                  <w:rPr>
                    <w:rFonts w:ascii="Cambria Math" w:hAnsi="Cambria Math" w:hint="eastAsia"/>
                    <w:szCs w:val="24"/>
                  </w:rPr>
                </w:rPrChange>
              </w:rPr>
              <m:t>+</m:t>
            </m:r>
            <m:r>
              <w:rPr>
                <w:rFonts w:ascii="Cambria Math" w:hAnsi="Cambria Math" w:hint="eastAsia"/>
                <w:sz w:val="22"/>
                <w:szCs w:val="24"/>
                <w:rPrChange w:id="2177" w:author="linxl" w:date="2019-09-05T14:23:00Z">
                  <w:rPr>
                    <w:rFonts w:ascii="Cambria Math" w:hAnsi="Cambria Math" w:hint="eastAsia"/>
                    <w:szCs w:val="24"/>
                  </w:rPr>
                </w:rPrChange>
              </w:rPr>
              <m:t>k</m:t>
            </m:r>
            <m:r>
              <m:rPr>
                <m:sty m:val="p"/>
              </m:rPr>
              <w:rPr>
                <w:rFonts w:ascii="微软雅黑" w:eastAsia="微软雅黑" w:hAnsi="微软雅黑" w:cs="微软雅黑" w:hint="eastAsia"/>
                <w:sz w:val="22"/>
                <w:szCs w:val="24"/>
                <w:rPrChange w:id="2178" w:author="linxl" w:date="2019-09-05T14:23:00Z">
                  <w:rPr>
                    <w:rFonts w:ascii="微软雅黑" w:eastAsia="微软雅黑" w:hAnsi="微软雅黑" w:cs="微软雅黑" w:hint="eastAsia"/>
                    <w:szCs w:val="24"/>
                  </w:rPr>
                </w:rPrChange>
              </w:rPr>
              <m:t>-</m:t>
            </m:r>
            <m:r>
              <m:rPr>
                <m:sty m:val="p"/>
              </m:rPr>
              <w:rPr>
                <w:rFonts w:ascii="Cambria Math" w:hAnsi="Cambria Math" w:hint="eastAsia"/>
                <w:sz w:val="22"/>
                <w:szCs w:val="24"/>
                <w:rPrChange w:id="2179" w:author="linxl" w:date="2019-09-05T14:23:00Z">
                  <w:rPr>
                    <w:rFonts w:ascii="Cambria Math" w:hAnsi="Cambria Math" w:hint="eastAsia"/>
                    <w:szCs w:val="24"/>
                  </w:rPr>
                </w:rPrChange>
              </w:rPr>
              <m:t>1</m:t>
            </m:r>
          </m:sub>
        </m:sSub>
      </m:oMath>
      <w:r w:rsidRPr="00D973C4">
        <w:rPr>
          <w:rFonts w:ascii="宋体" w:hAnsi="宋体" w:hint="eastAsia"/>
          <w:sz w:val="22"/>
          <w:szCs w:val="24"/>
          <w:rPrChange w:id="2180" w:author="linxl" w:date="2019-09-05T14:23:00Z">
            <w:rPr>
              <w:rFonts w:ascii="宋体" w:hAnsi="宋体" w:hint="eastAsia"/>
              <w:szCs w:val="24"/>
            </w:rPr>
          </w:rPrChange>
        </w:rPr>
        <w:t>传输至MOD中，并以</w:t>
      </w:r>
      <m:oMath>
        <m:sSub>
          <m:sSubPr>
            <m:ctrlPr>
              <w:rPr>
                <w:rFonts w:ascii="Cambria Math" w:hAnsi="Cambria Math"/>
                <w:sz w:val="22"/>
                <w:szCs w:val="24"/>
                <w:rPrChange w:id="2181" w:author="linxl" w:date="2019-09-05T14:23:00Z">
                  <w:rPr>
                    <w:rFonts w:ascii="Cambria Math" w:hAnsi="Cambria Math"/>
                    <w:szCs w:val="24"/>
                  </w:rPr>
                </w:rPrChange>
              </w:rPr>
            </m:ctrlPr>
          </m:sSubPr>
          <m:e>
            <m:r>
              <w:rPr>
                <w:rFonts w:ascii="Cambria Math" w:hAnsi="Cambria Math" w:hint="eastAsia"/>
                <w:sz w:val="22"/>
                <w:szCs w:val="24"/>
                <w:rPrChange w:id="2182" w:author="linxl" w:date="2019-09-05T14:23:00Z">
                  <w:rPr>
                    <w:rFonts w:ascii="Cambria Math" w:hAnsi="Cambria Math" w:hint="eastAsia"/>
                    <w:szCs w:val="24"/>
                  </w:rPr>
                </w:rPrChange>
              </w:rPr>
              <m:t>P</m:t>
            </m:r>
          </m:e>
          <m:sub>
            <m:r>
              <w:rPr>
                <w:rFonts w:ascii="Cambria Math" w:hAnsi="Cambria Math" w:hint="eastAsia"/>
                <w:sz w:val="22"/>
                <w:szCs w:val="24"/>
                <w:rPrChange w:id="2183" w:author="linxl" w:date="2019-09-05T14:23:00Z">
                  <w:rPr>
                    <w:rFonts w:ascii="Cambria Math" w:hAnsi="Cambria Math" w:hint="eastAsia"/>
                    <w:szCs w:val="24"/>
                  </w:rPr>
                </w:rPrChange>
              </w:rPr>
              <m:t>S</m:t>
            </m:r>
            <m:r>
              <m:rPr>
                <m:sty m:val="p"/>
              </m:rPr>
              <w:rPr>
                <w:rFonts w:ascii="Cambria Math" w:hAnsi="Cambria Math" w:hint="eastAsia"/>
                <w:sz w:val="22"/>
                <w:szCs w:val="24"/>
                <w:rPrChange w:id="2184" w:author="linxl" w:date="2019-09-05T14:23:00Z">
                  <w:rPr>
                    <w:rFonts w:ascii="Cambria Math" w:hAnsi="Cambria Math" w:hint="eastAsia"/>
                    <w:szCs w:val="24"/>
                  </w:rPr>
                </w:rPrChange>
              </w:rPr>
              <m:t>+</m:t>
            </m:r>
            <m:r>
              <w:rPr>
                <w:rFonts w:ascii="Cambria Math" w:hAnsi="Cambria Math" w:hint="eastAsia"/>
                <w:sz w:val="22"/>
                <w:szCs w:val="24"/>
                <w:rPrChange w:id="2185" w:author="linxl" w:date="2019-09-05T14:23:00Z">
                  <w:rPr>
                    <w:rFonts w:ascii="Cambria Math" w:hAnsi="Cambria Math" w:hint="eastAsia"/>
                    <w:szCs w:val="24"/>
                  </w:rPr>
                </w:rPrChange>
              </w:rPr>
              <m:t>k</m:t>
            </m:r>
            <m:r>
              <m:rPr>
                <m:sty m:val="p"/>
              </m:rPr>
              <w:rPr>
                <w:rFonts w:ascii="微软雅黑" w:eastAsia="微软雅黑" w:hAnsi="微软雅黑" w:cs="微软雅黑" w:hint="eastAsia"/>
                <w:sz w:val="22"/>
                <w:szCs w:val="24"/>
                <w:rPrChange w:id="2186" w:author="linxl" w:date="2019-09-05T14:23:00Z">
                  <w:rPr>
                    <w:rFonts w:ascii="微软雅黑" w:eastAsia="微软雅黑" w:hAnsi="微软雅黑" w:cs="微软雅黑" w:hint="eastAsia"/>
                    <w:szCs w:val="24"/>
                  </w:rPr>
                </w:rPrChange>
              </w:rPr>
              <m:t>-</m:t>
            </m:r>
            <m:r>
              <m:rPr>
                <m:sty m:val="p"/>
              </m:rPr>
              <w:rPr>
                <w:rFonts w:ascii="Cambria Math" w:hAnsi="Cambria Math" w:hint="eastAsia"/>
                <w:sz w:val="22"/>
                <w:szCs w:val="24"/>
                <w:rPrChange w:id="2187" w:author="linxl" w:date="2019-09-05T14:23:00Z">
                  <w:rPr>
                    <w:rFonts w:ascii="Cambria Math" w:hAnsi="Cambria Math" w:hint="eastAsia"/>
                    <w:szCs w:val="24"/>
                  </w:rPr>
                </w:rPrChange>
              </w:rPr>
              <m:t>1</m:t>
            </m:r>
          </m:sub>
        </m:sSub>
      </m:oMath>
      <w:r w:rsidRPr="00D973C4">
        <w:rPr>
          <w:rFonts w:ascii="宋体" w:hAnsi="宋体" w:hint="eastAsia"/>
          <w:sz w:val="22"/>
          <w:szCs w:val="24"/>
          <w:rPrChange w:id="2188" w:author="linxl" w:date="2019-09-05T14:23:00Z">
            <w:rPr>
              <w:rFonts w:ascii="宋体" w:hAnsi="宋体" w:hint="eastAsia"/>
              <w:szCs w:val="24"/>
            </w:rPr>
          </w:rPrChange>
        </w:rPr>
        <w:t>为坐标原点建立坐标系，</w:t>
      </w:r>
      <m:oMath>
        <m:acc>
          <m:accPr>
            <m:chr m:val="⃗"/>
            <m:ctrlPr>
              <w:rPr>
                <w:rFonts w:ascii="Cambria Math" w:hAnsi="Cambria Math"/>
                <w:sz w:val="22"/>
                <w:szCs w:val="24"/>
                <w:rPrChange w:id="2189" w:author="linxl" w:date="2019-09-05T14:23:00Z">
                  <w:rPr>
                    <w:rFonts w:ascii="Cambria Math" w:hAnsi="Cambria Math"/>
                    <w:szCs w:val="24"/>
                  </w:rPr>
                </w:rPrChange>
              </w:rPr>
            </m:ctrlPr>
          </m:accPr>
          <m:e>
            <m:r>
              <w:rPr>
                <w:rFonts w:ascii="Cambria Math" w:hAnsi="Cambria Math" w:hint="eastAsia"/>
                <w:sz w:val="22"/>
                <w:szCs w:val="24"/>
                <w:rPrChange w:id="2190" w:author="linxl" w:date="2019-09-05T14:23:00Z">
                  <w:rPr>
                    <w:rFonts w:ascii="Cambria Math" w:hAnsi="Cambria Math" w:hint="eastAsia"/>
                    <w:szCs w:val="24"/>
                  </w:rPr>
                </w:rPrChange>
              </w:rPr>
              <m:t>v</m:t>
            </m:r>
            <m:r>
              <m:rPr>
                <m:sty m:val="p"/>
              </m:rPr>
              <w:rPr>
                <w:rFonts w:ascii="Cambria Math" w:hAnsi="Cambria Math"/>
                <w:sz w:val="22"/>
                <w:szCs w:val="24"/>
                <w:rPrChange w:id="2191" w:author="linxl" w:date="2019-09-05T14:23:00Z">
                  <w:rPr>
                    <w:rFonts w:ascii="Cambria Math" w:hAnsi="Cambria Math"/>
                    <w:szCs w:val="24"/>
                  </w:rPr>
                </w:rPrChange>
              </w:rPr>
              <m:t xml:space="preserve"> </m:t>
            </m:r>
          </m:e>
        </m:acc>
      </m:oMath>
      <w:r w:rsidRPr="00D973C4">
        <w:rPr>
          <w:rFonts w:ascii="宋体" w:hAnsi="宋体" w:hint="eastAsia"/>
          <w:sz w:val="22"/>
          <w:szCs w:val="24"/>
          <w:rPrChange w:id="2192" w:author="linxl" w:date="2019-09-05T14:23:00Z">
            <w:rPr>
              <w:rFonts w:ascii="宋体" w:hAnsi="宋体" w:hint="eastAsia"/>
              <w:szCs w:val="24"/>
            </w:rPr>
          </w:rPrChange>
        </w:rPr>
        <w:t>=</w:t>
      </w:r>
      <m:oMath>
        <m:box>
          <m:boxPr>
            <m:opEmu m:val="1"/>
            <m:ctrlPr>
              <w:rPr>
                <w:rFonts w:ascii="Cambria Math" w:hAnsi="Cambria Math"/>
                <w:sz w:val="22"/>
                <w:szCs w:val="24"/>
                <w:rPrChange w:id="2193" w:author="linxl" w:date="2019-09-05T14:23:00Z">
                  <w:rPr>
                    <w:rFonts w:ascii="Cambria Math" w:hAnsi="Cambria Math"/>
                    <w:szCs w:val="24"/>
                  </w:rPr>
                </w:rPrChange>
              </w:rPr>
            </m:ctrlPr>
          </m:boxPr>
          <m:e>
            <m:box>
              <m:boxPr>
                <m:opEmu m:val="1"/>
                <m:ctrlPr>
                  <w:rPr>
                    <w:rFonts w:ascii="Cambria Math" w:hAnsi="Cambria Math"/>
                    <w:sz w:val="22"/>
                    <w:szCs w:val="24"/>
                    <w:rPrChange w:id="2194" w:author="linxl" w:date="2019-09-05T14:23:00Z">
                      <w:rPr>
                        <w:rFonts w:ascii="Cambria Math" w:hAnsi="Cambria Math"/>
                        <w:szCs w:val="24"/>
                      </w:rPr>
                    </w:rPrChange>
                  </w:rPr>
                </m:ctrlPr>
              </m:boxPr>
              <m:e>
                <m:acc>
                  <m:accPr>
                    <m:chr m:val="⃗"/>
                    <m:ctrlPr>
                      <w:rPr>
                        <w:rFonts w:ascii="Cambria Math" w:hAnsi="Cambria Math"/>
                        <w:sz w:val="22"/>
                        <w:szCs w:val="24"/>
                        <w:rPrChange w:id="2195" w:author="linxl" w:date="2019-09-05T14:23:00Z">
                          <w:rPr>
                            <w:rFonts w:ascii="Cambria Math" w:hAnsi="Cambria Math"/>
                            <w:szCs w:val="24"/>
                          </w:rPr>
                        </w:rPrChange>
                      </w:rPr>
                    </m:ctrlPr>
                  </m:accPr>
                  <m:e>
                    <m:sSub>
                      <m:sSubPr>
                        <m:ctrlPr>
                          <w:rPr>
                            <w:rFonts w:ascii="Cambria Math" w:hAnsi="Cambria Math"/>
                            <w:sz w:val="22"/>
                            <w:szCs w:val="24"/>
                            <w:rPrChange w:id="2196" w:author="linxl" w:date="2019-09-05T14:23:00Z">
                              <w:rPr>
                                <w:rFonts w:ascii="Cambria Math" w:hAnsi="Cambria Math"/>
                                <w:szCs w:val="24"/>
                              </w:rPr>
                            </w:rPrChange>
                          </w:rPr>
                        </m:ctrlPr>
                      </m:sSubPr>
                      <m:e>
                        <m:r>
                          <w:rPr>
                            <w:rFonts w:ascii="Cambria Math" w:hAnsi="Cambria Math" w:hint="eastAsia"/>
                            <w:sz w:val="22"/>
                            <w:szCs w:val="24"/>
                            <w:rPrChange w:id="2197" w:author="linxl" w:date="2019-09-05T14:23:00Z">
                              <w:rPr>
                                <w:rFonts w:ascii="Cambria Math" w:hAnsi="Cambria Math" w:hint="eastAsia"/>
                                <w:szCs w:val="24"/>
                              </w:rPr>
                            </w:rPrChange>
                          </w:rPr>
                          <m:t>v</m:t>
                        </m:r>
                      </m:e>
                      <m:sub>
                        <m:r>
                          <w:rPr>
                            <w:rFonts w:ascii="Cambria Math" w:hAnsi="Cambria Math"/>
                            <w:sz w:val="22"/>
                            <w:szCs w:val="24"/>
                            <w:rPrChange w:id="2198" w:author="linxl" w:date="2019-09-05T14:23:00Z">
                              <w:rPr>
                                <w:rFonts w:ascii="Cambria Math" w:hAnsi="Cambria Math"/>
                                <w:szCs w:val="24"/>
                              </w:rPr>
                            </w:rPrChange>
                          </w:rPr>
                          <m:t>s</m:t>
                        </m:r>
                        <m:r>
                          <m:rPr>
                            <m:sty m:val="p"/>
                          </m:rPr>
                          <w:rPr>
                            <w:rFonts w:ascii="Cambria Math" w:hAnsi="Cambria Math" w:hint="eastAsia"/>
                            <w:sz w:val="22"/>
                            <w:szCs w:val="24"/>
                            <w:rPrChange w:id="2199" w:author="linxl" w:date="2019-09-05T14:23:00Z">
                              <w:rPr>
                                <w:rFonts w:ascii="Cambria Math" w:hAnsi="Cambria Math" w:hint="eastAsia"/>
                                <w:szCs w:val="24"/>
                              </w:rPr>
                            </w:rPrChange>
                          </w:rPr>
                          <m:t>+</m:t>
                        </m:r>
                        <m:r>
                          <w:rPr>
                            <w:rFonts w:ascii="Cambria Math" w:hAnsi="Cambria Math" w:hint="eastAsia"/>
                            <w:sz w:val="22"/>
                            <w:szCs w:val="24"/>
                            <w:rPrChange w:id="2200" w:author="linxl" w:date="2019-09-05T14:23:00Z">
                              <w:rPr>
                                <w:rFonts w:ascii="Cambria Math" w:hAnsi="Cambria Math" w:hint="eastAsia"/>
                                <w:szCs w:val="24"/>
                              </w:rPr>
                            </w:rPrChange>
                          </w:rPr>
                          <m:t>k</m:t>
                        </m:r>
                        <m:r>
                          <m:rPr>
                            <m:sty m:val="p"/>
                          </m:rPr>
                          <w:rPr>
                            <w:rFonts w:ascii="微软雅黑" w:eastAsia="微软雅黑" w:hAnsi="微软雅黑" w:cs="微软雅黑" w:hint="eastAsia"/>
                            <w:sz w:val="22"/>
                            <w:szCs w:val="24"/>
                            <w:rPrChange w:id="2201" w:author="linxl" w:date="2019-09-05T14:23:00Z">
                              <w:rPr>
                                <w:rFonts w:ascii="微软雅黑" w:eastAsia="微软雅黑" w:hAnsi="微软雅黑" w:cs="微软雅黑" w:hint="eastAsia"/>
                                <w:szCs w:val="24"/>
                              </w:rPr>
                            </w:rPrChange>
                          </w:rPr>
                          <m:t>-</m:t>
                        </m:r>
                        <m:r>
                          <m:rPr>
                            <m:sty m:val="p"/>
                          </m:rPr>
                          <w:rPr>
                            <w:rFonts w:ascii="Cambria Math" w:hAnsi="Cambria Math" w:hint="eastAsia"/>
                            <w:sz w:val="22"/>
                            <w:szCs w:val="24"/>
                            <w:rPrChange w:id="2202" w:author="linxl" w:date="2019-09-05T14:23:00Z">
                              <w:rPr>
                                <w:rFonts w:ascii="Cambria Math" w:hAnsi="Cambria Math" w:hint="eastAsia"/>
                                <w:szCs w:val="24"/>
                              </w:rPr>
                            </w:rPrChange>
                          </w:rPr>
                          <m:t>1</m:t>
                        </m:r>
                        <m:r>
                          <m:rPr>
                            <m:sty m:val="p"/>
                          </m:rPr>
                          <w:rPr>
                            <w:rFonts w:ascii="Cambria Math" w:hAnsi="Cambria Math"/>
                            <w:sz w:val="22"/>
                            <w:szCs w:val="24"/>
                            <w:rPrChange w:id="2203" w:author="linxl" w:date="2019-09-05T14:23:00Z">
                              <w:rPr>
                                <w:rFonts w:ascii="Cambria Math" w:hAnsi="Cambria Math"/>
                                <w:szCs w:val="24"/>
                              </w:rPr>
                            </w:rPrChange>
                          </w:rPr>
                          <m:t>,</m:t>
                        </m:r>
                        <m:r>
                          <w:rPr>
                            <w:rFonts w:ascii="Cambria Math" w:hAnsi="Cambria Math"/>
                            <w:sz w:val="22"/>
                            <w:szCs w:val="24"/>
                            <w:rPrChange w:id="2204" w:author="linxl" w:date="2019-09-05T14:23:00Z">
                              <w:rPr>
                                <w:rFonts w:ascii="Cambria Math" w:hAnsi="Cambria Math"/>
                                <w:szCs w:val="24"/>
                              </w:rPr>
                            </w:rPrChange>
                          </w:rPr>
                          <m:t>s</m:t>
                        </m:r>
                        <m:r>
                          <m:rPr>
                            <m:sty m:val="p"/>
                          </m:rPr>
                          <w:rPr>
                            <w:rFonts w:ascii="Cambria Math" w:hAnsi="Cambria Math"/>
                            <w:sz w:val="22"/>
                            <w:szCs w:val="24"/>
                            <w:rPrChange w:id="2205" w:author="linxl" w:date="2019-09-05T14:23:00Z">
                              <w:rPr>
                                <w:rFonts w:ascii="Cambria Math" w:hAnsi="Cambria Math"/>
                                <w:szCs w:val="24"/>
                              </w:rPr>
                            </w:rPrChange>
                          </w:rPr>
                          <m:t>+</m:t>
                        </m:r>
                        <m:r>
                          <w:rPr>
                            <w:rFonts w:ascii="Cambria Math" w:hAnsi="Cambria Math"/>
                            <w:sz w:val="22"/>
                            <w:szCs w:val="24"/>
                            <w:rPrChange w:id="2206" w:author="linxl" w:date="2019-09-05T14:23:00Z">
                              <w:rPr>
                                <w:rFonts w:ascii="Cambria Math" w:hAnsi="Cambria Math"/>
                                <w:szCs w:val="24"/>
                              </w:rPr>
                            </w:rPrChange>
                          </w:rPr>
                          <m:t>k</m:t>
                        </m:r>
                      </m:sub>
                    </m:sSub>
                    <m:r>
                      <m:rPr>
                        <m:sty m:val="p"/>
                      </m:rPr>
                      <w:rPr>
                        <w:rFonts w:ascii="Cambria Math" w:hAnsi="Cambria Math"/>
                        <w:sz w:val="22"/>
                        <w:szCs w:val="24"/>
                        <w:rPrChange w:id="2207" w:author="linxl" w:date="2019-09-05T14:23:00Z">
                          <w:rPr>
                            <w:rFonts w:ascii="Cambria Math" w:hAnsi="Cambria Math"/>
                            <w:szCs w:val="24"/>
                          </w:rPr>
                        </w:rPrChange>
                      </w:rPr>
                      <m:t xml:space="preserve"> </m:t>
                    </m:r>
                  </m:e>
                </m:acc>
              </m:e>
            </m:box>
          </m:e>
        </m:box>
      </m:oMath>
      <w:r w:rsidRPr="00D973C4">
        <w:rPr>
          <w:rFonts w:ascii="宋体" w:hAnsi="宋体" w:hint="eastAsia"/>
          <w:sz w:val="22"/>
          <w:szCs w:val="24"/>
          <w:rPrChange w:id="2208" w:author="linxl" w:date="2019-09-05T14:23:00Z">
            <w:rPr>
              <w:rFonts w:ascii="宋体" w:hAnsi="宋体" w:hint="eastAsia"/>
              <w:szCs w:val="24"/>
            </w:rPr>
          </w:rPrChange>
        </w:rPr>
        <w:t>，继续进行轨迹跟踪。</w:t>
      </w:r>
    </w:p>
    <w:p w14:paraId="68AF546B" w14:textId="77777777" w:rsidR="00546C79" w:rsidRPr="00D973C4" w:rsidRDefault="00E0348A" w:rsidP="009A6536">
      <w:pPr>
        <w:pStyle w:val="a3"/>
        <w:spacing w:line="240" w:lineRule="auto"/>
        <w:ind w:firstLineChars="0"/>
        <w:rPr>
          <w:rFonts w:ascii="宋体" w:hAnsi="宋体"/>
          <w:sz w:val="22"/>
          <w:szCs w:val="24"/>
          <w:rPrChange w:id="2209" w:author="linxl" w:date="2019-09-05T14:23:00Z">
            <w:rPr>
              <w:rFonts w:ascii="宋体" w:hAnsi="宋体"/>
              <w:szCs w:val="24"/>
            </w:rPr>
          </w:rPrChange>
        </w:rPr>
      </w:pPr>
      <w:r w:rsidRPr="00D973C4">
        <w:rPr>
          <w:rFonts w:ascii="宋体" w:hAnsi="宋体" w:hint="eastAsia"/>
          <w:noProof/>
          <w:sz w:val="22"/>
          <w:szCs w:val="24"/>
          <w:rPrChange w:id="2210" w:author="linxl" w:date="2019-09-05T14:23:00Z">
            <w:rPr>
              <w:rFonts w:ascii="宋体" w:hAnsi="宋体" w:hint="eastAsia"/>
              <w:noProof/>
              <w:szCs w:val="24"/>
            </w:rPr>
          </w:rPrChange>
        </w:rPr>
        <w:lastRenderedPageBreak/>
        <w:drawing>
          <wp:inline distT="0" distB="0" distL="0" distR="0" wp14:anchorId="0B4A15EF" wp14:editId="34383303">
            <wp:extent cx="1131868" cy="9144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38480" cy="919741"/>
                    </a:xfrm>
                    <a:prstGeom prst="rect">
                      <a:avLst/>
                    </a:prstGeom>
                  </pic:spPr>
                </pic:pic>
              </a:graphicData>
            </a:graphic>
          </wp:inline>
        </w:drawing>
      </w:r>
      <w:r w:rsidRPr="00D973C4">
        <w:rPr>
          <w:rFonts w:ascii="宋体" w:hAnsi="宋体" w:hint="eastAsia"/>
          <w:noProof/>
          <w:sz w:val="22"/>
          <w:szCs w:val="24"/>
          <w:rPrChange w:id="2211" w:author="linxl" w:date="2019-09-05T14:23:00Z">
            <w:rPr>
              <w:rFonts w:ascii="宋体" w:hAnsi="宋体" w:hint="eastAsia"/>
              <w:noProof/>
              <w:szCs w:val="24"/>
            </w:rPr>
          </w:rPrChange>
        </w:rPr>
        <w:drawing>
          <wp:inline distT="0" distB="0" distL="0" distR="0" wp14:anchorId="6B09D4FA" wp14:editId="733C6152">
            <wp:extent cx="1057624" cy="104957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8-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63870" cy="1055770"/>
                    </a:xfrm>
                    <a:prstGeom prst="rect">
                      <a:avLst/>
                    </a:prstGeom>
                  </pic:spPr>
                </pic:pic>
              </a:graphicData>
            </a:graphic>
          </wp:inline>
        </w:drawing>
      </w:r>
    </w:p>
    <w:p w14:paraId="29466CEE" w14:textId="77777777" w:rsidR="00546C79" w:rsidRPr="00D973C4" w:rsidRDefault="00546C79" w:rsidP="00546C79">
      <w:pPr>
        <w:pStyle w:val="a3"/>
        <w:numPr>
          <w:ilvl w:val="0"/>
          <w:numId w:val="2"/>
        </w:numPr>
        <w:spacing w:line="240" w:lineRule="auto"/>
        <w:ind w:firstLineChars="0"/>
        <w:rPr>
          <w:rFonts w:ascii="宋体" w:hAnsi="宋体"/>
          <w:sz w:val="22"/>
          <w:szCs w:val="24"/>
          <w:rPrChange w:id="2212" w:author="linxl" w:date="2019-09-05T14:23:00Z">
            <w:rPr>
              <w:rFonts w:ascii="宋体" w:hAnsi="宋体"/>
              <w:szCs w:val="24"/>
            </w:rPr>
          </w:rPrChange>
        </w:rPr>
      </w:pPr>
      <w:r w:rsidRPr="00D973C4">
        <w:rPr>
          <w:rFonts w:ascii="宋体" w:hAnsi="宋体" w:hint="eastAsia"/>
          <w:sz w:val="22"/>
          <w:szCs w:val="24"/>
          <w:rPrChange w:id="2213" w:author="linxl" w:date="2019-09-05T14:23:00Z">
            <w:rPr>
              <w:rFonts w:ascii="宋体" w:hAnsi="宋体" w:hint="eastAsia"/>
              <w:szCs w:val="24"/>
            </w:rPr>
          </w:rPrChange>
        </w:rPr>
        <w:t>（2）</w:t>
      </w:r>
    </w:p>
    <w:p w14:paraId="0DCDBB0F" w14:textId="77777777" w:rsidR="00546C79" w:rsidRPr="00D973C4" w:rsidRDefault="00546C79" w:rsidP="009A6536">
      <w:pPr>
        <w:pStyle w:val="a3"/>
        <w:spacing w:line="240" w:lineRule="auto"/>
        <w:ind w:firstLineChars="0"/>
        <w:rPr>
          <w:rFonts w:ascii="宋体" w:hAnsi="宋体"/>
          <w:sz w:val="22"/>
          <w:szCs w:val="24"/>
          <w:rPrChange w:id="2214" w:author="linxl" w:date="2019-09-05T14:23:00Z">
            <w:rPr>
              <w:rFonts w:ascii="宋体" w:hAnsi="宋体"/>
              <w:szCs w:val="24"/>
            </w:rPr>
          </w:rPrChange>
        </w:rPr>
      </w:pPr>
    </w:p>
    <w:p w14:paraId="288DE4B3" w14:textId="77777777" w:rsidR="00546C79" w:rsidRPr="00D973C4" w:rsidRDefault="00E0348A" w:rsidP="00E0348A">
      <w:pPr>
        <w:pStyle w:val="a3"/>
        <w:spacing w:line="240" w:lineRule="auto"/>
        <w:ind w:firstLineChars="0"/>
        <w:jc w:val="center"/>
        <w:rPr>
          <w:rFonts w:ascii="宋体" w:hAnsi="宋体"/>
          <w:sz w:val="22"/>
          <w:szCs w:val="24"/>
          <w:rPrChange w:id="2215" w:author="linxl" w:date="2019-09-05T14:23:00Z">
            <w:rPr>
              <w:rFonts w:ascii="宋体" w:hAnsi="宋体"/>
              <w:szCs w:val="24"/>
            </w:rPr>
          </w:rPrChange>
        </w:rPr>
      </w:pPr>
      <w:r w:rsidRPr="00D973C4">
        <w:rPr>
          <w:rFonts w:ascii="宋体" w:hAnsi="宋体"/>
          <w:noProof/>
          <w:sz w:val="22"/>
          <w:szCs w:val="24"/>
          <w:rPrChange w:id="2216" w:author="linxl" w:date="2019-09-05T14:23:00Z">
            <w:rPr>
              <w:rFonts w:ascii="宋体" w:hAnsi="宋体"/>
              <w:noProof/>
              <w:szCs w:val="24"/>
            </w:rPr>
          </w:rPrChange>
        </w:rPr>
        <w:drawing>
          <wp:inline distT="0" distB="0" distL="0" distR="0" wp14:anchorId="6E6E7335" wp14:editId="1E46B22A">
            <wp:extent cx="1550504" cy="1886578"/>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8-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58059" cy="1895771"/>
                    </a:xfrm>
                    <a:prstGeom prst="rect">
                      <a:avLst/>
                    </a:prstGeom>
                  </pic:spPr>
                </pic:pic>
              </a:graphicData>
            </a:graphic>
          </wp:inline>
        </w:drawing>
      </w:r>
    </w:p>
    <w:p w14:paraId="668B6DFB" w14:textId="77777777" w:rsidR="00546C79" w:rsidRPr="00D973C4" w:rsidRDefault="00546C79" w:rsidP="009A6536">
      <w:pPr>
        <w:pStyle w:val="a3"/>
        <w:spacing w:line="240" w:lineRule="auto"/>
        <w:ind w:firstLineChars="0"/>
        <w:rPr>
          <w:rFonts w:ascii="宋体" w:hAnsi="宋体"/>
          <w:sz w:val="22"/>
          <w:szCs w:val="24"/>
          <w:rPrChange w:id="2217" w:author="linxl" w:date="2019-09-05T14:23:00Z">
            <w:rPr>
              <w:rFonts w:ascii="宋体" w:hAnsi="宋体"/>
              <w:szCs w:val="24"/>
            </w:rPr>
          </w:rPrChange>
        </w:rPr>
      </w:pPr>
      <w:r w:rsidRPr="00D973C4">
        <w:rPr>
          <w:rFonts w:ascii="宋体" w:hAnsi="宋体" w:hint="eastAsia"/>
          <w:sz w:val="22"/>
          <w:szCs w:val="24"/>
          <w:rPrChange w:id="2218" w:author="linxl" w:date="2019-09-05T14:23:00Z">
            <w:rPr>
              <w:rFonts w:ascii="宋体" w:hAnsi="宋体" w:hint="eastAsia"/>
              <w:szCs w:val="24"/>
            </w:rPr>
          </w:rPrChange>
        </w:rPr>
        <w:t xml:space="preserve"> </w:t>
      </w:r>
      <w:r w:rsidRPr="00D973C4">
        <w:rPr>
          <w:rFonts w:ascii="宋体" w:hAnsi="宋体"/>
          <w:sz w:val="22"/>
          <w:szCs w:val="24"/>
          <w:rPrChange w:id="2219" w:author="linxl" w:date="2019-09-05T14:23:00Z">
            <w:rPr>
              <w:rFonts w:ascii="宋体" w:hAnsi="宋体"/>
              <w:szCs w:val="24"/>
            </w:rPr>
          </w:rPrChange>
        </w:rPr>
        <w:t xml:space="preserve">      </w:t>
      </w:r>
      <w:r w:rsidR="00E0348A" w:rsidRPr="00D973C4">
        <w:rPr>
          <w:rFonts w:ascii="宋体" w:hAnsi="宋体"/>
          <w:sz w:val="22"/>
          <w:szCs w:val="24"/>
          <w:rPrChange w:id="2220" w:author="linxl" w:date="2019-09-05T14:23:00Z">
            <w:rPr>
              <w:rFonts w:ascii="宋体" w:hAnsi="宋体"/>
              <w:szCs w:val="24"/>
            </w:rPr>
          </w:rPrChange>
        </w:rPr>
        <w:t xml:space="preserve">     </w:t>
      </w:r>
      <w:r w:rsidRPr="00D973C4">
        <w:rPr>
          <w:rFonts w:ascii="宋体" w:hAnsi="宋体" w:hint="eastAsia"/>
          <w:sz w:val="22"/>
          <w:szCs w:val="24"/>
          <w:rPrChange w:id="2221" w:author="linxl" w:date="2019-09-05T14:23:00Z">
            <w:rPr>
              <w:rFonts w:ascii="宋体" w:hAnsi="宋体" w:hint="eastAsia"/>
              <w:szCs w:val="24"/>
            </w:rPr>
          </w:rPrChange>
        </w:rPr>
        <w:t>（3）</w:t>
      </w:r>
    </w:p>
    <w:p w14:paraId="0E0736EA" w14:textId="77777777" w:rsidR="00546C79" w:rsidRPr="00D973C4" w:rsidRDefault="00546C79" w:rsidP="00546C79">
      <w:pPr>
        <w:pStyle w:val="a3"/>
        <w:spacing w:line="240" w:lineRule="auto"/>
        <w:ind w:firstLineChars="0" w:firstLine="0"/>
        <w:jc w:val="center"/>
        <w:rPr>
          <w:rFonts w:ascii="Arial" w:eastAsia="黑体" w:hAnsi="Arial"/>
          <w:sz w:val="22"/>
          <w:rPrChange w:id="2222" w:author="linxl" w:date="2019-09-05T14:23:00Z">
            <w:rPr>
              <w:rFonts w:ascii="Arial" w:eastAsia="黑体" w:hAnsi="Arial"/>
            </w:rPr>
          </w:rPrChange>
        </w:rPr>
      </w:pPr>
      <w:r w:rsidRPr="00D973C4">
        <w:rPr>
          <w:rFonts w:ascii="Arial" w:eastAsia="黑体" w:hAnsi="Arial" w:hint="eastAsia"/>
          <w:sz w:val="22"/>
          <w:rPrChange w:id="2223" w:author="linxl" w:date="2019-09-05T14:23:00Z">
            <w:rPr>
              <w:rFonts w:ascii="Arial" w:eastAsia="黑体" w:hAnsi="Arial" w:hint="eastAsia"/>
            </w:rPr>
          </w:rPrChange>
        </w:rPr>
        <w:t>图</w:t>
      </w:r>
      <w:r w:rsidRPr="00D973C4">
        <w:rPr>
          <w:rFonts w:ascii="Arial" w:eastAsia="黑体" w:hAnsi="Arial"/>
          <w:sz w:val="22"/>
          <w:rPrChange w:id="2224" w:author="linxl" w:date="2019-09-05T14:23:00Z">
            <w:rPr>
              <w:rFonts w:ascii="Arial" w:eastAsia="黑体" w:hAnsi="Arial"/>
            </w:rPr>
          </w:rPrChange>
        </w:rPr>
        <w:t xml:space="preserve">8 </w:t>
      </w:r>
      <w:r w:rsidRPr="00D973C4">
        <w:rPr>
          <w:rFonts w:ascii="Arial" w:eastAsia="黑体" w:hAnsi="Arial" w:hint="eastAsia"/>
          <w:sz w:val="22"/>
          <w:rPrChange w:id="2225" w:author="linxl" w:date="2019-09-05T14:23:00Z">
            <w:rPr>
              <w:rFonts w:ascii="Arial" w:eastAsia="黑体" w:hAnsi="Arial" w:hint="eastAsia"/>
            </w:rPr>
          </w:rPrChange>
        </w:rPr>
        <w:t>一趟轨迹追踪算法执行过程图</w:t>
      </w:r>
    </w:p>
    <w:p w14:paraId="45D264BB" w14:textId="77777777" w:rsidR="009A6536" w:rsidRPr="00D973C4" w:rsidRDefault="009A6536" w:rsidP="009A6536">
      <w:pPr>
        <w:pStyle w:val="a3"/>
        <w:spacing w:line="240" w:lineRule="auto"/>
        <w:ind w:firstLineChars="0"/>
        <w:rPr>
          <w:rFonts w:ascii="宋体" w:hAnsi="宋体"/>
          <w:sz w:val="22"/>
          <w:szCs w:val="24"/>
          <w:rPrChange w:id="2226" w:author="linxl" w:date="2019-09-05T14:23:00Z">
            <w:rPr>
              <w:rFonts w:ascii="宋体" w:hAnsi="宋体"/>
              <w:szCs w:val="24"/>
            </w:rPr>
          </w:rPrChange>
        </w:rPr>
      </w:pPr>
      <w:r w:rsidRPr="00D973C4">
        <w:rPr>
          <w:rFonts w:ascii="宋体" w:hAnsi="宋体" w:hint="eastAsia"/>
          <w:sz w:val="22"/>
          <w:szCs w:val="24"/>
          <w:rPrChange w:id="2227" w:author="linxl" w:date="2019-09-05T14:23:00Z">
            <w:rPr>
              <w:rFonts w:ascii="宋体" w:hAnsi="宋体" w:hint="eastAsia"/>
              <w:szCs w:val="24"/>
            </w:rPr>
          </w:rPrChange>
        </w:rPr>
        <w:t>如图</w:t>
      </w:r>
      <w:r w:rsidRPr="00D973C4">
        <w:rPr>
          <w:rFonts w:ascii="宋体" w:hAnsi="宋体"/>
          <w:sz w:val="22"/>
          <w:szCs w:val="24"/>
          <w:rPrChange w:id="2228" w:author="linxl" w:date="2019-09-05T14:23:00Z">
            <w:rPr>
              <w:rFonts w:ascii="宋体" w:hAnsi="宋体"/>
              <w:szCs w:val="24"/>
            </w:rPr>
          </w:rPrChange>
        </w:rPr>
        <w:t>8-(1)</w:t>
      </w:r>
      <w:r w:rsidRPr="00D973C4">
        <w:rPr>
          <w:rFonts w:ascii="宋体" w:hAnsi="宋体" w:hint="eastAsia"/>
          <w:sz w:val="22"/>
          <w:szCs w:val="24"/>
          <w:rPrChange w:id="2229" w:author="linxl" w:date="2019-09-05T14:23:00Z">
            <w:rPr>
              <w:rFonts w:ascii="宋体" w:hAnsi="宋体" w:hint="eastAsia"/>
              <w:szCs w:val="24"/>
            </w:rPr>
          </w:rPrChange>
        </w:rPr>
        <w:t>所示,初始时，以</w:t>
      </w:r>
      <m:oMath>
        <m:sSub>
          <m:sSubPr>
            <m:ctrlPr>
              <w:rPr>
                <w:rFonts w:ascii="Cambria Math" w:hAnsi="Cambria Math"/>
                <w:sz w:val="22"/>
                <w:szCs w:val="24"/>
                <w:rPrChange w:id="2230" w:author="linxl" w:date="2019-09-05T14:23:00Z">
                  <w:rPr>
                    <w:rFonts w:ascii="Cambria Math" w:hAnsi="Cambria Math"/>
                    <w:szCs w:val="24"/>
                  </w:rPr>
                </w:rPrChange>
              </w:rPr>
            </m:ctrlPr>
          </m:sSubPr>
          <m:e>
            <m:r>
              <w:rPr>
                <w:rFonts w:ascii="Cambria Math" w:hAnsi="Cambria Math"/>
                <w:sz w:val="22"/>
                <w:szCs w:val="24"/>
                <w:rPrChange w:id="2231" w:author="linxl" w:date="2019-09-05T14:23:00Z">
                  <w:rPr>
                    <w:rFonts w:ascii="Cambria Math" w:hAnsi="Cambria Math"/>
                    <w:szCs w:val="24"/>
                  </w:rPr>
                </w:rPrChange>
              </w:rPr>
              <m:t>t</m:t>
            </m:r>
          </m:e>
          <m:sub>
            <m:r>
              <w:rPr>
                <w:rFonts w:ascii="Cambria Math" w:hAnsi="Cambria Math" w:hint="eastAsia"/>
                <w:sz w:val="22"/>
                <w:szCs w:val="24"/>
                <w:rPrChange w:id="2232" w:author="linxl" w:date="2019-09-05T14:23:00Z">
                  <w:rPr>
                    <w:rFonts w:ascii="Cambria Math" w:hAnsi="Cambria Math" w:hint="eastAsia"/>
                    <w:szCs w:val="24"/>
                  </w:rPr>
                </w:rPrChange>
              </w:rPr>
              <m:t>S</m:t>
            </m:r>
          </m:sub>
        </m:sSub>
      </m:oMath>
      <w:r w:rsidRPr="00D973C4">
        <w:rPr>
          <w:rFonts w:ascii="宋体" w:hAnsi="宋体" w:hint="eastAsia"/>
          <w:sz w:val="22"/>
          <w:szCs w:val="24"/>
          <w:rPrChange w:id="2233" w:author="linxl" w:date="2019-09-05T14:23:00Z">
            <w:rPr>
              <w:rFonts w:ascii="宋体" w:hAnsi="宋体" w:hint="eastAsia"/>
              <w:szCs w:val="24"/>
            </w:rPr>
          </w:rPrChange>
        </w:rPr>
        <w:t>时刻的实际位置点</w:t>
      </w:r>
      <m:oMath>
        <m:sSub>
          <m:sSubPr>
            <m:ctrlPr>
              <w:rPr>
                <w:rFonts w:ascii="Cambria Math" w:hAnsi="Cambria Math"/>
                <w:sz w:val="22"/>
                <w:szCs w:val="24"/>
                <w:rPrChange w:id="2234" w:author="linxl" w:date="2019-09-05T14:23:00Z">
                  <w:rPr>
                    <w:rFonts w:ascii="Cambria Math" w:hAnsi="Cambria Math"/>
                    <w:szCs w:val="24"/>
                  </w:rPr>
                </w:rPrChange>
              </w:rPr>
            </m:ctrlPr>
          </m:sSubPr>
          <m:e>
            <m:r>
              <w:rPr>
                <w:rFonts w:ascii="Cambria Math" w:hAnsi="Cambria Math" w:hint="eastAsia"/>
                <w:sz w:val="22"/>
                <w:szCs w:val="24"/>
                <w:rPrChange w:id="2235" w:author="linxl" w:date="2019-09-05T14:23:00Z">
                  <w:rPr>
                    <w:rFonts w:ascii="Cambria Math" w:hAnsi="Cambria Math" w:hint="eastAsia"/>
                    <w:szCs w:val="24"/>
                  </w:rPr>
                </w:rPrChange>
              </w:rPr>
              <m:t>P</m:t>
            </m:r>
          </m:e>
          <m:sub>
            <m:r>
              <w:rPr>
                <w:rFonts w:ascii="Cambria Math" w:hAnsi="Cambria Math" w:hint="eastAsia"/>
                <w:sz w:val="22"/>
                <w:szCs w:val="24"/>
                <w:rPrChange w:id="2236" w:author="linxl" w:date="2019-09-05T14:23:00Z">
                  <w:rPr>
                    <w:rFonts w:ascii="Cambria Math" w:hAnsi="Cambria Math" w:hint="eastAsia"/>
                    <w:szCs w:val="24"/>
                  </w:rPr>
                </w:rPrChange>
              </w:rPr>
              <m:t>S</m:t>
            </m:r>
          </m:sub>
        </m:sSub>
      </m:oMath>
      <w:r w:rsidRPr="00D973C4">
        <w:rPr>
          <w:rFonts w:ascii="宋体" w:hAnsi="宋体" w:hint="eastAsia"/>
          <w:sz w:val="22"/>
          <w:szCs w:val="24"/>
          <w:rPrChange w:id="2237" w:author="linxl" w:date="2019-09-05T14:23:00Z">
            <w:rPr>
              <w:rFonts w:ascii="宋体" w:hAnsi="宋体" w:hint="eastAsia"/>
              <w:szCs w:val="24"/>
            </w:rPr>
          </w:rPrChange>
        </w:rPr>
        <w:t>为坐标原点，建立三维坐标系，当</w:t>
      </w:r>
      <m:oMath>
        <m:sSub>
          <m:sSubPr>
            <m:ctrlPr>
              <w:rPr>
                <w:rFonts w:ascii="Cambria Math" w:hAnsi="Cambria Math"/>
                <w:sz w:val="22"/>
                <w:szCs w:val="24"/>
                <w:rPrChange w:id="2238" w:author="linxl" w:date="2019-09-05T14:23:00Z">
                  <w:rPr>
                    <w:rFonts w:ascii="Cambria Math" w:hAnsi="Cambria Math"/>
                    <w:szCs w:val="24"/>
                  </w:rPr>
                </w:rPrChange>
              </w:rPr>
            </m:ctrlPr>
          </m:sSubPr>
          <m:e>
            <m:r>
              <w:rPr>
                <w:rFonts w:ascii="Cambria Math" w:hAnsi="Cambria Math" w:hint="eastAsia"/>
                <w:sz w:val="22"/>
                <w:szCs w:val="24"/>
                <w:rPrChange w:id="2239" w:author="linxl" w:date="2019-09-05T14:23:00Z">
                  <w:rPr>
                    <w:rFonts w:ascii="Cambria Math" w:hAnsi="Cambria Math" w:hint="eastAsia"/>
                    <w:szCs w:val="24"/>
                  </w:rPr>
                </w:rPrChange>
              </w:rPr>
              <m:t>t</m:t>
            </m:r>
          </m:e>
          <m:sub>
            <m:r>
              <w:rPr>
                <w:rFonts w:ascii="Cambria Math" w:hAnsi="Cambria Math" w:hint="eastAsia"/>
                <w:sz w:val="22"/>
                <w:szCs w:val="24"/>
                <w:rPrChange w:id="2240" w:author="linxl" w:date="2019-09-05T14:23:00Z">
                  <w:rPr>
                    <w:rFonts w:ascii="Cambria Math" w:hAnsi="Cambria Math" w:hint="eastAsia"/>
                    <w:szCs w:val="24"/>
                  </w:rPr>
                </w:rPrChange>
              </w:rPr>
              <m:t>S</m:t>
            </m:r>
            <m:r>
              <m:rPr>
                <m:sty m:val="p"/>
              </m:rPr>
              <w:rPr>
                <w:rFonts w:ascii="Cambria Math" w:hAnsi="Cambria Math" w:hint="eastAsia"/>
                <w:sz w:val="22"/>
                <w:szCs w:val="24"/>
                <w:rPrChange w:id="2241" w:author="linxl" w:date="2019-09-05T14:23:00Z">
                  <w:rPr>
                    <w:rFonts w:ascii="Cambria Math" w:hAnsi="Cambria Math" w:hint="eastAsia"/>
                    <w:szCs w:val="24"/>
                  </w:rPr>
                </w:rPrChange>
              </w:rPr>
              <m:t>+</m:t>
            </m:r>
            <m:r>
              <m:rPr>
                <m:sty m:val="p"/>
              </m:rPr>
              <w:rPr>
                <w:rFonts w:ascii="Cambria Math" w:hAnsi="Cambria Math"/>
                <w:sz w:val="22"/>
                <w:szCs w:val="24"/>
                <w:rPrChange w:id="2242" w:author="linxl" w:date="2019-09-05T14:23:00Z">
                  <w:rPr>
                    <w:rFonts w:ascii="Cambria Math" w:hAnsi="Cambria Math"/>
                    <w:szCs w:val="24"/>
                  </w:rPr>
                </w:rPrChange>
              </w:rPr>
              <m:t>1</m:t>
            </m:r>
          </m:sub>
        </m:sSub>
      </m:oMath>
      <w:r w:rsidRPr="00D973C4">
        <w:rPr>
          <w:rFonts w:ascii="宋体" w:hAnsi="宋体" w:hint="eastAsia"/>
          <w:sz w:val="22"/>
          <w:szCs w:val="24"/>
          <w:rPrChange w:id="2243" w:author="linxl" w:date="2019-09-05T14:23:00Z">
            <w:rPr>
              <w:rFonts w:ascii="宋体" w:hAnsi="宋体" w:hint="eastAsia"/>
              <w:szCs w:val="24"/>
            </w:rPr>
          </w:rPrChange>
        </w:rPr>
        <w:t>时刻时，在移动对象接收到</w:t>
      </w:r>
      <w:r w:rsidRPr="00D973C4">
        <w:rPr>
          <w:rFonts w:ascii="宋体" w:hAnsi="宋体"/>
          <w:sz w:val="22"/>
          <w:szCs w:val="24"/>
          <w:rPrChange w:id="2244" w:author="linxl" w:date="2019-09-05T14:23:00Z">
            <w:rPr>
              <w:rFonts w:ascii="宋体" w:hAnsi="宋体"/>
              <w:szCs w:val="24"/>
            </w:rPr>
          </w:rPrChange>
        </w:rPr>
        <w:t>GPS</w:t>
      </w:r>
      <w:r w:rsidRPr="00D973C4">
        <w:rPr>
          <w:rFonts w:ascii="宋体" w:hAnsi="宋体" w:hint="eastAsia"/>
          <w:sz w:val="22"/>
          <w:szCs w:val="24"/>
          <w:rPrChange w:id="2245" w:author="linxl" w:date="2019-09-05T14:23:00Z">
            <w:rPr>
              <w:rFonts w:ascii="宋体" w:hAnsi="宋体" w:hint="eastAsia"/>
              <w:szCs w:val="24"/>
            </w:rPr>
          </w:rPrChange>
        </w:rPr>
        <w:t>传感器采集到的实际</w:t>
      </w:r>
      <w:r w:rsidRPr="00D973C4">
        <w:rPr>
          <w:rFonts w:ascii="宋体" w:hAnsi="宋体" w:hint="eastAsia"/>
          <w:sz w:val="22"/>
          <w:szCs w:val="24"/>
          <w:rPrChange w:id="2246" w:author="linxl" w:date="2019-09-05T14:23:00Z">
            <w:rPr>
              <w:rFonts w:ascii="宋体" w:hAnsi="宋体" w:hint="eastAsia"/>
              <w:szCs w:val="24"/>
            </w:rPr>
          </w:rPrChange>
        </w:rPr>
        <w:lastRenderedPageBreak/>
        <w:t>位置点</w:t>
      </w:r>
      <m:oMath>
        <m:sSub>
          <m:sSubPr>
            <m:ctrlPr>
              <w:rPr>
                <w:rFonts w:ascii="Cambria Math" w:hAnsi="Cambria Math"/>
                <w:sz w:val="22"/>
                <w:szCs w:val="24"/>
                <w:rPrChange w:id="2247" w:author="linxl" w:date="2019-09-05T14:23:00Z">
                  <w:rPr>
                    <w:rFonts w:ascii="Cambria Math" w:hAnsi="Cambria Math"/>
                    <w:szCs w:val="24"/>
                  </w:rPr>
                </w:rPrChange>
              </w:rPr>
            </m:ctrlPr>
          </m:sSubPr>
          <m:e>
            <m:r>
              <w:rPr>
                <w:rFonts w:ascii="Cambria Math" w:hAnsi="Cambria Math" w:hint="eastAsia"/>
                <w:sz w:val="22"/>
                <w:szCs w:val="24"/>
                <w:rPrChange w:id="2248" w:author="linxl" w:date="2019-09-05T14:23:00Z">
                  <w:rPr>
                    <w:rFonts w:ascii="Cambria Math" w:hAnsi="Cambria Math" w:hint="eastAsia"/>
                    <w:szCs w:val="24"/>
                  </w:rPr>
                </w:rPrChange>
              </w:rPr>
              <m:t>P</m:t>
            </m:r>
          </m:e>
          <m:sub>
            <m:r>
              <w:rPr>
                <w:rFonts w:ascii="Cambria Math" w:hAnsi="Cambria Math" w:hint="eastAsia"/>
                <w:sz w:val="22"/>
                <w:szCs w:val="24"/>
                <w:rPrChange w:id="2249" w:author="linxl" w:date="2019-09-05T14:23:00Z">
                  <w:rPr>
                    <w:rFonts w:ascii="Cambria Math" w:hAnsi="Cambria Math" w:hint="eastAsia"/>
                    <w:szCs w:val="24"/>
                  </w:rPr>
                </w:rPrChange>
              </w:rPr>
              <m:t>S</m:t>
            </m:r>
            <m:r>
              <m:rPr>
                <m:sty m:val="p"/>
              </m:rPr>
              <w:rPr>
                <w:rFonts w:ascii="Cambria Math" w:hAnsi="Cambria Math" w:hint="eastAsia"/>
                <w:sz w:val="22"/>
                <w:szCs w:val="24"/>
                <w:rPrChange w:id="2250" w:author="linxl" w:date="2019-09-05T14:23:00Z">
                  <w:rPr>
                    <w:rFonts w:ascii="Cambria Math" w:hAnsi="Cambria Math" w:hint="eastAsia"/>
                    <w:szCs w:val="24"/>
                  </w:rPr>
                </w:rPrChange>
              </w:rPr>
              <m:t>+</m:t>
            </m:r>
            <m:r>
              <m:rPr>
                <m:sty m:val="p"/>
              </m:rPr>
              <w:rPr>
                <w:rFonts w:ascii="Cambria Math" w:hAnsi="Cambria Math"/>
                <w:sz w:val="22"/>
                <w:szCs w:val="24"/>
                <w:rPrChange w:id="2251" w:author="linxl" w:date="2019-09-05T14:23:00Z">
                  <w:rPr>
                    <w:rFonts w:ascii="Cambria Math" w:hAnsi="Cambria Math"/>
                    <w:szCs w:val="24"/>
                  </w:rPr>
                </w:rPrChange>
              </w:rPr>
              <m:t>1</m:t>
            </m:r>
          </m:sub>
        </m:sSub>
      </m:oMath>
      <w:r w:rsidRPr="00D973C4">
        <w:rPr>
          <w:rFonts w:ascii="宋体" w:hAnsi="宋体" w:hint="eastAsia"/>
          <w:sz w:val="22"/>
          <w:szCs w:val="24"/>
          <w:rPrChange w:id="2252" w:author="linxl" w:date="2019-09-05T14:23:00Z">
            <w:rPr>
              <w:rFonts w:ascii="宋体" w:hAnsi="宋体" w:hint="eastAsia"/>
              <w:szCs w:val="24"/>
            </w:rPr>
          </w:rPrChange>
        </w:rPr>
        <w:t>，然后根据</w:t>
      </w:r>
      <m:oMath>
        <m:sSub>
          <m:sSubPr>
            <m:ctrlPr>
              <w:rPr>
                <w:rFonts w:ascii="Cambria Math" w:hAnsi="Cambria Math"/>
                <w:sz w:val="22"/>
                <w:szCs w:val="24"/>
                <w:rPrChange w:id="2253" w:author="linxl" w:date="2019-09-05T14:23:00Z">
                  <w:rPr>
                    <w:rFonts w:ascii="Cambria Math" w:hAnsi="Cambria Math"/>
                    <w:szCs w:val="24"/>
                  </w:rPr>
                </w:rPrChange>
              </w:rPr>
            </m:ctrlPr>
          </m:sSubPr>
          <m:e>
            <m:r>
              <w:rPr>
                <w:rFonts w:ascii="Cambria Math" w:hAnsi="Cambria Math" w:hint="eastAsia"/>
                <w:sz w:val="22"/>
                <w:szCs w:val="24"/>
                <w:rPrChange w:id="2254" w:author="linxl" w:date="2019-09-05T14:23:00Z">
                  <w:rPr>
                    <w:rFonts w:ascii="Cambria Math" w:hAnsi="Cambria Math" w:hint="eastAsia"/>
                    <w:szCs w:val="24"/>
                  </w:rPr>
                </w:rPrChange>
              </w:rPr>
              <m:t>P</m:t>
            </m:r>
          </m:e>
          <m:sub>
            <m:r>
              <w:rPr>
                <w:rFonts w:ascii="Cambria Math" w:hAnsi="Cambria Math" w:hint="eastAsia"/>
                <w:sz w:val="22"/>
                <w:szCs w:val="24"/>
                <w:rPrChange w:id="2255" w:author="linxl" w:date="2019-09-05T14:23:00Z">
                  <w:rPr>
                    <w:rFonts w:ascii="Cambria Math" w:hAnsi="Cambria Math" w:hint="eastAsia"/>
                    <w:szCs w:val="24"/>
                  </w:rPr>
                </w:rPrChange>
              </w:rPr>
              <m:t>S</m:t>
            </m:r>
          </m:sub>
        </m:sSub>
      </m:oMath>
      <w:r w:rsidRPr="00D973C4">
        <w:rPr>
          <w:rFonts w:ascii="宋体" w:hAnsi="宋体" w:hint="eastAsia"/>
          <w:sz w:val="22"/>
          <w:szCs w:val="24"/>
          <w:rPrChange w:id="2256" w:author="linxl" w:date="2019-09-05T14:23:00Z">
            <w:rPr>
              <w:rFonts w:ascii="宋体" w:hAnsi="宋体" w:hint="eastAsia"/>
              <w:szCs w:val="24"/>
            </w:rPr>
          </w:rPrChange>
        </w:rPr>
        <w:t>和</w:t>
      </w:r>
      <m:oMath>
        <m:sSub>
          <m:sSubPr>
            <m:ctrlPr>
              <w:rPr>
                <w:rFonts w:ascii="Cambria Math" w:hAnsi="Cambria Math"/>
                <w:sz w:val="22"/>
                <w:szCs w:val="24"/>
                <w:rPrChange w:id="2257" w:author="linxl" w:date="2019-09-05T14:23:00Z">
                  <w:rPr>
                    <w:rFonts w:ascii="Cambria Math" w:hAnsi="Cambria Math"/>
                    <w:szCs w:val="24"/>
                  </w:rPr>
                </w:rPrChange>
              </w:rPr>
            </m:ctrlPr>
          </m:sSubPr>
          <m:e>
            <m:r>
              <w:rPr>
                <w:rFonts w:ascii="Cambria Math" w:hAnsi="Cambria Math" w:hint="eastAsia"/>
                <w:sz w:val="22"/>
                <w:szCs w:val="24"/>
                <w:rPrChange w:id="2258" w:author="linxl" w:date="2019-09-05T14:23:00Z">
                  <w:rPr>
                    <w:rFonts w:ascii="Cambria Math" w:hAnsi="Cambria Math" w:hint="eastAsia"/>
                    <w:szCs w:val="24"/>
                  </w:rPr>
                </w:rPrChange>
              </w:rPr>
              <m:t>P</m:t>
            </m:r>
          </m:e>
          <m:sub>
            <m:r>
              <w:rPr>
                <w:rFonts w:ascii="Cambria Math" w:hAnsi="Cambria Math" w:hint="eastAsia"/>
                <w:sz w:val="22"/>
                <w:szCs w:val="24"/>
                <w:rPrChange w:id="2259" w:author="linxl" w:date="2019-09-05T14:23:00Z">
                  <w:rPr>
                    <w:rFonts w:ascii="Cambria Math" w:hAnsi="Cambria Math" w:hint="eastAsia"/>
                    <w:szCs w:val="24"/>
                  </w:rPr>
                </w:rPrChange>
              </w:rPr>
              <m:t>S</m:t>
            </m:r>
            <m:r>
              <m:rPr>
                <m:sty m:val="p"/>
              </m:rPr>
              <w:rPr>
                <w:rFonts w:ascii="Cambria Math" w:hAnsi="Cambria Math" w:hint="eastAsia"/>
                <w:sz w:val="22"/>
                <w:szCs w:val="24"/>
                <w:rPrChange w:id="2260" w:author="linxl" w:date="2019-09-05T14:23:00Z">
                  <w:rPr>
                    <w:rFonts w:ascii="Cambria Math" w:hAnsi="Cambria Math" w:hint="eastAsia"/>
                    <w:szCs w:val="24"/>
                  </w:rPr>
                </w:rPrChange>
              </w:rPr>
              <m:t>+</m:t>
            </m:r>
            <m:r>
              <m:rPr>
                <m:sty m:val="p"/>
              </m:rPr>
              <w:rPr>
                <w:rFonts w:ascii="Cambria Math" w:hAnsi="Cambria Math"/>
                <w:sz w:val="22"/>
                <w:szCs w:val="24"/>
                <w:rPrChange w:id="2261" w:author="linxl" w:date="2019-09-05T14:23:00Z">
                  <w:rPr>
                    <w:rFonts w:ascii="Cambria Math" w:hAnsi="Cambria Math"/>
                    <w:szCs w:val="24"/>
                  </w:rPr>
                </w:rPrChange>
              </w:rPr>
              <m:t>1</m:t>
            </m:r>
          </m:sub>
        </m:sSub>
      </m:oMath>
      <w:r w:rsidRPr="00D973C4">
        <w:rPr>
          <w:rFonts w:ascii="宋体" w:hAnsi="宋体" w:hint="eastAsia"/>
          <w:sz w:val="22"/>
          <w:szCs w:val="24"/>
          <w:rPrChange w:id="2262" w:author="linxl" w:date="2019-09-05T14:23:00Z">
            <w:rPr>
              <w:rFonts w:ascii="宋体" w:hAnsi="宋体" w:hint="eastAsia"/>
              <w:szCs w:val="24"/>
            </w:rPr>
          </w:rPrChange>
        </w:rPr>
        <w:t>，求得速度</w:t>
      </w:r>
      <m:oMath>
        <m:box>
          <m:boxPr>
            <m:opEmu m:val="1"/>
            <m:ctrlPr>
              <w:rPr>
                <w:rFonts w:ascii="Cambria Math" w:hAnsi="Cambria Math"/>
                <w:sz w:val="22"/>
                <w:szCs w:val="24"/>
                <w:rPrChange w:id="2263" w:author="linxl" w:date="2019-09-05T14:23:00Z">
                  <w:rPr>
                    <w:rFonts w:ascii="Cambria Math" w:hAnsi="Cambria Math"/>
                    <w:szCs w:val="24"/>
                  </w:rPr>
                </w:rPrChange>
              </w:rPr>
            </m:ctrlPr>
          </m:boxPr>
          <m:e>
            <m:box>
              <m:boxPr>
                <m:opEmu m:val="1"/>
                <m:ctrlPr>
                  <w:rPr>
                    <w:rFonts w:ascii="Cambria Math" w:hAnsi="Cambria Math"/>
                    <w:sz w:val="22"/>
                    <w:szCs w:val="24"/>
                    <w:rPrChange w:id="2264" w:author="linxl" w:date="2019-09-05T14:23:00Z">
                      <w:rPr>
                        <w:rFonts w:ascii="Cambria Math" w:hAnsi="Cambria Math"/>
                        <w:szCs w:val="24"/>
                      </w:rPr>
                    </w:rPrChange>
                  </w:rPr>
                </m:ctrlPr>
              </m:boxPr>
              <m:e>
                <m:acc>
                  <m:accPr>
                    <m:chr m:val="⃗"/>
                    <m:ctrlPr>
                      <w:rPr>
                        <w:rFonts w:ascii="Cambria Math" w:hAnsi="Cambria Math"/>
                        <w:sz w:val="22"/>
                        <w:szCs w:val="24"/>
                        <w:rPrChange w:id="2265" w:author="linxl" w:date="2019-09-05T14:23:00Z">
                          <w:rPr>
                            <w:rFonts w:ascii="Cambria Math" w:hAnsi="Cambria Math"/>
                            <w:szCs w:val="24"/>
                          </w:rPr>
                        </w:rPrChange>
                      </w:rPr>
                    </m:ctrlPr>
                  </m:accPr>
                  <m:e>
                    <m:sSub>
                      <m:sSubPr>
                        <m:ctrlPr>
                          <w:rPr>
                            <w:rFonts w:ascii="Cambria Math" w:hAnsi="Cambria Math"/>
                            <w:sz w:val="22"/>
                            <w:szCs w:val="24"/>
                            <w:rPrChange w:id="2266" w:author="linxl" w:date="2019-09-05T14:23:00Z">
                              <w:rPr>
                                <w:rFonts w:ascii="Cambria Math" w:hAnsi="Cambria Math"/>
                                <w:szCs w:val="24"/>
                              </w:rPr>
                            </w:rPrChange>
                          </w:rPr>
                        </m:ctrlPr>
                      </m:sSubPr>
                      <m:e>
                        <m:r>
                          <w:rPr>
                            <w:rFonts w:ascii="Cambria Math" w:hAnsi="Cambria Math" w:hint="eastAsia"/>
                            <w:sz w:val="22"/>
                            <w:szCs w:val="24"/>
                            <w:rPrChange w:id="2267" w:author="linxl" w:date="2019-09-05T14:23:00Z">
                              <w:rPr>
                                <w:rFonts w:ascii="Cambria Math" w:hAnsi="Cambria Math" w:hint="eastAsia"/>
                                <w:szCs w:val="24"/>
                              </w:rPr>
                            </w:rPrChange>
                          </w:rPr>
                          <m:t>v</m:t>
                        </m:r>
                      </m:e>
                      <m:sub>
                        <m:r>
                          <w:rPr>
                            <w:rFonts w:ascii="Cambria Math" w:hAnsi="Cambria Math"/>
                            <w:sz w:val="22"/>
                            <w:szCs w:val="24"/>
                            <w:rPrChange w:id="2268" w:author="linxl" w:date="2019-09-05T14:23:00Z">
                              <w:rPr>
                                <w:rFonts w:ascii="Cambria Math" w:hAnsi="Cambria Math"/>
                                <w:szCs w:val="24"/>
                              </w:rPr>
                            </w:rPrChange>
                          </w:rPr>
                          <m:t>s</m:t>
                        </m:r>
                      </m:sub>
                    </m:sSub>
                    <m:r>
                      <m:rPr>
                        <m:sty m:val="p"/>
                      </m:rPr>
                      <w:rPr>
                        <w:rFonts w:ascii="Cambria Math" w:hAnsi="Cambria Math"/>
                        <w:sz w:val="22"/>
                        <w:szCs w:val="24"/>
                        <w:rPrChange w:id="2269" w:author="linxl" w:date="2019-09-05T14:23:00Z">
                          <w:rPr>
                            <w:rFonts w:ascii="Cambria Math" w:hAnsi="Cambria Math"/>
                            <w:szCs w:val="24"/>
                          </w:rPr>
                        </w:rPrChange>
                      </w:rPr>
                      <m:t xml:space="preserve"> </m:t>
                    </m:r>
                  </m:e>
                </m:acc>
              </m:e>
            </m:box>
          </m:e>
        </m:box>
        <m:r>
          <m:rPr>
            <m:sty m:val="p"/>
          </m:rPr>
          <w:rPr>
            <w:rFonts w:ascii="Cambria Math" w:hAnsi="Cambria Math" w:hint="eastAsia"/>
            <w:sz w:val="22"/>
            <w:szCs w:val="24"/>
            <w:rPrChange w:id="2270" w:author="linxl" w:date="2019-09-05T14:23:00Z">
              <w:rPr>
                <w:rFonts w:ascii="Cambria Math" w:hAnsi="Cambria Math" w:hint="eastAsia"/>
                <w:szCs w:val="24"/>
              </w:rPr>
            </w:rPrChange>
          </w:rPr>
          <m:t>=</m:t>
        </m:r>
        <m:box>
          <m:boxPr>
            <m:opEmu m:val="1"/>
            <m:ctrlPr>
              <w:rPr>
                <w:rFonts w:ascii="Cambria Math" w:hAnsi="Cambria Math"/>
                <w:sz w:val="22"/>
                <w:szCs w:val="24"/>
                <w:rPrChange w:id="2271" w:author="linxl" w:date="2019-09-05T14:23:00Z">
                  <w:rPr>
                    <w:rFonts w:ascii="Cambria Math" w:hAnsi="Cambria Math"/>
                    <w:szCs w:val="24"/>
                  </w:rPr>
                </w:rPrChange>
              </w:rPr>
            </m:ctrlPr>
          </m:boxPr>
          <m:e>
            <m:box>
              <m:boxPr>
                <m:opEmu m:val="1"/>
                <m:ctrlPr>
                  <w:rPr>
                    <w:rFonts w:ascii="Cambria Math" w:hAnsi="Cambria Math"/>
                    <w:sz w:val="22"/>
                    <w:szCs w:val="24"/>
                    <w:rPrChange w:id="2272" w:author="linxl" w:date="2019-09-05T14:23:00Z">
                      <w:rPr>
                        <w:rFonts w:ascii="Cambria Math" w:hAnsi="Cambria Math"/>
                        <w:szCs w:val="24"/>
                      </w:rPr>
                    </w:rPrChange>
                  </w:rPr>
                </m:ctrlPr>
              </m:boxPr>
              <m:e>
                <m:acc>
                  <m:accPr>
                    <m:chr m:val="⃗"/>
                    <m:ctrlPr>
                      <w:rPr>
                        <w:rFonts w:ascii="Cambria Math" w:hAnsi="Cambria Math"/>
                        <w:sz w:val="22"/>
                        <w:szCs w:val="24"/>
                        <w:rPrChange w:id="2273" w:author="linxl" w:date="2019-09-05T14:23:00Z">
                          <w:rPr>
                            <w:rFonts w:ascii="Cambria Math" w:hAnsi="Cambria Math"/>
                            <w:szCs w:val="24"/>
                          </w:rPr>
                        </w:rPrChange>
                      </w:rPr>
                    </m:ctrlPr>
                  </m:accPr>
                  <m:e>
                    <m:sSub>
                      <m:sSubPr>
                        <m:ctrlPr>
                          <w:rPr>
                            <w:rFonts w:ascii="Cambria Math" w:hAnsi="Cambria Math"/>
                            <w:sz w:val="22"/>
                            <w:szCs w:val="24"/>
                            <w:rPrChange w:id="2274" w:author="linxl" w:date="2019-09-05T14:23:00Z">
                              <w:rPr>
                                <w:rFonts w:ascii="Cambria Math" w:hAnsi="Cambria Math"/>
                                <w:szCs w:val="24"/>
                              </w:rPr>
                            </w:rPrChange>
                          </w:rPr>
                        </m:ctrlPr>
                      </m:sSubPr>
                      <m:e>
                        <m:r>
                          <w:rPr>
                            <w:rFonts w:ascii="Cambria Math" w:hAnsi="Cambria Math" w:hint="eastAsia"/>
                            <w:sz w:val="22"/>
                            <w:szCs w:val="24"/>
                            <w:rPrChange w:id="2275" w:author="linxl" w:date="2019-09-05T14:23:00Z">
                              <w:rPr>
                                <w:rFonts w:ascii="Cambria Math" w:hAnsi="Cambria Math" w:hint="eastAsia"/>
                                <w:szCs w:val="24"/>
                              </w:rPr>
                            </w:rPrChange>
                          </w:rPr>
                          <m:t>v</m:t>
                        </m:r>
                      </m:e>
                      <m:sub>
                        <m:r>
                          <w:rPr>
                            <w:rFonts w:ascii="Cambria Math" w:hAnsi="Cambria Math"/>
                            <w:sz w:val="22"/>
                            <w:szCs w:val="24"/>
                            <w:rPrChange w:id="2276" w:author="linxl" w:date="2019-09-05T14:23:00Z">
                              <w:rPr>
                                <w:rFonts w:ascii="Cambria Math" w:hAnsi="Cambria Math"/>
                                <w:szCs w:val="24"/>
                              </w:rPr>
                            </w:rPrChange>
                          </w:rPr>
                          <m:t>s</m:t>
                        </m:r>
                        <m:r>
                          <m:rPr>
                            <m:sty m:val="p"/>
                          </m:rPr>
                          <w:rPr>
                            <w:rFonts w:ascii="Cambria Math" w:hAnsi="Cambria Math"/>
                            <w:sz w:val="22"/>
                            <w:szCs w:val="24"/>
                            <w:rPrChange w:id="2277" w:author="linxl" w:date="2019-09-05T14:23:00Z">
                              <w:rPr>
                                <w:rFonts w:ascii="Cambria Math" w:hAnsi="Cambria Math"/>
                                <w:szCs w:val="24"/>
                              </w:rPr>
                            </w:rPrChange>
                          </w:rPr>
                          <m:t>,</m:t>
                        </m:r>
                        <m:r>
                          <w:rPr>
                            <w:rFonts w:ascii="Cambria Math" w:hAnsi="Cambria Math"/>
                            <w:sz w:val="22"/>
                            <w:szCs w:val="24"/>
                            <w:rPrChange w:id="2278" w:author="linxl" w:date="2019-09-05T14:23:00Z">
                              <w:rPr>
                                <w:rFonts w:ascii="Cambria Math" w:hAnsi="Cambria Math"/>
                                <w:szCs w:val="24"/>
                              </w:rPr>
                            </w:rPrChange>
                          </w:rPr>
                          <m:t>s</m:t>
                        </m:r>
                        <m:r>
                          <m:rPr>
                            <m:sty m:val="p"/>
                          </m:rPr>
                          <w:rPr>
                            <w:rFonts w:ascii="Cambria Math" w:hAnsi="Cambria Math"/>
                            <w:sz w:val="22"/>
                            <w:szCs w:val="24"/>
                            <w:rPrChange w:id="2279" w:author="linxl" w:date="2019-09-05T14:23:00Z">
                              <w:rPr>
                                <w:rFonts w:ascii="Cambria Math" w:hAnsi="Cambria Math"/>
                                <w:szCs w:val="24"/>
                              </w:rPr>
                            </w:rPrChange>
                          </w:rPr>
                          <m:t>+1</m:t>
                        </m:r>
                      </m:sub>
                    </m:sSub>
                    <m:r>
                      <m:rPr>
                        <m:sty m:val="p"/>
                      </m:rPr>
                      <w:rPr>
                        <w:rFonts w:ascii="Cambria Math" w:hAnsi="Cambria Math"/>
                        <w:sz w:val="22"/>
                        <w:szCs w:val="24"/>
                        <w:rPrChange w:id="2280" w:author="linxl" w:date="2019-09-05T14:23:00Z">
                          <w:rPr>
                            <w:rFonts w:ascii="Cambria Math" w:hAnsi="Cambria Math"/>
                            <w:szCs w:val="24"/>
                          </w:rPr>
                        </w:rPrChange>
                      </w:rPr>
                      <m:t xml:space="preserve"> </m:t>
                    </m:r>
                  </m:e>
                </m:acc>
              </m:e>
            </m:box>
          </m:e>
        </m:box>
      </m:oMath>
      <w:r w:rsidRPr="00D973C4">
        <w:rPr>
          <w:rFonts w:ascii="宋体" w:hAnsi="宋体" w:hint="eastAsia"/>
          <w:sz w:val="22"/>
          <w:szCs w:val="24"/>
          <w:rPrChange w:id="2281" w:author="linxl" w:date="2019-09-05T14:23:00Z">
            <w:rPr>
              <w:rFonts w:ascii="宋体" w:hAnsi="宋体" w:hint="eastAsia"/>
              <w:szCs w:val="24"/>
            </w:rPr>
          </w:rPrChange>
        </w:rPr>
        <w:t>传输至服务器中, 其中速度方向为</w:t>
      </w:r>
      <m:oMath>
        <m:acc>
          <m:accPr>
            <m:chr m:val="⃗"/>
            <m:ctrlPr>
              <w:rPr>
                <w:rFonts w:ascii="Cambria Math" w:hAnsi="Cambria Math"/>
                <w:sz w:val="22"/>
                <w:szCs w:val="24"/>
                <w:rPrChange w:id="2282" w:author="linxl" w:date="2019-09-05T14:23:00Z">
                  <w:rPr>
                    <w:rFonts w:ascii="Cambria Math" w:hAnsi="Cambria Math"/>
                    <w:szCs w:val="24"/>
                  </w:rPr>
                </w:rPrChange>
              </w:rPr>
            </m:ctrlPr>
          </m:accPr>
          <m:e>
            <m:sSub>
              <m:sSubPr>
                <m:ctrlPr>
                  <w:rPr>
                    <w:rFonts w:ascii="Cambria Math" w:hAnsi="Cambria Math"/>
                    <w:sz w:val="22"/>
                    <w:szCs w:val="24"/>
                    <w:rPrChange w:id="2283" w:author="linxl" w:date="2019-09-05T14:23:00Z">
                      <w:rPr>
                        <w:rFonts w:ascii="Cambria Math" w:hAnsi="Cambria Math"/>
                        <w:szCs w:val="24"/>
                      </w:rPr>
                    </w:rPrChange>
                  </w:rPr>
                </m:ctrlPr>
              </m:sSubPr>
              <m:e>
                <m:r>
                  <w:rPr>
                    <w:rFonts w:ascii="Cambria Math" w:hAnsi="Cambria Math" w:hint="eastAsia"/>
                    <w:sz w:val="22"/>
                    <w:szCs w:val="24"/>
                    <w:rPrChange w:id="2284" w:author="linxl" w:date="2019-09-05T14:23:00Z">
                      <w:rPr>
                        <w:rFonts w:ascii="Cambria Math" w:hAnsi="Cambria Math" w:hint="eastAsia"/>
                        <w:szCs w:val="24"/>
                      </w:rPr>
                    </w:rPrChange>
                  </w:rPr>
                  <m:t>P</m:t>
                </m:r>
              </m:e>
              <m:sub>
                <m:r>
                  <w:rPr>
                    <w:rFonts w:ascii="Cambria Math" w:hAnsi="Cambria Math" w:hint="eastAsia"/>
                    <w:sz w:val="22"/>
                    <w:szCs w:val="24"/>
                    <w:rPrChange w:id="2285" w:author="linxl" w:date="2019-09-05T14:23:00Z">
                      <w:rPr>
                        <w:rFonts w:ascii="Cambria Math" w:hAnsi="Cambria Math" w:hint="eastAsia"/>
                        <w:szCs w:val="24"/>
                      </w:rPr>
                    </w:rPrChange>
                  </w:rPr>
                  <m:t>S</m:t>
                </m:r>
              </m:sub>
            </m:sSub>
            <m:sSub>
              <m:sSubPr>
                <m:ctrlPr>
                  <w:rPr>
                    <w:rFonts w:ascii="Cambria Math" w:hAnsi="Cambria Math"/>
                    <w:sz w:val="22"/>
                    <w:szCs w:val="24"/>
                    <w:rPrChange w:id="2286" w:author="linxl" w:date="2019-09-05T14:23:00Z">
                      <w:rPr>
                        <w:rFonts w:ascii="Cambria Math" w:hAnsi="Cambria Math"/>
                        <w:szCs w:val="24"/>
                      </w:rPr>
                    </w:rPrChange>
                  </w:rPr>
                </m:ctrlPr>
              </m:sSubPr>
              <m:e>
                <m:r>
                  <w:rPr>
                    <w:rFonts w:ascii="Cambria Math" w:hAnsi="Cambria Math" w:hint="eastAsia"/>
                    <w:sz w:val="22"/>
                    <w:szCs w:val="24"/>
                    <w:rPrChange w:id="2287" w:author="linxl" w:date="2019-09-05T14:23:00Z">
                      <w:rPr>
                        <w:rFonts w:ascii="Cambria Math" w:hAnsi="Cambria Math" w:hint="eastAsia"/>
                        <w:szCs w:val="24"/>
                      </w:rPr>
                    </w:rPrChange>
                  </w:rPr>
                  <m:t>P</m:t>
                </m:r>
              </m:e>
              <m:sub>
                <m:r>
                  <w:rPr>
                    <w:rFonts w:ascii="Cambria Math" w:hAnsi="Cambria Math" w:hint="eastAsia"/>
                    <w:sz w:val="22"/>
                    <w:szCs w:val="24"/>
                    <w:rPrChange w:id="2288" w:author="linxl" w:date="2019-09-05T14:23:00Z">
                      <w:rPr>
                        <w:rFonts w:ascii="Cambria Math" w:hAnsi="Cambria Math" w:hint="eastAsia"/>
                        <w:szCs w:val="24"/>
                      </w:rPr>
                    </w:rPrChange>
                  </w:rPr>
                  <m:t>S</m:t>
                </m:r>
                <m:r>
                  <m:rPr>
                    <m:sty m:val="p"/>
                  </m:rPr>
                  <w:rPr>
                    <w:rFonts w:ascii="Cambria Math" w:hAnsi="Cambria Math" w:hint="eastAsia"/>
                    <w:sz w:val="22"/>
                    <w:szCs w:val="24"/>
                    <w:rPrChange w:id="2289" w:author="linxl" w:date="2019-09-05T14:23:00Z">
                      <w:rPr>
                        <w:rFonts w:ascii="Cambria Math" w:hAnsi="Cambria Math" w:hint="eastAsia"/>
                        <w:szCs w:val="24"/>
                      </w:rPr>
                    </w:rPrChange>
                  </w:rPr>
                  <m:t>+</m:t>
                </m:r>
                <m:r>
                  <m:rPr>
                    <m:sty m:val="p"/>
                  </m:rPr>
                  <w:rPr>
                    <w:rFonts w:ascii="Cambria Math" w:hAnsi="Cambria Math"/>
                    <w:sz w:val="22"/>
                    <w:szCs w:val="24"/>
                    <w:rPrChange w:id="2290" w:author="linxl" w:date="2019-09-05T14:23:00Z">
                      <w:rPr>
                        <w:rFonts w:ascii="Cambria Math" w:hAnsi="Cambria Math"/>
                        <w:szCs w:val="24"/>
                      </w:rPr>
                    </w:rPrChange>
                  </w:rPr>
                  <m:t>1</m:t>
                </m:r>
              </m:sub>
            </m:sSub>
          </m:e>
        </m:acc>
      </m:oMath>
      <w:r w:rsidRPr="00D973C4">
        <w:rPr>
          <w:rFonts w:ascii="宋体" w:hAnsi="宋体" w:hint="eastAsia"/>
          <w:sz w:val="22"/>
          <w:szCs w:val="24"/>
          <w:rPrChange w:id="2291" w:author="linxl" w:date="2019-09-05T14:23:00Z">
            <w:rPr>
              <w:rFonts w:ascii="宋体" w:hAnsi="宋体" w:hint="eastAsia"/>
              <w:szCs w:val="24"/>
            </w:rPr>
          </w:rPrChange>
        </w:rPr>
        <w:t>，速度大小</w:t>
      </w:r>
      <w:r w:rsidRPr="00D973C4">
        <w:rPr>
          <w:rFonts w:ascii="宋体" w:hAnsi="宋体"/>
          <w:sz w:val="22"/>
          <w:szCs w:val="24"/>
          <w:rPrChange w:id="2292" w:author="linxl" w:date="2019-09-05T14:23:00Z">
            <w:rPr>
              <w:rFonts w:ascii="宋体" w:hAnsi="宋体"/>
              <w:szCs w:val="24"/>
            </w:rPr>
          </w:rPrChange>
        </w:rPr>
        <w:t>|</w:t>
      </w:r>
      <m:oMath>
        <m:box>
          <m:boxPr>
            <m:opEmu m:val="1"/>
            <m:ctrlPr>
              <w:rPr>
                <w:rFonts w:ascii="Cambria Math" w:hAnsi="Cambria Math"/>
                <w:sz w:val="22"/>
                <w:szCs w:val="24"/>
                <w:rPrChange w:id="2293" w:author="linxl" w:date="2019-09-05T14:23:00Z">
                  <w:rPr>
                    <w:rFonts w:ascii="Cambria Math" w:hAnsi="Cambria Math"/>
                    <w:szCs w:val="24"/>
                  </w:rPr>
                </w:rPrChange>
              </w:rPr>
            </m:ctrlPr>
          </m:boxPr>
          <m:e>
            <m:box>
              <m:boxPr>
                <m:opEmu m:val="1"/>
                <m:ctrlPr>
                  <w:rPr>
                    <w:rFonts w:ascii="Cambria Math" w:hAnsi="Cambria Math"/>
                    <w:sz w:val="22"/>
                    <w:szCs w:val="24"/>
                    <w:rPrChange w:id="2294" w:author="linxl" w:date="2019-09-05T14:23:00Z">
                      <w:rPr>
                        <w:rFonts w:ascii="Cambria Math" w:hAnsi="Cambria Math"/>
                        <w:szCs w:val="24"/>
                      </w:rPr>
                    </w:rPrChange>
                  </w:rPr>
                </m:ctrlPr>
              </m:boxPr>
              <m:e>
                <m:acc>
                  <m:accPr>
                    <m:chr m:val="⃗"/>
                    <m:ctrlPr>
                      <w:rPr>
                        <w:rFonts w:ascii="Cambria Math" w:hAnsi="Cambria Math"/>
                        <w:sz w:val="22"/>
                        <w:szCs w:val="24"/>
                        <w:rPrChange w:id="2295" w:author="linxl" w:date="2019-09-05T14:23:00Z">
                          <w:rPr>
                            <w:rFonts w:ascii="Cambria Math" w:hAnsi="Cambria Math"/>
                            <w:szCs w:val="24"/>
                          </w:rPr>
                        </w:rPrChange>
                      </w:rPr>
                    </m:ctrlPr>
                  </m:accPr>
                  <m:e>
                    <m:sSub>
                      <m:sSubPr>
                        <m:ctrlPr>
                          <w:rPr>
                            <w:rFonts w:ascii="Cambria Math" w:hAnsi="Cambria Math"/>
                            <w:sz w:val="22"/>
                            <w:szCs w:val="24"/>
                            <w:rPrChange w:id="2296" w:author="linxl" w:date="2019-09-05T14:23:00Z">
                              <w:rPr>
                                <w:rFonts w:ascii="Cambria Math" w:hAnsi="Cambria Math"/>
                                <w:szCs w:val="24"/>
                              </w:rPr>
                            </w:rPrChange>
                          </w:rPr>
                        </m:ctrlPr>
                      </m:sSubPr>
                      <m:e>
                        <m:r>
                          <w:rPr>
                            <w:rFonts w:ascii="Cambria Math" w:hAnsi="Cambria Math" w:hint="eastAsia"/>
                            <w:sz w:val="22"/>
                            <w:szCs w:val="24"/>
                            <w:rPrChange w:id="2297" w:author="linxl" w:date="2019-09-05T14:23:00Z">
                              <w:rPr>
                                <w:rFonts w:ascii="Cambria Math" w:hAnsi="Cambria Math" w:hint="eastAsia"/>
                                <w:szCs w:val="24"/>
                              </w:rPr>
                            </w:rPrChange>
                          </w:rPr>
                          <m:t>v</m:t>
                        </m:r>
                      </m:e>
                      <m:sub>
                        <m:r>
                          <w:rPr>
                            <w:rFonts w:ascii="Cambria Math" w:hAnsi="Cambria Math"/>
                            <w:sz w:val="22"/>
                            <w:szCs w:val="24"/>
                            <w:rPrChange w:id="2298" w:author="linxl" w:date="2019-09-05T14:23:00Z">
                              <w:rPr>
                                <w:rFonts w:ascii="Cambria Math" w:hAnsi="Cambria Math"/>
                                <w:szCs w:val="24"/>
                              </w:rPr>
                            </w:rPrChange>
                          </w:rPr>
                          <m:t>s</m:t>
                        </m:r>
                        <m:r>
                          <m:rPr>
                            <m:sty m:val="p"/>
                          </m:rPr>
                          <w:rPr>
                            <w:rFonts w:ascii="Cambria Math" w:hAnsi="Cambria Math"/>
                            <w:sz w:val="22"/>
                            <w:szCs w:val="24"/>
                            <w:rPrChange w:id="2299" w:author="linxl" w:date="2019-09-05T14:23:00Z">
                              <w:rPr>
                                <w:rFonts w:ascii="Cambria Math" w:hAnsi="Cambria Math"/>
                                <w:szCs w:val="24"/>
                              </w:rPr>
                            </w:rPrChange>
                          </w:rPr>
                          <m:t>,</m:t>
                        </m:r>
                        <m:r>
                          <w:rPr>
                            <w:rFonts w:ascii="Cambria Math" w:hAnsi="Cambria Math"/>
                            <w:sz w:val="22"/>
                            <w:szCs w:val="24"/>
                            <w:rPrChange w:id="2300" w:author="linxl" w:date="2019-09-05T14:23:00Z">
                              <w:rPr>
                                <w:rFonts w:ascii="Cambria Math" w:hAnsi="Cambria Math"/>
                                <w:szCs w:val="24"/>
                              </w:rPr>
                            </w:rPrChange>
                          </w:rPr>
                          <m:t>s</m:t>
                        </m:r>
                        <m:r>
                          <m:rPr>
                            <m:sty m:val="p"/>
                          </m:rPr>
                          <w:rPr>
                            <w:rFonts w:ascii="Cambria Math" w:hAnsi="Cambria Math"/>
                            <w:sz w:val="22"/>
                            <w:szCs w:val="24"/>
                            <w:rPrChange w:id="2301" w:author="linxl" w:date="2019-09-05T14:23:00Z">
                              <w:rPr>
                                <w:rFonts w:ascii="Cambria Math" w:hAnsi="Cambria Math"/>
                                <w:szCs w:val="24"/>
                              </w:rPr>
                            </w:rPrChange>
                          </w:rPr>
                          <m:t>+1</m:t>
                        </m:r>
                      </m:sub>
                    </m:sSub>
                    <m:r>
                      <m:rPr>
                        <m:sty m:val="p"/>
                      </m:rPr>
                      <w:rPr>
                        <w:rFonts w:ascii="Cambria Math" w:hAnsi="Cambria Math"/>
                        <w:sz w:val="22"/>
                        <w:szCs w:val="24"/>
                        <w:rPrChange w:id="2302" w:author="linxl" w:date="2019-09-05T14:23:00Z">
                          <w:rPr>
                            <w:rFonts w:ascii="Cambria Math" w:hAnsi="Cambria Math"/>
                            <w:szCs w:val="24"/>
                          </w:rPr>
                        </w:rPrChange>
                      </w:rPr>
                      <m:t xml:space="preserve"> </m:t>
                    </m:r>
                  </m:e>
                </m:acc>
              </m:e>
            </m:box>
          </m:e>
        </m:box>
      </m:oMath>
      <w:r w:rsidRPr="00D973C4">
        <w:rPr>
          <w:rFonts w:ascii="宋体" w:hAnsi="宋体"/>
          <w:sz w:val="22"/>
          <w:szCs w:val="24"/>
          <w:rPrChange w:id="2303" w:author="linxl" w:date="2019-09-05T14:23:00Z">
            <w:rPr>
              <w:rFonts w:ascii="宋体" w:hAnsi="宋体"/>
              <w:szCs w:val="24"/>
            </w:rPr>
          </w:rPrChange>
        </w:rPr>
        <w:t>|=</w:t>
      </w:r>
      <m:oMath>
        <m:f>
          <m:fPr>
            <m:ctrlPr>
              <w:rPr>
                <w:rFonts w:ascii="Cambria Math" w:hAnsi="Cambria Math"/>
                <w:sz w:val="22"/>
                <w:szCs w:val="24"/>
                <w:rPrChange w:id="2304" w:author="linxl" w:date="2019-09-05T14:23:00Z">
                  <w:rPr>
                    <w:rFonts w:ascii="Cambria Math" w:hAnsi="Cambria Math"/>
                    <w:szCs w:val="24"/>
                  </w:rPr>
                </w:rPrChange>
              </w:rPr>
            </m:ctrlPr>
          </m:fPr>
          <m:num>
            <m:r>
              <m:rPr>
                <m:sty m:val="p"/>
              </m:rPr>
              <w:rPr>
                <w:rFonts w:ascii="Cambria Math" w:hAnsi="Cambria Math"/>
                <w:sz w:val="22"/>
                <w:szCs w:val="24"/>
                <w:rPrChange w:id="2305" w:author="linxl" w:date="2019-09-05T14:23:00Z">
                  <w:rPr>
                    <w:rFonts w:ascii="Cambria Math" w:hAnsi="Cambria Math"/>
                    <w:szCs w:val="24"/>
                  </w:rPr>
                </w:rPrChange>
              </w:rPr>
              <m:t>|</m:t>
            </m:r>
            <m:acc>
              <m:accPr>
                <m:chr m:val="⃗"/>
                <m:ctrlPr>
                  <w:rPr>
                    <w:rFonts w:ascii="Cambria Math" w:hAnsi="Cambria Math"/>
                    <w:sz w:val="22"/>
                    <w:szCs w:val="24"/>
                    <w:rPrChange w:id="2306" w:author="linxl" w:date="2019-09-05T14:23:00Z">
                      <w:rPr>
                        <w:rFonts w:ascii="Cambria Math" w:hAnsi="Cambria Math"/>
                        <w:szCs w:val="24"/>
                      </w:rPr>
                    </w:rPrChange>
                  </w:rPr>
                </m:ctrlPr>
              </m:accPr>
              <m:e>
                <m:sSub>
                  <m:sSubPr>
                    <m:ctrlPr>
                      <w:rPr>
                        <w:rFonts w:ascii="Cambria Math" w:hAnsi="Cambria Math"/>
                        <w:sz w:val="22"/>
                        <w:szCs w:val="24"/>
                        <w:rPrChange w:id="2307" w:author="linxl" w:date="2019-09-05T14:23:00Z">
                          <w:rPr>
                            <w:rFonts w:ascii="Cambria Math" w:hAnsi="Cambria Math"/>
                            <w:szCs w:val="24"/>
                          </w:rPr>
                        </w:rPrChange>
                      </w:rPr>
                    </m:ctrlPr>
                  </m:sSubPr>
                  <m:e>
                    <m:r>
                      <w:rPr>
                        <w:rFonts w:ascii="Cambria Math" w:hAnsi="Cambria Math" w:hint="eastAsia"/>
                        <w:sz w:val="22"/>
                        <w:szCs w:val="24"/>
                        <w:rPrChange w:id="2308" w:author="linxl" w:date="2019-09-05T14:23:00Z">
                          <w:rPr>
                            <w:rFonts w:ascii="Cambria Math" w:hAnsi="Cambria Math" w:hint="eastAsia"/>
                            <w:szCs w:val="24"/>
                          </w:rPr>
                        </w:rPrChange>
                      </w:rPr>
                      <m:t>P</m:t>
                    </m:r>
                  </m:e>
                  <m:sub>
                    <m:r>
                      <w:rPr>
                        <w:rFonts w:ascii="Cambria Math" w:hAnsi="Cambria Math" w:hint="eastAsia"/>
                        <w:sz w:val="22"/>
                        <w:szCs w:val="24"/>
                        <w:rPrChange w:id="2309" w:author="linxl" w:date="2019-09-05T14:23:00Z">
                          <w:rPr>
                            <w:rFonts w:ascii="Cambria Math" w:hAnsi="Cambria Math" w:hint="eastAsia"/>
                            <w:szCs w:val="24"/>
                          </w:rPr>
                        </w:rPrChange>
                      </w:rPr>
                      <m:t>S</m:t>
                    </m:r>
                  </m:sub>
                </m:sSub>
                <m:sSub>
                  <m:sSubPr>
                    <m:ctrlPr>
                      <w:rPr>
                        <w:rFonts w:ascii="Cambria Math" w:hAnsi="Cambria Math"/>
                        <w:sz w:val="22"/>
                        <w:szCs w:val="24"/>
                        <w:rPrChange w:id="2310" w:author="linxl" w:date="2019-09-05T14:23:00Z">
                          <w:rPr>
                            <w:rFonts w:ascii="Cambria Math" w:hAnsi="Cambria Math"/>
                            <w:szCs w:val="24"/>
                          </w:rPr>
                        </w:rPrChange>
                      </w:rPr>
                    </m:ctrlPr>
                  </m:sSubPr>
                  <m:e>
                    <m:r>
                      <w:rPr>
                        <w:rFonts w:ascii="Cambria Math" w:hAnsi="Cambria Math" w:hint="eastAsia"/>
                        <w:sz w:val="22"/>
                        <w:szCs w:val="24"/>
                        <w:rPrChange w:id="2311" w:author="linxl" w:date="2019-09-05T14:23:00Z">
                          <w:rPr>
                            <w:rFonts w:ascii="Cambria Math" w:hAnsi="Cambria Math" w:hint="eastAsia"/>
                            <w:szCs w:val="24"/>
                          </w:rPr>
                        </w:rPrChange>
                      </w:rPr>
                      <m:t>P</m:t>
                    </m:r>
                  </m:e>
                  <m:sub>
                    <m:r>
                      <w:rPr>
                        <w:rFonts w:ascii="Cambria Math" w:hAnsi="Cambria Math" w:hint="eastAsia"/>
                        <w:sz w:val="22"/>
                        <w:szCs w:val="24"/>
                        <w:rPrChange w:id="2312" w:author="linxl" w:date="2019-09-05T14:23:00Z">
                          <w:rPr>
                            <w:rFonts w:ascii="Cambria Math" w:hAnsi="Cambria Math" w:hint="eastAsia"/>
                            <w:szCs w:val="24"/>
                          </w:rPr>
                        </w:rPrChange>
                      </w:rPr>
                      <m:t>S</m:t>
                    </m:r>
                    <m:r>
                      <m:rPr>
                        <m:sty m:val="p"/>
                      </m:rPr>
                      <w:rPr>
                        <w:rFonts w:ascii="Cambria Math" w:hAnsi="Cambria Math" w:hint="eastAsia"/>
                        <w:sz w:val="22"/>
                        <w:szCs w:val="24"/>
                        <w:rPrChange w:id="2313" w:author="linxl" w:date="2019-09-05T14:23:00Z">
                          <w:rPr>
                            <w:rFonts w:ascii="Cambria Math" w:hAnsi="Cambria Math" w:hint="eastAsia"/>
                            <w:szCs w:val="24"/>
                          </w:rPr>
                        </w:rPrChange>
                      </w:rPr>
                      <m:t>+</m:t>
                    </m:r>
                    <m:r>
                      <m:rPr>
                        <m:sty m:val="p"/>
                      </m:rPr>
                      <w:rPr>
                        <w:rFonts w:ascii="Cambria Math" w:hAnsi="Cambria Math"/>
                        <w:sz w:val="22"/>
                        <w:szCs w:val="24"/>
                        <w:rPrChange w:id="2314" w:author="linxl" w:date="2019-09-05T14:23:00Z">
                          <w:rPr>
                            <w:rFonts w:ascii="Cambria Math" w:hAnsi="Cambria Math"/>
                            <w:szCs w:val="24"/>
                          </w:rPr>
                        </w:rPrChange>
                      </w:rPr>
                      <m:t>1</m:t>
                    </m:r>
                  </m:sub>
                </m:sSub>
              </m:e>
            </m:acc>
            <m:r>
              <m:rPr>
                <m:sty m:val="p"/>
              </m:rPr>
              <w:rPr>
                <w:rFonts w:ascii="Cambria Math" w:hAnsi="Cambria Math"/>
                <w:sz w:val="22"/>
                <w:szCs w:val="24"/>
                <w:rPrChange w:id="2315" w:author="linxl" w:date="2019-09-05T14:23:00Z">
                  <w:rPr>
                    <w:rFonts w:ascii="Cambria Math" w:hAnsi="Cambria Math"/>
                    <w:szCs w:val="24"/>
                  </w:rPr>
                </w:rPrChange>
              </w:rPr>
              <m:t>|</m:t>
            </m:r>
          </m:num>
          <m:den>
            <m:sSub>
              <m:sSubPr>
                <m:ctrlPr>
                  <w:rPr>
                    <w:rFonts w:ascii="Cambria Math" w:hAnsi="Cambria Math"/>
                    <w:sz w:val="22"/>
                    <w:szCs w:val="24"/>
                    <w:rPrChange w:id="2316" w:author="linxl" w:date="2019-09-05T14:23:00Z">
                      <w:rPr>
                        <w:rFonts w:ascii="Cambria Math" w:hAnsi="Cambria Math"/>
                        <w:szCs w:val="24"/>
                      </w:rPr>
                    </w:rPrChange>
                  </w:rPr>
                </m:ctrlPr>
              </m:sSubPr>
              <m:e>
                <m:r>
                  <w:rPr>
                    <w:rFonts w:ascii="Cambria Math" w:hAnsi="Cambria Math"/>
                    <w:sz w:val="22"/>
                    <w:szCs w:val="24"/>
                    <w:rPrChange w:id="2317" w:author="linxl" w:date="2019-09-05T14:23:00Z">
                      <w:rPr>
                        <w:rFonts w:ascii="Cambria Math" w:hAnsi="Cambria Math"/>
                        <w:szCs w:val="24"/>
                      </w:rPr>
                    </w:rPrChange>
                  </w:rPr>
                  <m:t>t</m:t>
                </m:r>
              </m:e>
              <m:sub>
                <m:r>
                  <w:rPr>
                    <w:rFonts w:ascii="Cambria Math" w:hAnsi="Cambria Math"/>
                    <w:sz w:val="22"/>
                    <w:szCs w:val="24"/>
                    <w:rPrChange w:id="2318" w:author="linxl" w:date="2019-09-05T14:23:00Z">
                      <w:rPr>
                        <w:rFonts w:ascii="Cambria Math" w:hAnsi="Cambria Math"/>
                        <w:szCs w:val="24"/>
                      </w:rPr>
                    </w:rPrChange>
                  </w:rPr>
                  <m:t>s</m:t>
                </m:r>
                <m:r>
                  <m:rPr>
                    <m:sty m:val="p"/>
                  </m:rPr>
                  <w:rPr>
                    <w:rFonts w:ascii="Cambria Math" w:hAnsi="Cambria Math"/>
                    <w:sz w:val="22"/>
                    <w:szCs w:val="24"/>
                    <w:rPrChange w:id="2319" w:author="linxl" w:date="2019-09-05T14:23:00Z">
                      <w:rPr>
                        <w:rFonts w:ascii="Cambria Math" w:hAnsi="Cambria Math"/>
                        <w:szCs w:val="24"/>
                      </w:rPr>
                    </w:rPrChange>
                  </w:rPr>
                  <m:t>+1</m:t>
                </m:r>
              </m:sub>
            </m:sSub>
            <m:r>
              <m:rPr>
                <m:sty m:val="p"/>
              </m:rPr>
              <w:rPr>
                <w:rFonts w:ascii="Cambria Math" w:hAnsi="Cambria Math"/>
                <w:sz w:val="22"/>
                <w:szCs w:val="24"/>
                <w:rPrChange w:id="2320" w:author="linxl" w:date="2019-09-05T14:23:00Z">
                  <w:rPr>
                    <w:rFonts w:ascii="Cambria Math" w:hAnsi="Cambria Math"/>
                    <w:szCs w:val="24"/>
                  </w:rPr>
                </w:rPrChange>
              </w:rPr>
              <m:t>-</m:t>
            </m:r>
            <m:sSub>
              <m:sSubPr>
                <m:ctrlPr>
                  <w:rPr>
                    <w:rFonts w:ascii="Cambria Math" w:hAnsi="Cambria Math"/>
                    <w:sz w:val="22"/>
                    <w:szCs w:val="24"/>
                    <w:rPrChange w:id="2321" w:author="linxl" w:date="2019-09-05T14:23:00Z">
                      <w:rPr>
                        <w:rFonts w:ascii="Cambria Math" w:hAnsi="Cambria Math"/>
                        <w:szCs w:val="24"/>
                      </w:rPr>
                    </w:rPrChange>
                  </w:rPr>
                </m:ctrlPr>
              </m:sSubPr>
              <m:e>
                <m:r>
                  <w:rPr>
                    <w:rFonts w:ascii="Cambria Math" w:hAnsi="Cambria Math"/>
                    <w:sz w:val="22"/>
                    <w:szCs w:val="24"/>
                    <w:rPrChange w:id="2322" w:author="linxl" w:date="2019-09-05T14:23:00Z">
                      <w:rPr>
                        <w:rFonts w:ascii="Cambria Math" w:hAnsi="Cambria Math"/>
                        <w:szCs w:val="24"/>
                      </w:rPr>
                    </w:rPrChange>
                  </w:rPr>
                  <m:t>t</m:t>
                </m:r>
              </m:e>
              <m:sub>
                <m:r>
                  <w:rPr>
                    <w:rFonts w:ascii="Cambria Math" w:hAnsi="Cambria Math"/>
                    <w:sz w:val="22"/>
                    <w:szCs w:val="24"/>
                    <w:rPrChange w:id="2323" w:author="linxl" w:date="2019-09-05T14:23:00Z">
                      <w:rPr>
                        <w:rFonts w:ascii="Cambria Math" w:hAnsi="Cambria Math"/>
                        <w:szCs w:val="24"/>
                      </w:rPr>
                    </w:rPrChange>
                  </w:rPr>
                  <m:t>s</m:t>
                </m:r>
              </m:sub>
            </m:sSub>
          </m:den>
        </m:f>
      </m:oMath>
      <w:r w:rsidRPr="00D973C4">
        <w:rPr>
          <w:rFonts w:ascii="宋体" w:hAnsi="宋体" w:hint="eastAsia"/>
          <w:sz w:val="22"/>
          <w:szCs w:val="24"/>
          <w:rPrChange w:id="2324" w:author="linxl" w:date="2019-09-05T14:23:00Z">
            <w:rPr>
              <w:rFonts w:ascii="宋体" w:hAnsi="宋体" w:hint="eastAsia"/>
              <w:szCs w:val="24"/>
            </w:rPr>
          </w:rPrChange>
        </w:rPr>
        <w:t>。以</w:t>
      </w:r>
      <m:oMath>
        <m:sSub>
          <m:sSubPr>
            <m:ctrlPr>
              <w:rPr>
                <w:rFonts w:ascii="Cambria Math" w:hAnsi="Cambria Math"/>
                <w:sz w:val="22"/>
                <w:szCs w:val="24"/>
                <w:rPrChange w:id="2325" w:author="linxl" w:date="2019-09-05T14:23:00Z">
                  <w:rPr>
                    <w:rFonts w:ascii="Cambria Math" w:hAnsi="Cambria Math"/>
                    <w:szCs w:val="24"/>
                  </w:rPr>
                </w:rPrChange>
              </w:rPr>
            </m:ctrlPr>
          </m:sSubPr>
          <m:e>
            <m:r>
              <w:rPr>
                <w:rFonts w:ascii="Cambria Math" w:hAnsi="Cambria Math" w:hint="eastAsia"/>
                <w:sz w:val="22"/>
                <w:szCs w:val="24"/>
                <w:rPrChange w:id="2326" w:author="linxl" w:date="2019-09-05T14:23:00Z">
                  <w:rPr>
                    <w:rFonts w:ascii="Cambria Math" w:hAnsi="Cambria Math" w:hint="eastAsia"/>
                    <w:szCs w:val="24"/>
                  </w:rPr>
                </w:rPrChange>
              </w:rPr>
              <m:t>P</m:t>
            </m:r>
          </m:e>
          <m:sub>
            <m:r>
              <w:rPr>
                <w:rFonts w:ascii="Cambria Math" w:hAnsi="Cambria Math" w:hint="eastAsia"/>
                <w:sz w:val="22"/>
                <w:szCs w:val="24"/>
                <w:rPrChange w:id="2327" w:author="linxl" w:date="2019-09-05T14:23:00Z">
                  <w:rPr>
                    <w:rFonts w:ascii="Cambria Math" w:hAnsi="Cambria Math" w:hint="eastAsia"/>
                    <w:szCs w:val="24"/>
                  </w:rPr>
                </w:rPrChange>
              </w:rPr>
              <m:t>S</m:t>
            </m:r>
            <m:r>
              <m:rPr>
                <m:sty m:val="p"/>
              </m:rPr>
              <w:rPr>
                <w:rFonts w:ascii="Cambria Math" w:hAnsi="Cambria Math" w:hint="eastAsia"/>
                <w:sz w:val="22"/>
                <w:szCs w:val="24"/>
                <w:rPrChange w:id="2328" w:author="linxl" w:date="2019-09-05T14:23:00Z">
                  <w:rPr>
                    <w:rFonts w:ascii="Cambria Math" w:hAnsi="Cambria Math" w:hint="eastAsia"/>
                    <w:szCs w:val="24"/>
                  </w:rPr>
                </w:rPrChange>
              </w:rPr>
              <m:t>+</m:t>
            </m:r>
            <m:r>
              <m:rPr>
                <m:sty m:val="p"/>
              </m:rPr>
              <w:rPr>
                <w:rFonts w:ascii="Cambria Math" w:hAnsi="Cambria Math"/>
                <w:sz w:val="22"/>
                <w:szCs w:val="24"/>
                <w:rPrChange w:id="2329" w:author="linxl" w:date="2019-09-05T14:23:00Z">
                  <w:rPr>
                    <w:rFonts w:ascii="Cambria Math" w:hAnsi="Cambria Math"/>
                    <w:szCs w:val="24"/>
                  </w:rPr>
                </w:rPrChange>
              </w:rPr>
              <m:t>1</m:t>
            </m:r>
          </m:sub>
        </m:sSub>
      </m:oMath>
      <w:r w:rsidRPr="00D973C4">
        <w:rPr>
          <w:rFonts w:ascii="宋体" w:hAnsi="宋体" w:hint="eastAsia"/>
          <w:sz w:val="22"/>
          <w:szCs w:val="24"/>
          <w:rPrChange w:id="2330" w:author="linxl" w:date="2019-09-05T14:23:00Z">
            <w:rPr>
              <w:rFonts w:ascii="宋体" w:hAnsi="宋体" w:hint="eastAsia"/>
              <w:szCs w:val="24"/>
            </w:rPr>
          </w:rPrChange>
        </w:rPr>
        <w:t>为圆心，给定阈值</w:t>
      </w:r>
      <m:oMath>
        <m:r>
          <m:rPr>
            <m:sty m:val="p"/>
          </m:rPr>
          <w:rPr>
            <w:rFonts w:ascii="Cambria Math" w:hAnsi="Cambria Math"/>
            <w:sz w:val="22"/>
            <w:szCs w:val="24"/>
            <w:rPrChange w:id="2331" w:author="linxl" w:date="2019-09-05T14:23:00Z">
              <w:rPr>
                <w:rFonts w:ascii="Cambria Math" w:hAnsi="Cambria Math"/>
                <w:szCs w:val="24"/>
              </w:rPr>
            </w:rPrChange>
          </w:rPr>
          <m:t>ϵ</m:t>
        </m:r>
      </m:oMath>
      <w:r w:rsidRPr="00D973C4">
        <w:rPr>
          <w:rFonts w:ascii="宋体" w:hAnsi="宋体" w:hint="eastAsia"/>
          <w:sz w:val="22"/>
          <w:szCs w:val="24"/>
          <w:rPrChange w:id="2332" w:author="linxl" w:date="2019-09-05T14:23:00Z">
            <w:rPr>
              <w:rFonts w:ascii="宋体" w:hAnsi="宋体" w:hint="eastAsia"/>
              <w:szCs w:val="24"/>
            </w:rPr>
          </w:rPrChange>
        </w:rPr>
        <w:t>为半径得到圆</w:t>
      </w:r>
      <m:oMath>
        <m:sSub>
          <m:sSubPr>
            <m:ctrlPr>
              <w:rPr>
                <w:rFonts w:ascii="Cambria Math" w:hAnsi="Cambria Math"/>
                <w:sz w:val="22"/>
                <w:szCs w:val="24"/>
                <w:rPrChange w:id="2333" w:author="linxl" w:date="2019-09-05T14:23:00Z">
                  <w:rPr>
                    <w:rFonts w:ascii="Cambria Math" w:hAnsi="Cambria Math"/>
                    <w:szCs w:val="24"/>
                  </w:rPr>
                </w:rPrChange>
              </w:rPr>
            </m:ctrlPr>
          </m:sSubPr>
          <m:e>
            <m:r>
              <w:rPr>
                <w:rFonts w:ascii="Cambria Math" w:hAnsi="Cambria Math" w:hint="eastAsia"/>
                <w:sz w:val="22"/>
                <w:szCs w:val="24"/>
                <w:rPrChange w:id="2334" w:author="linxl" w:date="2019-09-05T14:23:00Z">
                  <w:rPr>
                    <w:rFonts w:ascii="Cambria Math" w:hAnsi="Cambria Math" w:hint="eastAsia"/>
                    <w:szCs w:val="24"/>
                  </w:rPr>
                </w:rPrChange>
              </w:rPr>
              <m:t>O</m:t>
            </m:r>
          </m:e>
          <m:sub>
            <m:r>
              <w:rPr>
                <w:rFonts w:ascii="Cambria Math" w:hAnsi="Cambria Math" w:hint="eastAsia"/>
                <w:sz w:val="22"/>
                <w:szCs w:val="24"/>
                <w:rPrChange w:id="2335" w:author="linxl" w:date="2019-09-05T14:23:00Z">
                  <w:rPr>
                    <w:rFonts w:ascii="Cambria Math" w:hAnsi="Cambria Math" w:hint="eastAsia"/>
                    <w:szCs w:val="24"/>
                  </w:rPr>
                </w:rPrChange>
              </w:rPr>
              <m:t>S</m:t>
            </m:r>
            <m:r>
              <m:rPr>
                <m:sty m:val="p"/>
              </m:rPr>
              <w:rPr>
                <w:rFonts w:ascii="Cambria Math" w:hAnsi="Cambria Math" w:hint="eastAsia"/>
                <w:sz w:val="22"/>
                <w:szCs w:val="24"/>
                <w:rPrChange w:id="2336" w:author="linxl" w:date="2019-09-05T14:23:00Z">
                  <w:rPr>
                    <w:rFonts w:ascii="Cambria Math" w:hAnsi="Cambria Math" w:hint="eastAsia"/>
                    <w:szCs w:val="24"/>
                  </w:rPr>
                </w:rPrChange>
              </w:rPr>
              <m:t>+</m:t>
            </m:r>
            <m:r>
              <m:rPr>
                <m:sty m:val="p"/>
              </m:rPr>
              <w:rPr>
                <w:rFonts w:ascii="Cambria Math" w:hAnsi="Cambria Math"/>
                <w:sz w:val="22"/>
                <w:szCs w:val="24"/>
                <w:rPrChange w:id="2337" w:author="linxl" w:date="2019-09-05T14:23:00Z">
                  <w:rPr>
                    <w:rFonts w:ascii="Cambria Math" w:hAnsi="Cambria Math"/>
                    <w:szCs w:val="24"/>
                  </w:rPr>
                </w:rPrChange>
              </w:rPr>
              <m:t>1</m:t>
            </m:r>
          </m:sub>
        </m:sSub>
      </m:oMath>
      <w:r w:rsidRPr="00D973C4">
        <w:rPr>
          <w:rFonts w:ascii="宋体" w:hAnsi="宋体" w:hint="eastAsia"/>
          <w:sz w:val="22"/>
          <w:szCs w:val="24"/>
          <w:rPrChange w:id="2338" w:author="linxl" w:date="2019-09-05T14:23:00Z">
            <w:rPr>
              <w:rFonts w:ascii="宋体" w:hAnsi="宋体" w:hint="eastAsia"/>
              <w:szCs w:val="24"/>
            </w:rPr>
          </w:rPrChange>
        </w:rPr>
        <w:t>，初始时令S=</w:t>
      </w:r>
      <m:oMath>
        <m:sSub>
          <m:sSubPr>
            <m:ctrlPr>
              <w:rPr>
                <w:rFonts w:ascii="Cambria Math" w:hAnsi="Cambria Math"/>
                <w:sz w:val="22"/>
                <w:szCs w:val="24"/>
                <w:rPrChange w:id="2339" w:author="linxl" w:date="2019-09-05T14:23:00Z">
                  <w:rPr>
                    <w:rFonts w:ascii="Cambria Math" w:hAnsi="Cambria Math"/>
                    <w:szCs w:val="24"/>
                  </w:rPr>
                </w:rPrChange>
              </w:rPr>
            </m:ctrlPr>
          </m:sSubPr>
          <m:e>
            <m:r>
              <w:rPr>
                <w:rFonts w:ascii="Cambria Math" w:hAnsi="Cambria Math" w:hint="eastAsia"/>
                <w:sz w:val="22"/>
                <w:szCs w:val="24"/>
                <w:rPrChange w:id="2340" w:author="linxl" w:date="2019-09-05T14:23:00Z">
                  <w:rPr>
                    <w:rFonts w:ascii="Cambria Math" w:hAnsi="Cambria Math" w:hint="eastAsia"/>
                    <w:szCs w:val="24"/>
                  </w:rPr>
                </w:rPrChange>
              </w:rPr>
              <m:t>O</m:t>
            </m:r>
          </m:e>
          <m:sub>
            <m:r>
              <w:rPr>
                <w:rFonts w:ascii="Cambria Math" w:hAnsi="Cambria Math" w:hint="eastAsia"/>
                <w:sz w:val="22"/>
                <w:szCs w:val="24"/>
                <w:rPrChange w:id="2341" w:author="linxl" w:date="2019-09-05T14:23:00Z">
                  <w:rPr>
                    <w:rFonts w:ascii="Cambria Math" w:hAnsi="Cambria Math" w:hint="eastAsia"/>
                    <w:szCs w:val="24"/>
                  </w:rPr>
                </w:rPrChange>
              </w:rPr>
              <m:t>S</m:t>
            </m:r>
            <m:r>
              <m:rPr>
                <m:sty m:val="p"/>
              </m:rPr>
              <w:rPr>
                <w:rFonts w:ascii="Cambria Math" w:hAnsi="Cambria Math" w:hint="eastAsia"/>
                <w:sz w:val="22"/>
                <w:szCs w:val="24"/>
                <w:rPrChange w:id="2342" w:author="linxl" w:date="2019-09-05T14:23:00Z">
                  <w:rPr>
                    <w:rFonts w:ascii="Cambria Math" w:hAnsi="Cambria Math" w:hint="eastAsia"/>
                    <w:szCs w:val="24"/>
                  </w:rPr>
                </w:rPrChange>
              </w:rPr>
              <m:t>+</m:t>
            </m:r>
            <m:r>
              <m:rPr>
                <m:sty m:val="p"/>
              </m:rPr>
              <w:rPr>
                <w:rFonts w:ascii="Cambria Math" w:hAnsi="Cambria Math"/>
                <w:sz w:val="22"/>
                <w:szCs w:val="24"/>
                <w:rPrChange w:id="2343" w:author="linxl" w:date="2019-09-05T14:23:00Z">
                  <w:rPr>
                    <w:rFonts w:ascii="Cambria Math" w:hAnsi="Cambria Math"/>
                    <w:szCs w:val="24"/>
                  </w:rPr>
                </w:rPrChange>
              </w:rPr>
              <m:t>1</m:t>
            </m:r>
          </m:sub>
        </m:sSub>
      </m:oMath>
      <w:r w:rsidRPr="00D973C4">
        <w:rPr>
          <w:rFonts w:ascii="宋体" w:hAnsi="宋体" w:hint="eastAsia"/>
          <w:sz w:val="22"/>
          <w:szCs w:val="24"/>
          <w:rPrChange w:id="2344" w:author="linxl" w:date="2019-09-05T14:23:00Z">
            <w:rPr>
              <w:rFonts w:ascii="宋体" w:hAnsi="宋体" w:hint="eastAsia"/>
              <w:szCs w:val="24"/>
            </w:rPr>
          </w:rPrChange>
        </w:rPr>
        <w:t>。</w:t>
      </w:r>
    </w:p>
    <w:p w14:paraId="336F3CD7" w14:textId="77777777" w:rsidR="009A6536" w:rsidRPr="00D973C4" w:rsidRDefault="009A6536" w:rsidP="009A6536">
      <w:pPr>
        <w:pStyle w:val="a3"/>
        <w:spacing w:line="240" w:lineRule="auto"/>
        <w:ind w:firstLineChars="0"/>
        <w:rPr>
          <w:rFonts w:ascii="宋体" w:hAnsi="宋体"/>
          <w:sz w:val="22"/>
          <w:szCs w:val="24"/>
          <w:rPrChange w:id="2345" w:author="linxl" w:date="2019-09-05T14:23:00Z">
            <w:rPr>
              <w:rFonts w:ascii="宋体" w:hAnsi="宋体"/>
              <w:szCs w:val="24"/>
            </w:rPr>
          </w:rPrChange>
        </w:rPr>
      </w:pPr>
      <w:r w:rsidRPr="00D973C4">
        <w:rPr>
          <w:rFonts w:ascii="宋体" w:hAnsi="宋体" w:hint="eastAsia"/>
          <w:sz w:val="22"/>
          <w:szCs w:val="24"/>
          <w:rPrChange w:id="2346" w:author="linxl" w:date="2019-09-05T14:23:00Z">
            <w:rPr>
              <w:rFonts w:ascii="宋体" w:hAnsi="宋体" w:hint="eastAsia"/>
              <w:szCs w:val="24"/>
            </w:rPr>
          </w:rPrChange>
        </w:rPr>
        <w:t>在</w:t>
      </w:r>
      <m:oMath>
        <m:sSub>
          <m:sSubPr>
            <m:ctrlPr>
              <w:rPr>
                <w:rFonts w:ascii="Cambria Math" w:hAnsi="Cambria Math"/>
                <w:sz w:val="22"/>
                <w:szCs w:val="24"/>
                <w:rPrChange w:id="2347" w:author="linxl" w:date="2019-09-05T14:23:00Z">
                  <w:rPr>
                    <w:rFonts w:ascii="Cambria Math" w:hAnsi="Cambria Math"/>
                    <w:szCs w:val="24"/>
                  </w:rPr>
                </w:rPrChange>
              </w:rPr>
            </m:ctrlPr>
          </m:sSubPr>
          <m:e>
            <m:r>
              <w:rPr>
                <w:rFonts w:ascii="Cambria Math" w:hAnsi="Cambria Math"/>
                <w:sz w:val="22"/>
                <w:szCs w:val="24"/>
                <w:rPrChange w:id="2348" w:author="linxl" w:date="2019-09-05T14:23:00Z">
                  <w:rPr>
                    <w:rFonts w:ascii="Cambria Math" w:hAnsi="Cambria Math"/>
                    <w:szCs w:val="24"/>
                  </w:rPr>
                </w:rPrChange>
              </w:rPr>
              <m:t>t</m:t>
            </m:r>
          </m:e>
          <m:sub>
            <m:r>
              <w:rPr>
                <w:rFonts w:ascii="Cambria Math" w:hAnsi="Cambria Math" w:hint="eastAsia"/>
                <w:sz w:val="22"/>
                <w:szCs w:val="24"/>
                <w:rPrChange w:id="2349" w:author="linxl" w:date="2019-09-05T14:23:00Z">
                  <w:rPr>
                    <w:rFonts w:ascii="Cambria Math" w:hAnsi="Cambria Math" w:hint="eastAsia"/>
                    <w:szCs w:val="24"/>
                  </w:rPr>
                </w:rPrChange>
              </w:rPr>
              <m:t>S</m:t>
            </m:r>
            <m:r>
              <m:rPr>
                <m:sty m:val="p"/>
              </m:rPr>
              <w:rPr>
                <w:rFonts w:ascii="Cambria Math" w:hAnsi="Cambria Math" w:hint="eastAsia"/>
                <w:sz w:val="22"/>
                <w:szCs w:val="24"/>
                <w:rPrChange w:id="2350" w:author="linxl" w:date="2019-09-05T14:23:00Z">
                  <w:rPr>
                    <w:rFonts w:ascii="Cambria Math" w:hAnsi="Cambria Math" w:hint="eastAsia"/>
                    <w:szCs w:val="24"/>
                  </w:rPr>
                </w:rPrChange>
              </w:rPr>
              <m:t>+</m:t>
            </m:r>
            <m:r>
              <m:rPr>
                <m:sty m:val="p"/>
              </m:rPr>
              <w:rPr>
                <w:rFonts w:ascii="Cambria Math" w:hAnsi="Cambria Math"/>
                <w:sz w:val="22"/>
                <w:szCs w:val="24"/>
                <w:rPrChange w:id="2351" w:author="linxl" w:date="2019-09-05T14:23:00Z">
                  <w:rPr>
                    <w:rFonts w:ascii="Cambria Math" w:hAnsi="Cambria Math"/>
                    <w:szCs w:val="24"/>
                  </w:rPr>
                </w:rPrChange>
              </w:rPr>
              <m:t>2</m:t>
            </m:r>
          </m:sub>
        </m:sSub>
      </m:oMath>
      <w:r w:rsidRPr="00D973C4">
        <w:rPr>
          <w:rFonts w:ascii="宋体" w:hAnsi="宋体" w:hint="eastAsia"/>
          <w:sz w:val="22"/>
          <w:szCs w:val="24"/>
          <w:rPrChange w:id="2352" w:author="linxl" w:date="2019-09-05T14:23:00Z">
            <w:rPr>
              <w:rFonts w:ascii="宋体" w:hAnsi="宋体" w:hint="eastAsia"/>
              <w:szCs w:val="24"/>
            </w:rPr>
          </w:rPrChange>
        </w:rPr>
        <w:t>时刻，根据点</w:t>
      </w:r>
      <m:oMath>
        <m:sSub>
          <m:sSubPr>
            <m:ctrlPr>
              <w:rPr>
                <w:rFonts w:ascii="Cambria Math" w:hAnsi="Cambria Math"/>
                <w:sz w:val="22"/>
                <w:szCs w:val="24"/>
                <w:rPrChange w:id="2353" w:author="linxl" w:date="2019-09-05T14:23:00Z">
                  <w:rPr>
                    <w:rFonts w:ascii="Cambria Math" w:hAnsi="Cambria Math"/>
                    <w:szCs w:val="24"/>
                  </w:rPr>
                </w:rPrChange>
              </w:rPr>
            </m:ctrlPr>
          </m:sSubPr>
          <m:e>
            <m:r>
              <w:rPr>
                <w:rFonts w:ascii="Cambria Math" w:hAnsi="Cambria Math" w:hint="eastAsia"/>
                <w:sz w:val="22"/>
                <w:szCs w:val="24"/>
                <w:rPrChange w:id="2354" w:author="linxl" w:date="2019-09-05T14:23:00Z">
                  <w:rPr>
                    <w:rFonts w:ascii="Cambria Math" w:hAnsi="Cambria Math" w:hint="eastAsia"/>
                    <w:szCs w:val="24"/>
                  </w:rPr>
                </w:rPrChange>
              </w:rPr>
              <m:t>P</m:t>
            </m:r>
          </m:e>
          <m:sub>
            <m:r>
              <w:rPr>
                <w:rFonts w:ascii="Cambria Math" w:hAnsi="Cambria Math" w:hint="eastAsia"/>
                <w:sz w:val="22"/>
                <w:szCs w:val="24"/>
                <w:rPrChange w:id="2355" w:author="linxl" w:date="2019-09-05T14:23:00Z">
                  <w:rPr>
                    <w:rFonts w:ascii="Cambria Math" w:hAnsi="Cambria Math" w:hint="eastAsia"/>
                    <w:szCs w:val="24"/>
                  </w:rPr>
                </w:rPrChange>
              </w:rPr>
              <m:t>S</m:t>
            </m:r>
          </m:sub>
        </m:sSub>
      </m:oMath>
      <w:r w:rsidRPr="00D973C4">
        <w:rPr>
          <w:rFonts w:ascii="宋体" w:hAnsi="宋体" w:hint="eastAsia"/>
          <w:sz w:val="22"/>
          <w:szCs w:val="24"/>
          <w:rPrChange w:id="2356" w:author="linxl" w:date="2019-09-05T14:23:00Z">
            <w:rPr>
              <w:rFonts w:ascii="宋体" w:hAnsi="宋体" w:hint="eastAsia"/>
              <w:szCs w:val="24"/>
            </w:rPr>
          </w:rPrChange>
        </w:rPr>
        <w:t>及速度</w:t>
      </w:r>
      <m:oMath>
        <m:acc>
          <m:accPr>
            <m:chr m:val="⃗"/>
            <m:ctrlPr>
              <w:rPr>
                <w:rFonts w:ascii="Cambria Math" w:hAnsi="Cambria Math"/>
                <w:sz w:val="22"/>
                <w:szCs w:val="24"/>
                <w:rPrChange w:id="2357" w:author="linxl" w:date="2019-09-05T14:23:00Z">
                  <w:rPr>
                    <w:rFonts w:ascii="Cambria Math" w:hAnsi="Cambria Math"/>
                    <w:szCs w:val="24"/>
                  </w:rPr>
                </w:rPrChange>
              </w:rPr>
            </m:ctrlPr>
          </m:accPr>
          <m:e>
            <m:r>
              <w:rPr>
                <w:rFonts w:ascii="Cambria Math" w:hAnsi="Cambria Math" w:hint="eastAsia"/>
                <w:sz w:val="22"/>
                <w:szCs w:val="24"/>
                <w:rPrChange w:id="2358" w:author="linxl" w:date="2019-09-05T14:23:00Z">
                  <w:rPr>
                    <w:rFonts w:ascii="Cambria Math" w:hAnsi="Cambria Math" w:hint="eastAsia"/>
                    <w:szCs w:val="24"/>
                  </w:rPr>
                </w:rPrChange>
              </w:rPr>
              <m:t>v</m:t>
            </m:r>
            <m:r>
              <m:rPr>
                <m:sty m:val="p"/>
              </m:rPr>
              <w:rPr>
                <w:rFonts w:ascii="Cambria Math" w:hAnsi="Cambria Math"/>
                <w:sz w:val="22"/>
                <w:szCs w:val="24"/>
                <w:rPrChange w:id="2359" w:author="linxl" w:date="2019-09-05T14:23:00Z">
                  <w:rPr>
                    <w:rFonts w:ascii="Cambria Math" w:hAnsi="Cambria Math"/>
                    <w:szCs w:val="24"/>
                  </w:rPr>
                </w:rPrChange>
              </w:rPr>
              <m:t xml:space="preserve"> </m:t>
            </m:r>
          </m:e>
        </m:acc>
      </m:oMath>
      <w:r w:rsidRPr="00D973C4">
        <w:rPr>
          <w:rFonts w:ascii="宋体" w:hAnsi="宋体" w:hint="eastAsia"/>
          <w:sz w:val="22"/>
          <w:szCs w:val="24"/>
          <w:rPrChange w:id="2360" w:author="linxl" w:date="2019-09-05T14:23:00Z">
            <w:rPr>
              <w:rFonts w:ascii="宋体" w:hAnsi="宋体" w:hint="eastAsia"/>
              <w:szCs w:val="24"/>
            </w:rPr>
          </w:rPrChange>
        </w:rPr>
        <w:t>，对</w:t>
      </w:r>
      <m:oMath>
        <m:sSub>
          <m:sSubPr>
            <m:ctrlPr>
              <w:rPr>
                <w:rFonts w:ascii="Cambria Math" w:hAnsi="Cambria Math"/>
                <w:sz w:val="22"/>
                <w:szCs w:val="24"/>
                <w:rPrChange w:id="2361" w:author="linxl" w:date="2019-09-05T14:23:00Z">
                  <w:rPr>
                    <w:rFonts w:ascii="Cambria Math" w:hAnsi="Cambria Math"/>
                    <w:szCs w:val="24"/>
                  </w:rPr>
                </w:rPrChange>
              </w:rPr>
            </m:ctrlPr>
          </m:sSubPr>
          <m:e>
            <m:r>
              <w:rPr>
                <w:rFonts w:ascii="Cambria Math" w:hAnsi="Cambria Math"/>
                <w:sz w:val="22"/>
                <w:szCs w:val="24"/>
                <w:rPrChange w:id="2362" w:author="linxl" w:date="2019-09-05T14:23:00Z">
                  <w:rPr>
                    <w:rFonts w:ascii="Cambria Math" w:hAnsi="Cambria Math"/>
                    <w:szCs w:val="24"/>
                  </w:rPr>
                </w:rPrChange>
              </w:rPr>
              <m:t>t</m:t>
            </m:r>
          </m:e>
          <m:sub>
            <m:r>
              <w:rPr>
                <w:rFonts w:ascii="Cambria Math" w:hAnsi="Cambria Math" w:hint="eastAsia"/>
                <w:sz w:val="22"/>
                <w:szCs w:val="24"/>
                <w:rPrChange w:id="2363" w:author="linxl" w:date="2019-09-05T14:23:00Z">
                  <w:rPr>
                    <w:rFonts w:ascii="Cambria Math" w:hAnsi="Cambria Math" w:hint="eastAsia"/>
                    <w:szCs w:val="24"/>
                  </w:rPr>
                </w:rPrChange>
              </w:rPr>
              <m:t>S</m:t>
            </m:r>
            <m:r>
              <m:rPr>
                <m:sty m:val="p"/>
              </m:rPr>
              <w:rPr>
                <w:rFonts w:ascii="Cambria Math" w:hAnsi="Cambria Math" w:hint="eastAsia"/>
                <w:sz w:val="22"/>
                <w:szCs w:val="24"/>
                <w:rPrChange w:id="2364" w:author="linxl" w:date="2019-09-05T14:23:00Z">
                  <w:rPr>
                    <w:rFonts w:ascii="Cambria Math" w:hAnsi="Cambria Math" w:hint="eastAsia"/>
                    <w:szCs w:val="24"/>
                  </w:rPr>
                </w:rPrChange>
              </w:rPr>
              <m:t>+</m:t>
            </m:r>
            <m:r>
              <m:rPr>
                <m:sty m:val="p"/>
              </m:rPr>
              <w:rPr>
                <w:rFonts w:ascii="Cambria Math" w:hAnsi="Cambria Math"/>
                <w:sz w:val="22"/>
                <w:szCs w:val="24"/>
                <w:rPrChange w:id="2365" w:author="linxl" w:date="2019-09-05T14:23:00Z">
                  <w:rPr>
                    <w:rFonts w:ascii="Cambria Math" w:hAnsi="Cambria Math"/>
                    <w:szCs w:val="24"/>
                  </w:rPr>
                </w:rPrChange>
              </w:rPr>
              <m:t>2</m:t>
            </m:r>
          </m:sub>
        </m:sSub>
      </m:oMath>
      <w:r w:rsidRPr="00D973C4">
        <w:rPr>
          <w:rFonts w:ascii="宋体" w:hAnsi="宋体" w:hint="eastAsia"/>
          <w:sz w:val="22"/>
          <w:szCs w:val="24"/>
          <w:rPrChange w:id="2366" w:author="linxl" w:date="2019-09-05T14:23:00Z">
            <w:rPr>
              <w:rFonts w:ascii="宋体" w:hAnsi="宋体" w:hint="eastAsia"/>
              <w:szCs w:val="24"/>
            </w:rPr>
          </w:rPrChange>
        </w:rPr>
        <w:t>时刻位置进行预测，坐标为</w:t>
      </w:r>
      <m:oMath>
        <m:sSub>
          <m:sSubPr>
            <m:ctrlPr>
              <w:rPr>
                <w:rFonts w:ascii="Cambria Math" w:hAnsi="Cambria Math"/>
                <w:sz w:val="22"/>
                <w:szCs w:val="24"/>
                <w:rPrChange w:id="2367" w:author="linxl" w:date="2019-09-05T14:23:00Z">
                  <w:rPr>
                    <w:rFonts w:ascii="Cambria Math" w:hAnsi="Cambria Math"/>
                    <w:szCs w:val="24"/>
                  </w:rPr>
                </w:rPrChange>
              </w:rPr>
            </m:ctrlPr>
          </m:sSubPr>
          <m:e>
            <m:r>
              <w:rPr>
                <w:rFonts w:ascii="Cambria Math" w:hAnsi="Cambria Math" w:hint="eastAsia"/>
                <w:sz w:val="22"/>
                <w:szCs w:val="24"/>
                <w:rPrChange w:id="2368" w:author="linxl" w:date="2019-09-05T14:23:00Z">
                  <w:rPr>
                    <w:rFonts w:ascii="Cambria Math" w:hAnsi="Cambria Math" w:hint="eastAsia"/>
                    <w:szCs w:val="24"/>
                  </w:rPr>
                </w:rPrChange>
              </w:rPr>
              <m:t>Q</m:t>
            </m:r>
          </m:e>
          <m:sub>
            <m:r>
              <w:rPr>
                <w:rFonts w:ascii="Cambria Math" w:hAnsi="Cambria Math" w:hint="eastAsia"/>
                <w:sz w:val="22"/>
                <w:szCs w:val="24"/>
                <w:rPrChange w:id="2369" w:author="linxl" w:date="2019-09-05T14:23:00Z">
                  <w:rPr>
                    <w:rFonts w:ascii="Cambria Math" w:hAnsi="Cambria Math" w:hint="eastAsia"/>
                    <w:szCs w:val="24"/>
                  </w:rPr>
                </w:rPrChange>
              </w:rPr>
              <m:t>S</m:t>
            </m:r>
            <m:r>
              <m:rPr>
                <m:sty m:val="p"/>
              </m:rPr>
              <w:rPr>
                <w:rFonts w:ascii="Cambria Math" w:hAnsi="Cambria Math" w:hint="eastAsia"/>
                <w:sz w:val="22"/>
                <w:szCs w:val="24"/>
                <w:rPrChange w:id="2370" w:author="linxl" w:date="2019-09-05T14:23:00Z">
                  <w:rPr>
                    <w:rFonts w:ascii="Cambria Math" w:hAnsi="Cambria Math" w:hint="eastAsia"/>
                    <w:szCs w:val="24"/>
                  </w:rPr>
                </w:rPrChange>
              </w:rPr>
              <m:t>+</m:t>
            </m:r>
            <m:r>
              <m:rPr>
                <m:sty m:val="p"/>
              </m:rPr>
              <w:rPr>
                <w:rFonts w:ascii="Cambria Math" w:hAnsi="Cambria Math"/>
                <w:sz w:val="22"/>
                <w:szCs w:val="24"/>
                <w:rPrChange w:id="2371" w:author="linxl" w:date="2019-09-05T14:23:00Z">
                  <w:rPr>
                    <w:rFonts w:ascii="Cambria Math" w:hAnsi="Cambria Math"/>
                    <w:szCs w:val="24"/>
                  </w:rPr>
                </w:rPrChange>
              </w:rPr>
              <m:t>2</m:t>
            </m:r>
          </m:sub>
        </m:sSub>
      </m:oMath>
      <w:r w:rsidRPr="00D973C4">
        <w:rPr>
          <w:rFonts w:ascii="宋体" w:hAnsi="宋体" w:hint="eastAsia"/>
          <w:sz w:val="22"/>
          <w:szCs w:val="24"/>
          <w:rPrChange w:id="2372" w:author="linxl" w:date="2019-09-05T14:23:00Z">
            <w:rPr>
              <w:rFonts w:ascii="宋体" w:hAnsi="宋体" w:hint="eastAsia"/>
              <w:szCs w:val="24"/>
            </w:rPr>
          </w:rPrChange>
        </w:rPr>
        <w:t>。当移动对象采集到实际的</w:t>
      </w:r>
      <w:r w:rsidRPr="00D973C4">
        <w:rPr>
          <w:rFonts w:ascii="宋体" w:hAnsi="宋体"/>
          <w:sz w:val="22"/>
          <w:szCs w:val="24"/>
          <w:rPrChange w:id="2373" w:author="linxl" w:date="2019-09-05T14:23:00Z">
            <w:rPr>
              <w:rFonts w:ascii="宋体" w:hAnsi="宋体"/>
              <w:szCs w:val="24"/>
            </w:rPr>
          </w:rPrChange>
        </w:rPr>
        <w:t>GPS</w:t>
      </w:r>
      <w:r w:rsidRPr="00D973C4">
        <w:rPr>
          <w:rFonts w:ascii="宋体" w:hAnsi="宋体" w:hint="eastAsia"/>
          <w:sz w:val="22"/>
          <w:szCs w:val="24"/>
          <w:rPrChange w:id="2374" w:author="linxl" w:date="2019-09-05T14:23:00Z">
            <w:rPr>
              <w:rFonts w:ascii="宋体" w:hAnsi="宋体" w:hint="eastAsia"/>
              <w:szCs w:val="24"/>
            </w:rPr>
          </w:rPrChange>
        </w:rPr>
        <w:t>位置</w:t>
      </w:r>
      <m:oMath>
        <m:sSub>
          <m:sSubPr>
            <m:ctrlPr>
              <w:rPr>
                <w:rFonts w:ascii="Cambria Math" w:hAnsi="Cambria Math"/>
                <w:sz w:val="22"/>
                <w:szCs w:val="24"/>
                <w:rPrChange w:id="2375" w:author="linxl" w:date="2019-09-05T14:23:00Z">
                  <w:rPr>
                    <w:rFonts w:ascii="Cambria Math" w:hAnsi="Cambria Math"/>
                    <w:szCs w:val="24"/>
                  </w:rPr>
                </w:rPrChange>
              </w:rPr>
            </m:ctrlPr>
          </m:sSubPr>
          <m:e>
            <m:r>
              <w:rPr>
                <w:rFonts w:ascii="Cambria Math" w:hAnsi="Cambria Math" w:hint="eastAsia"/>
                <w:sz w:val="22"/>
                <w:szCs w:val="24"/>
                <w:rPrChange w:id="2376" w:author="linxl" w:date="2019-09-05T14:23:00Z">
                  <w:rPr>
                    <w:rFonts w:ascii="Cambria Math" w:hAnsi="Cambria Math" w:hint="eastAsia"/>
                    <w:szCs w:val="24"/>
                  </w:rPr>
                </w:rPrChange>
              </w:rPr>
              <m:t>P</m:t>
            </m:r>
          </m:e>
          <m:sub>
            <m:r>
              <w:rPr>
                <w:rFonts w:ascii="Cambria Math" w:hAnsi="Cambria Math" w:hint="eastAsia"/>
                <w:sz w:val="22"/>
                <w:szCs w:val="24"/>
                <w:rPrChange w:id="2377" w:author="linxl" w:date="2019-09-05T14:23:00Z">
                  <w:rPr>
                    <w:rFonts w:ascii="Cambria Math" w:hAnsi="Cambria Math" w:hint="eastAsia"/>
                    <w:szCs w:val="24"/>
                  </w:rPr>
                </w:rPrChange>
              </w:rPr>
              <m:t>S</m:t>
            </m:r>
            <m:r>
              <m:rPr>
                <m:sty m:val="p"/>
              </m:rPr>
              <w:rPr>
                <w:rFonts w:ascii="Cambria Math" w:hAnsi="Cambria Math" w:hint="eastAsia"/>
                <w:sz w:val="22"/>
                <w:szCs w:val="24"/>
                <w:rPrChange w:id="2378" w:author="linxl" w:date="2019-09-05T14:23:00Z">
                  <w:rPr>
                    <w:rFonts w:ascii="Cambria Math" w:hAnsi="Cambria Math" w:hint="eastAsia"/>
                    <w:szCs w:val="24"/>
                  </w:rPr>
                </w:rPrChange>
              </w:rPr>
              <m:t>+</m:t>
            </m:r>
            <m:r>
              <m:rPr>
                <m:sty m:val="p"/>
              </m:rPr>
              <w:rPr>
                <w:rFonts w:ascii="Cambria Math" w:hAnsi="Cambria Math"/>
                <w:sz w:val="22"/>
                <w:szCs w:val="24"/>
                <w:rPrChange w:id="2379" w:author="linxl" w:date="2019-09-05T14:23:00Z">
                  <w:rPr>
                    <w:rFonts w:ascii="Cambria Math" w:hAnsi="Cambria Math"/>
                    <w:szCs w:val="24"/>
                  </w:rPr>
                </w:rPrChange>
              </w:rPr>
              <m:t>2</m:t>
            </m:r>
          </m:sub>
        </m:sSub>
      </m:oMath>
      <w:r w:rsidRPr="00D973C4">
        <w:rPr>
          <w:rFonts w:ascii="宋体" w:hAnsi="宋体" w:hint="eastAsia"/>
          <w:sz w:val="22"/>
          <w:szCs w:val="24"/>
          <w:rPrChange w:id="2380" w:author="linxl" w:date="2019-09-05T14:23:00Z">
            <w:rPr>
              <w:rFonts w:ascii="宋体" w:hAnsi="宋体" w:hint="eastAsia"/>
              <w:szCs w:val="24"/>
            </w:rPr>
          </w:rPrChange>
        </w:rPr>
        <w:t>时，连接</w:t>
      </w:r>
      <m:oMath>
        <m:sSub>
          <m:sSubPr>
            <m:ctrlPr>
              <w:rPr>
                <w:rFonts w:ascii="Cambria Math" w:hAnsi="Cambria Math"/>
                <w:sz w:val="22"/>
                <w:szCs w:val="24"/>
                <w:rPrChange w:id="2381" w:author="linxl" w:date="2019-09-05T14:23:00Z">
                  <w:rPr>
                    <w:rFonts w:ascii="Cambria Math" w:hAnsi="Cambria Math"/>
                    <w:szCs w:val="24"/>
                  </w:rPr>
                </w:rPrChange>
              </w:rPr>
            </m:ctrlPr>
          </m:sSubPr>
          <m:e>
            <m:r>
              <w:rPr>
                <w:rFonts w:ascii="Cambria Math" w:hAnsi="Cambria Math" w:hint="eastAsia"/>
                <w:sz w:val="22"/>
                <w:szCs w:val="24"/>
                <w:rPrChange w:id="2382" w:author="linxl" w:date="2019-09-05T14:23:00Z">
                  <w:rPr>
                    <w:rFonts w:ascii="Cambria Math" w:hAnsi="Cambria Math" w:hint="eastAsia"/>
                    <w:szCs w:val="24"/>
                  </w:rPr>
                </w:rPrChange>
              </w:rPr>
              <m:t>P</m:t>
            </m:r>
          </m:e>
          <m:sub>
            <m:r>
              <w:rPr>
                <w:rFonts w:ascii="Cambria Math" w:hAnsi="Cambria Math" w:hint="eastAsia"/>
                <w:sz w:val="22"/>
                <w:szCs w:val="24"/>
                <w:rPrChange w:id="2383" w:author="linxl" w:date="2019-09-05T14:23:00Z">
                  <w:rPr>
                    <w:rFonts w:ascii="Cambria Math" w:hAnsi="Cambria Math" w:hint="eastAsia"/>
                    <w:szCs w:val="24"/>
                  </w:rPr>
                </w:rPrChange>
              </w:rPr>
              <m:t>S</m:t>
            </m:r>
          </m:sub>
        </m:sSub>
        <m:sSub>
          <m:sSubPr>
            <m:ctrlPr>
              <w:rPr>
                <w:rFonts w:ascii="Cambria Math" w:hAnsi="Cambria Math"/>
                <w:sz w:val="22"/>
                <w:szCs w:val="24"/>
                <w:rPrChange w:id="2384" w:author="linxl" w:date="2019-09-05T14:23:00Z">
                  <w:rPr>
                    <w:rFonts w:ascii="Cambria Math" w:hAnsi="Cambria Math"/>
                    <w:szCs w:val="24"/>
                  </w:rPr>
                </w:rPrChange>
              </w:rPr>
            </m:ctrlPr>
          </m:sSubPr>
          <m:e>
            <m:r>
              <w:rPr>
                <w:rFonts w:ascii="Cambria Math" w:hAnsi="Cambria Math" w:hint="eastAsia"/>
                <w:sz w:val="22"/>
                <w:szCs w:val="24"/>
                <w:rPrChange w:id="2385" w:author="linxl" w:date="2019-09-05T14:23:00Z">
                  <w:rPr>
                    <w:rFonts w:ascii="Cambria Math" w:hAnsi="Cambria Math" w:hint="eastAsia"/>
                    <w:szCs w:val="24"/>
                  </w:rPr>
                </w:rPrChange>
              </w:rPr>
              <m:t>P</m:t>
            </m:r>
          </m:e>
          <m:sub>
            <m:r>
              <w:rPr>
                <w:rFonts w:ascii="Cambria Math" w:hAnsi="Cambria Math" w:hint="eastAsia"/>
                <w:sz w:val="22"/>
                <w:szCs w:val="24"/>
                <w:rPrChange w:id="2386" w:author="linxl" w:date="2019-09-05T14:23:00Z">
                  <w:rPr>
                    <w:rFonts w:ascii="Cambria Math" w:hAnsi="Cambria Math" w:hint="eastAsia"/>
                    <w:szCs w:val="24"/>
                  </w:rPr>
                </w:rPrChange>
              </w:rPr>
              <m:t>S</m:t>
            </m:r>
            <m:r>
              <m:rPr>
                <m:sty m:val="p"/>
              </m:rPr>
              <w:rPr>
                <w:rFonts w:ascii="Cambria Math" w:hAnsi="Cambria Math" w:hint="eastAsia"/>
                <w:sz w:val="22"/>
                <w:szCs w:val="24"/>
                <w:rPrChange w:id="2387" w:author="linxl" w:date="2019-09-05T14:23:00Z">
                  <w:rPr>
                    <w:rFonts w:ascii="Cambria Math" w:hAnsi="Cambria Math" w:hint="eastAsia"/>
                    <w:szCs w:val="24"/>
                  </w:rPr>
                </w:rPrChange>
              </w:rPr>
              <m:t>+</m:t>
            </m:r>
            <m:r>
              <m:rPr>
                <m:sty m:val="p"/>
              </m:rPr>
              <w:rPr>
                <w:rFonts w:ascii="Cambria Math" w:hAnsi="Cambria Math"/>
                <w:sz w:val="22"/>
                <w:szCs w:val="24"/>
                <w:rPrChange w:id="2388" w:author="linxl" w:date="2019-09-05T14:23:00Z">
                  <w:rPr>
                    <w:rFonts w:ascii="Cambria Math" w:hAnsi="Cambria Math"/>
                    <w:szCs w:val="24"/>
                  </w:rPr>
                </w:rPrChange>
              </w:rPr>
              <m:t>2</m:t>
            </m:r>
          </m:sub>
        </m:sSub>
      </m:oMath>
      <w:r w:rsidRPr="00D973C4">
        <w:rPr>
          <w:rFonts w:ascii="宋体" w:hAnsi="宋体" w:hint="eastAsia"/>
          <w:sz w:val="22"/>
          <w:szCs w:val="24"/>
          <w:rPrChange w:id="2389" w:author="linxl" w:date="2019-09-05T14:23:00Z">
            <w:rPr>
              <w:rFonts w:ascii="宋体" w:hAnsi="宋体" w:hint="eastAsia"/>
              <w:szCs w:val="24"/>
            </w:rPr>
          </w:rPrChange>
        </w:rPr>
        <w:t>，求出此时</w:t>
      </w:r>
      <m:oMath>
        <m:sSub>
          <m:sSubPr>
            <m:ctrlPr>
              <w:rPr>
                <w:rFonts w:ascii="Cambria Math" w:hAnsi="Cambria Math"/>
                <w:sz w:val="22"/>
                <w:szCs w:val="24"/>
                <w:rPrChange w:id="2390" w:author="linxl" w:date="2019-09-05T14:23:00Z">
                  <w:rPr>
                    <w:rFonts w:ascii="Cambria Math" w:hAnsi="Cambria Math"/>
                    <w:szCs w:val="24"/>
                  </w:rPr>
                </w:rPrChange>
              </w:rPr>
            </m:ctrlPr>
          </m:sSubPr>
          <m:e>
            <m:r>
              <w:rPr>
                <w:rFonts w:ascii="Cambria Math" w:hAnsi="Cambria Math"/>
                <w:sz w:val="22"/>
                <w:szCs w:val="24"/>
                <w:rPrChange w:id="2391" w:author="linxl" w:date="2019-09-05T14:23:00Z">
                  <w:rPr>
                    <w:rFonts w:ascii="Cambria Math" w:hAnsi="Cambria Math"/>
                    <w:szCs w:val="24"/>
                  </w:rPr>
                </w:rPrChange>
              </w:rPr>
              <m:t>t</m:t>
            </m:r>
          </m:e>
          <m:sub>
            <m:r>
              <w:rPr>
                <w:rFonts w:ascii="Cambria Math" w:hAnsi="Cambria Math" w:hint="eastAsia"/>
                <w:sz w:val="22"/>
                <w:szCs w:val="24"/>
                <w:rPrChange w:id="2392" w:author="linxl" w:date="2019-09-05T14:23:00Z">
                  <w:rPr>
                    <w:rFonts w:ascii="Cambria Math" w:hAnsi="Cambria Math" w:hint="eastAsia"/>
                    <w:szCs w:val="24"/>
                  </w:rPr>
                </w:rPrChange>
              </w:rPr>
              <m:t>S</m:t>
            </m:r>
            <m:r>
              <m:rPr>
                <m:sty m:val="p"/>
              </m:rPr>
              <w:rPr>
                <w:rFonts w:ascii="Cambria Math" w:hAnsi="Cambria Math" w:hint="eastAsia"/>
                <w:sz w:val="22"/>
                <w:szCs w:val="24"/>
                <w:rPrChange w:id="2393" w:author="linxl" w:date="2019-09-05T14:23:00Z">
                  <w:rPr>
                    <w:rFonts w:ascii="Cambria Math" w:hAnsi="Cambria Math" w:hint="eastAsia"/>
                    <w:szCs w:val="24"/>
                  </w:rPr>
                </w:rPrChange>
              </w:rPr>
              <m:t>+</m:t>
            </m:r>
            <m:r>
              <m:rPr>
                <m:sty m:val="p"/>
              </m:rPr>
              <w:rPr>
                <w:rFonts w:ascii="Cambria Math" w:hAnsi="Cambria Math"/>
                <w:sz w:val="22"/>
                <w:szCs w:val="24"/>
                <w:rPrChange w:id="2394" w:author="linxl" w:date="2019-09-05T14:23:00Z">
                  <w:rPr>
                    <w:rFonts w:ascii="Cambria Math" w:hAnsi="Cambria Math"/>
                    <w:szCs w:val="24"/>
                  </w:rPr>
                </w:rPrChange>
              </w:rPr>
              <m:t>1</m:t>
            </m:r>
          </m:sub>
        </m:sSub>
      </m:oMath>
      <w:r w:rsidRPr="00D973C4">
        <w:rPr>
          <w:rFonts w:ascii="宋体" w:hAnsi="宋体" w:hint="eastAsia"/>
          <w:sz w:val="22"/>
          <w:szCs w:val="24"/>
          <w:rPrChange w:id="2395" w:author="linxl" w:date="2019-09-05T14:23:00Z">
            <w:rPr>
              <w:rFonts w:ascii="宋体" w:hAnsi="宋体" w:hint="eastAsia"/>
              <w:szCs w:val="24"/>
            </w:rPr>
          </w:rPrChange>
        </w:rPr>
        <w:t>时刻同步点坐标</w:t>
      </w:r>
      <m:oMath>
        <m:sSubSup>
          <m:sSubSupPr>
            <m:ctrlPr>
              <w:rPr>
                <w:rFonts w:ascii="Cambria Math" w:hAnsi="Cambria Math"/>
                <w:sz w:val="22"/>
                <w:szCs w:val="24"/>
                <w:rPrChange w:id="2396" w:author="linxl" w:date="2019-09-05T14:23:00Z">
                  <w:rPr>
                    <w:rFonts w:ascii="Cambria Math" w:hAnsi="Cambria Math"/>
                    <w:szCs w:val="24"/>
                  </w:rPr>
                </w:rPrChange>
              </w:rPr>
            </m:ctrlPr>
          </m:sSubSupPr>
          <m:e>
            <m:r>
              <w:rPr>
                <w:rFonts w:ascii="Cambria Math" w:hAnsi="Cambria Math" w:hint="eastAsia"/>
                <w:sz w:val="22"/>
                <w:szCs w:val="24"/>
                <w:rPrChange w:id="2397" w:author="linxl" w:date="2019-09-05T14:23:00Z">
                  <w:rPr>
                    <w:rFonts w:ascii="Cambria Math" w:hAnsi="Cambria Math" w:hint="eastAsia"/>
                    <w:szCs w:val="24"/>
                  </w:rPr>
                </w:rPrChange>
              </w:rPr>
              <m:t>P</m:t>
            </m:r>
          </m:e>
          <m:sub>
            <m:r>
              <w:rPr>
                <w:rFonts w:ascii="Cambria Math" w:hAnsi="Cambria Math" w:hint="eastAsia"/>
                <w:sz w:val="22"/>
                <w:szCs w:val="24"/>
                <w:rPrChange w:id="2398" w:author="linxl" w:date="2019-09-05T14:23:00Z">
                  <w:rPr>
                    <w:rFonts w:ascii="Cambria Math" w:hAnsi="Cambria Math" w:hint="eastAsia"/>
                    <w:szCs w:val="24"/>
                  </w:rPr>
                </w:rPrChange>
              </w:rPr>
              <m:t>s</m:t>
            </m:r>
            <m:r>
              <m:rPr>
                <m:sty m:val="p"/>
              </m:rPr>
              <w:rPr>
                <w:rFonts w:ascii="Cambria Math" w:hAnsi="Cambria Math" w:hint="eastAsia"/>
                <w:sz w:val="22"/>
                <w:szCs w:val="24"/>
                <w:rPrChange w:id="2399" w:author="linxl" w:date="2019-09-05T14:23:00Z">
                  <w:rPr>
                    <w:rFonts w:ascii="Cambria Math" w:hAnsi="Cambria Math" w:hint="eastAsia"/>
                    <w:szCs w:val="24"/>
                  </w:rPr>
                </w:rPrChange>
              </w:rPr>
              <m:t>+</m:t>
            </m:r>
            <m:r>
              <w:rPr>
                <w:rFonts w:ascii="Cambria Math" w:hAnsi="Cambria Math" w:hint="eastAsia"/>
                <w:sz w:val="22"/>
                <w:szCs w:val="24"/>
                <w:rPrChange w:id="2400" w:author="linxl" w:date="2019-09-05T14:23:00Z">
                  <w:rPr>
                    <w:rFonts w:ascii="Cambria Math" w:hAnsi="Cambria Math" w:hint="eastAsia"/>
                    <w:szCs w:val="24"/>
                  </w:rPr>
                </w:rPrChange>
              </w:rPr>
              <m:t>2</m:t>
            </m:r>
          </m:sub>
          <m:sup>
            <m:r>
              <m:rPr>
                <m:sty m:val="p"/>
              </m:rPr>
              <w:rPr>
                <w:rFonts w:ascii="Cambria Math" w:hAnsi="Cambria Math"/>
                <w:sz w:val="22"/>
                <w:szCs w:val="24"/>
                <w:rPrChange w:id="2401" w:author="linxl" w:date="2019-09-05T14:23:00Z">
                  <w:rPr>
                    <w:rFonts w:ascii="Cambria Math" w:hAnsi="Cambria Math"/>
                    <w:szCs w:val="24"/>
                  </w:rPr>
                </w:rPrChange>
              </w:rPr>
              <m:t>'</m:t>
            </m:r>
          </m:sup>
        </m:sSubSup>
      </m:oMath>
      <w:r w:rsidRPr="00D973C4">
        <w:rPr>
          <w:rFonts w:ascii="宋体" w:hAnsi="宋体" w:hint="eastAsia"/>
          <w:sz w:val="22"/>
          <w:szCs w:val="24"/>
          <w:rPrChange w:id="2402" w:author="linxl" w:date="2019-09-05T14:23:00Z">
            <w:rPr>
              <w:rFonts w:ascii="宋体" w:hAnsi="宋体" w:hint="eastAsia"/>
              <w:szCs w:val="24"/>
            </w:rPr>
          </w:rPrChange>
        </w:rPr>
        <w:t>。</w:t>
      </w:r>
      <m:oMath>
        <m:sSubSup>
          <m:sSubSupPr>
            <m:ctrlPr>
              <w:rPr>
                <w:rFonts w:ascii="Cambria Math" w:hAnsi="Cambria Math"/>
                <w:sz w:val="22"/>
                <w:szCs w:val="24"/>
                <w:rPrChange w:id="2403" w:author="linxl" w:date="2019-09-05T14:23:00Z">
                  <w:rPr>
                    <w:rFonts w:ascii="Cambria Math" w:hAnsi="Cambria Math"/>
                    <w:szCs w:val="24"/>
                  </w:rPr>
                </w:rPrChange>
              </w:rPr>
            </m:ctrlPr>
          </m:sSubSupPr>
          <m:e>
            <m:r>
              <w:rPr>
                <w:rFonts w:ascii="Cambria Math" w:hAnsi="Cambria Math" w:hint="eastAsia"/>
                <w:sz w:val="22"/>
                <w:szCs w:val="24"/>
                <w:rPrChange w:id="2404" w:author="linxl" w:date="2019-09-05T14:23:00Z">
                  <w:rPr>
                    <w:rFonts w:ascii="Cambria Math" w:hAnsi="Cambria Math" w:hint="eastAsia"/>
                    <w:szCs w:val="24"/>
                  </w:rPr>
                </w:rPrChange>
              </w:rPr>
              <m:t>P</m:t>
            </m:r>
          </m:e>
          <m:sub>
            <m:r>
              <w:rPr>
                <w:rFonts w:ascii="Cambria Math" w:hAnsi="Cambria Math" w:hint="eastAsia"/>
                <w:sz w:val="22"/>
                <w:szCs w:val="24"/>
                <w:rPrChange w:id="2405" w:author="linxl" w:date="2019-09-05T14:23:00Z">
                  <w:rPr>
                    <w:rFonts w:ascii="Cambria Math" w:hAnsi="Cambria Math" w:hint="eastAsia"/>
                    <w:szCs w:val="24"/>
                  </w:rPr>
                </w:rPrChange>
              </w:rPr>
              <m:t>s</m:t>
            </m:r>
            <m:r>
              <m:rPr>
                <m:sty m:val="p"/>
              </m:rPr>
              <w:rPr>
                <w:rFonts w:ascii="Cambria Math" w:hAnsi="Cambria Math" w:hint="eastAsia"/>
                <w:sz w:val="22"/>
                <w:szCs w:val="24"/>
                <w:rPrChange w:id="2406" w:author="linxl" w:date="2019-09-05T14:23:00Z">
                  <w:rPr>
                    <w:rFonts w:ascii="Cambria Math" w:hAnsi="Cambria Math" w:hint="eastAsia"/>
                    <w:szCs w:val="24"/>
                  </w:rPr>
                </w:rPrChange>
              </w:rPr>
              <m:t>+</m:t>
            </m:r>
            <m:r>
              <w:rPr>
                <w:rFonts w:ascii="Cambria Math" w:hAnsi="Cambria Math" w:hint="eastAsia"/>
                <w:sz w:val="22"/>
                <w:szCs w:val="24"/>
                <w:rPrChange w:id="2407" w:author="linxl" w:date="2019-09-05T14:23:00Z">
                  <w:rPr>
                    <w:rFonts w:ascii="Cambria Math" w:hAnsi="Cambria Math" w:hint="eastAsia"/>
                    <w:szCs w:val="24"/>
                  </w:rPr>
                </w:rPrChange>
              </w:rPr>
              <m:t>2</m:t>
            </m:r>
          </m:sub>
          <m:sup>
            <m:r>
              <m:rPr>
                <m:sty m:val="p"/>
              </m:rPr>
              <w:rPr>
                <w:rFonts w:ascii="Cambria Math" w:hAnsi="Cambria Math"/>
                <w:sz w:val="22"/>
                <w:szCs w:val="24"/>
                <w:rPrChange w:id="2408" w:author="linxl" w:date="2019-09-05T14:23:00Z">
                  <w:rPr>
                    <w:rFonts w:ascii="Cambria Math" w:hAnsi="Cambria Math"/>
                    <w:szCs w:val="24"/>
                  </w:rPr>
                </w:rPrChange>
              </w:rPr>
              <m:t>'</m:t>
            </m:r>
          </m:sup>
        </m:sSubSup>
      </m:oMath>
      <w:r w:rsidRPr="00D973C4">
        <w:rPr>
          <w:rFonts w:ascii="宋体" w:hAnsi="宋体" w:hint="eastAsia"/>
          <w:sz w:val="22"/>
          <w:szCs w:val="24"/>
          <w:rPrChange w:id="2409" w:author="linxl" w:date="2019-09-05T14:23:00Z">
            <w:rPr>
              <w:rFonts w:ascii="宋体" w:hAnsi="宋体" w:hint="eastAsia"/>
              <w:szCs w:val="24"/>
            </w:rPr>
          </w:rPrChange>
        </w:rPr>
        <w:t>在S中，则计算</w:t>
      </w:r>
      <m:oMath>
        <m:sSub>
          <m:sSubPr>
            <m:ctrlPr>
              <w:rPr>
                <w:rFonts w:ascii="Cambria Math" w:hAnsi="Cambria Math"/>
                <w:sz w:val="22"/>
                <w:szCs w:val="24"/>
                <w:rPrChange w:id="2410" w:author="linxl" w:date="2019-09-05T14:23:00Z">
                  <w:rPr>
                    <w:rFonts w:ascii="Cambria Math" w:hAnsi="Cambria Math"/>
                    <w:szCs w:val="24"/>
                  </w:rPr>
                </w:rPrChange>
              </w:rPr>
            </m:ctrlPr>
          </m:sSubPr>
          <m:e>
            <m:r>
              <w:rPr>
                <w:rFonts w:ascii="Cambria Math" w:hAnsi="Cambria Math" w:hint="eastAsia"/>
                <w:sz w:val="22"/>
                <w:szCs w:val="24"/>
                <w:rPrChange w:id="2411" w:author="linxl" w:date="2019-09-05T14:23:00Z">
                  <w:rPr>
                    <w:rFonts w:ascii="Cambria Math" w:hAnsi="Cambria Math" w:hint="eastAsia"/>
                    <w:szCs w:val="24"/>
                  </w:rPr>
                </w:rPrChange>
              </w:rPr>
              <m:t>C</m:t>
            </m:r>
          </m:e>
          <m:sub>
            <m:r>
              <w:rPr>
                <w:rFonts w:ascii="Cambria Math" w:hAnsi="Cambria Math" w:hint="eastAsia"/>
                <w:sz w:val="22"/>
                <w:szCs w:val="24"/>
                <w:rPrChange w:id="2412" w:author="linxl" w:date="2019-09-05T14:23:00Z">
                  <w:rPr>
                    <w:rFonts w:ascii="Cambria Math" w:hAnsi="Cambria Math" w:hint="eastAsia"/>
                    <w:szCs w:val="24"/>
                  </w:rPr>
                </w:rPrChange>
              </w:rPr>
              <m:t>S</m:t>
            </m:r>
            <m:r>
              <m:rPr>
                <m:sty m:val="p"/>
              </m:rPr>
              <w:rPr>
                <w:rFonts w:ascii="Cambria Math" w:hAnsi="Cambria Math" w:hint="eastAsia"/>
                <w:sz w:val="22"/>
                <w:szCs w:val="24"/>
                <w:rPrChange w:id="2413" w:author="linxl" w:date="2019-09-05T14:23:00Z">
                  <w:rPr>
                    <w:rFonts w:ascii="Cambria Math" w:hAnsi="Cambria Math" w:hint="eastAsia"/>
                    <w:szCs w:val="24"/>
                  </w:rPr>
                </w:rPrChange>
              </w:rPr>
              <m:t>+</m:t>
            </m:r>
            <m:r>
              <m:rPr>
                <m:sty m:val="p"/>
              </m:rPr>
              <w:rPr>
                <w:rFonts w:ascii="Cambria Math" w:hAnsi="Cambria Math"/>
                <w:sz w:val="22"/>
                <w:szCs w:val="24"/>
                <w:rPrChange w:id="2414" w:author="linxl" w:date="2019-09-05T14:23:00Z">
                  <w:rPr>
                    <w:rFonts w:ascii="Cambria Math" w:hAnsi="Cambria Math"/>
                    <w:szCs w:val="24"/>
                  </w:rPr>
                </w:rPrChange>
              </w:rPr>
              <m:t>2</m:t>
            </m:r>
          </m:sub>
        </m:sSub>
      </m:oMath>
      <w:r w:rsidRPr="00D973C4">
        <w:rPr>
          <w:rFonts w:ascii="宋体" w:hAnsi="宋体" w:hint="eastAsia"/>
          <w:sz w:val="22"/>
          <w:szCs w:val="24"/>
          <w:rPrChange w:id="2415" w:author="linxl" w:date="2019-09-05T14:23:00Z">
            <w:rPr>
              <w:rFonts w:ascii="宋体" w:hAnsi="宋体" w:hint="eastAsia"/>
              <w:szCs w:val="24"/>
            </w:rPr>
          </w:rPrChange>
        </w:rPr>
        <w:t>的同步圆</w:t>
      </w:r>
      <m:oMath>
        <m:sSubSup>
          <m:sSubSupPr>
            <m:ctrlPr>
              <w:rPr>
                <w:rFonts w:ascii="Cambria Math" w:hAnsi="Cambria Math"/>
                <w:sz w:val="22"/>
                <w:szCs w:val="24"/>
                <w:rPrChange w:id="2416" w:author="linxl" w:date="2019-09-05T14:23:00Z">
                  <w:rPr>
                    <w:rFonts w:ascii="Cambria Math" w:hAnsi="Cambria Math"/>
                    <w:szCs w:val="24"/>
                  </w:rPr>
                </w:rPrChange>
              </w:rPr>
            </m:ctrlPr>
          </m:sSubSupPr>
          <m:e>
            <m:r>
              <w:rPr>
                <w:rFonts w:ascii="Cambria Math" w:hAnsi="Cambria Math"/>
                <w:sz w:val="22"/>
                <w:szCs w:val="24"/>
                <w:rPrChange w:id="2417" w:author="linxl" w:date="2019-09-05T14:23:00Z">
                  <w:rPr>
                    <w:rFonts w:ascii="Cambria Math" w:hAnsi="Cambria Math"/>
                    <w:szCs w:val="24"/>
                  </w:rPr>
                </w:rPrChange>
              </w:rPr>
              <m:t>O</m:t>
            </m:r>
          </m:e>
          <m:sub>
            <m:r>
              <w:rPr>
                <w:rFonts w:ascii="Cambria Math" w:hAnsi="Cambria Math"/>
                <w:sz w:val="22"/>
                <w:szCs w:val="24"/>
                <w:rPrChange w:id="2418" w:author="linxl" w:date="2019-09-05T14:23:00Z">
                  <w:rPr>
                    <w:rFonts w:ascii="Cambria Math" w:hAnsi="Cambria Math"/>
                    <w:szCs w:val="24"/>
                  </w:rPr>
                </w:rPrChange>
              </w:rPr>
              <m:t>s</m:t>
            </m:r>
            <m:r>
              <m:rPr>
                <m:sty m:val="p"/>
              </m:rPr>
              <w:rPr>
                <w:rFonts w:ascii="Cambria Math" w:hAnsi="Cambria Math"/>
                <w:sz w:val="22"/>
                <w:szCs w:val="24"/>
                <w:rPrChange w:id="2419" w:author="linxl" w:date="2019-09-05T14:23:00Z">
                  <w:rPr>
                    <w:rFonts w:ascii="Cambria Math" w:hAnsi="Cambria Math"/>
                    <w:szCs w:val="24"/>
                  </w:rPr>
                </w:rPrChange>
              </w:rPr>
              <m:t>+2</m:t>
            </m:r>
          </m:sub>
          <m:sup>
            <m:r>
              <m:rPr>
                <m:sty m:val="p"/>
              </m:rPr>
              <w:rPr>
                <w:rFonts w:ascii="Cambria Math" w:hAnsi="Cambria Math"/>
                <w:sz w:val="22"/>
                <w:szCs w:val="24"/>
                <w:rPrChange w:id="2420" w:author="linxl" w:date="2019-09-05T14:23:00Z">
                  <w:rPr>
                    <w:rFonts w:ascii="Cambria Math" w:hAnsi="Cambria Math"/>
                    <w:szCs w:val="24"/>
                  </w:rPr>
                </w:rPrChange>
              </w:rPr>
              <m:t>'</m:t>
            </m:r>
          </m:sup>
        </m:sSubSup>
      </m:oMath>
      <w:r w:rsidRPr="00D973C4">
        <w:rPr>
          <w:rFonts w:ascii="宋体" w:hAnsi="宋体" w:hint="eastAsia"/>
          <w:sz w:val="22"/>
          <w:szCs w:val="24"/>
          <w:rPrChange w:id="2421" w:author="linxl" w:date="2019-09-05T14:23:00Z">
            <w:rPr>
              <w:rFonts w:ascii="宋体" w:hAnsi="宋体" w:hint="eastAsia"/>
              <w:szCs w:val="24"/>
            </w:rPr>
          </w:rPrChange>
        </w:rPr>
        <w:t>。更新</w:t>
      </w:r>
      <w:r w:rsidRPr="00D973C4">
        <w:rPr>
          <w:rFonts w:ascii="宋体" w:hAnsi="宋体"/>
          <w:sz w:val="22"/>
          <w:szCs w:val="24"/>
          <w:rPrChange w:id="2422" w:author="linxl" w:date="2019-09-05T14:23:00Z">
            <w:rPr>
              <w:rFonts w:ascii="宋体" w:hAnsi="宋体"/>
              <w:szCs w:val="24"/>
            </w:rPr>
          </w:rPrChange>
        </w:rPr>
        <w:t>S=S</w:t>
      </w:r>
      <w:r w:rsidRPr="00D973C4">
        <w:rPr>
          <w:rFonts w:ascii="宋体" w:hAnsi="宋体" w:hint="eastAsia"/>
          <w:sz w:val="22"/>
          <w:szCs w:val="24"/>
          <w:rPrChange w:id="2423" w:author="linxl" w:date="2019-09-05T14:23:00Z">
            <w:rPr>
              <w:rFonts w:ascii="宋体" w:hAnsi="宋体" w:hint="eastAsia"/>
              <w:szCs w:val="24"/>
            </w:rPr>
          </w:rPrChange>
        </w:rPr>
        <w:t>∩</w:t>
      </w:r>
      <m:oMath>
        <m:sSubSup>
          <m:sSubSupPr>
            <m:ctrlPr>
              <w:rPr>
                <w:rFonts w:ascii="Cambria Math" w:hAnsi="Cambria Math"/>
                <w:sz w:val="22"/>
                <w:szCs w:val="24"/>
                <w:rPrChange w:id="2424" w:author="linxl" w:date="2019-09-05T14:23:00Z">
                  <w:rPr>
                    <w:rFonts w:ascii="Cambria Math" w:hAnsi="Cambria Math"/>
                    <w:szCs w:val="24"/>
                  </w:rPr>
                </w:rPrChange>
              </w:rPr>
            </m:ctrlPr>
          </m:sSubSupPr>
          <m:e>
            <m:r>
              <w:rPr>
                <w:rFonts w:ascii="Cambria Math" w:hAnsi="Cambria Math"/>
                <w:sz w:val="22"/>
                <w:szCs w:val="24"/>
                <w:rPrChange w:id="2425" w:author="linxl" w:date="2019-09-05T14:23:00Z">
                  <w:rPr>
                    <w:rFonts w:ascii="Cambria Math" w:hAnsi="Cambria Math"/>
                    <w:szCs w:val="24"/>
                  </w:rPr>
                </w:rPrChange>
              </w:rPr>
              <m:t>O</m:t>
            </m:r>
          </m:e>
          <m:sub>
            <m:r>
              <w:rPr>
                <w:rFonts w:ascii="Cambria Math" w:hAnsi="Cambria Math"/>
                <w:sz w:val="22"/>
                <w:szCs w:val="24"/>
                <w:rPrChange w:id="2426" w:author="linxl" w:date="2019-09-05T14:23:00Z">
                  <w:rPr>
                    <w:rFonts w:ascii="Cambria Math" w:hAnsi="Cambria Math"/>
                    <w:szCs w:val="24"/>
                  </w:rPr>
                </w:rPrChange>
              </w:rPr>
              <m:t>s</m:t>
            </m:r>
            <m:r>
              <m:rPr>
                <m:sty m:val="p"/>
              </m:rPr>
              <w:rPr>
                <w:rFonts w:ascii="Cambria Math" w:hAnsi="Cambria Math"/>
                <w:sz w:val="22"/>
                <w:szCs w:val="24"/>
                <w:rPrChange w:id="2427" w:author="linxl" w:date="2019-09-05T14:23:00Z">
                  <w:rPr>
                    <w:rFonts w:ascii="Cambria Math" w:hAnsi="Cambria Math"/>
                    <w:szCs w:val="24"/>
                  </w:rPr>
                </w:rPrChange>
              </w:rPr>
              <m:t>+2</m:t>
            </m:r>
          </m:sub>
          <m:sup>
            <m:r>
              <m:rPr>
                <m:sty m:val="p"/>
              </m:rPr>
              <w:rPr>
                <w:rFonts w:ascii="Cambria Math" w:hAnsi="Cambria Math"/>
                <w:sz w:val="22"/>
                <w:szCs w:val="24"/>
                <w:rPrChange w:id="2428" w:author="linxl" w:date="2019-09-05T14:23:00Z">
                  <w:rPr>
                    <w:rFonts w:ascii="Cambria Math" w:hAnsi="Cambria Math"/>
                    <w:szCs w:val="24"/>
                  </w:rPr>
                </w:rPrChange>
              </w:rPr>
              <m:t>'</m:t>
            </m:r>
          </m:sup>
        </m:sSubSup>
      </m:oMath>
      <w:r w:rsidRPr="00D973C4">
        <w:rPr>
          <w:rFonts w:ascii="宋体" w:hAnsi="宋体" w:hint="eastAsia"/>
          <w:sz w:val="22"/>
          <w:szCs w:val="24"/>
          <w:rPrChange w:id="2429" w:author="linxl" w:date="2019-09-05T14:23:00Z">
            <w:rPr>
              <w:rFonts w:ascii="宋体" w:hAnsi="宋体" w:hint="eastAsia"/>
              <w:szCs w:val="24"/>
            </w:rPr>
          </w:rPrChange>
        </w:rPr>
        <w:t>。计算点</w:t>
      </w:r>
      <m:oMath>
        <m:sSub>
          <m:sSubPr>
            <m:ctrlPr>
              <w:rPr>
                <w:rFonts w:ascii="Cambria Math" w:hAnsi="Cambria Math"/>
                <w:sz w:val="22"/>
                <w:szCs w:val="24"/>
                <w:rPrChange w:id="2430" w:author="linxl" w:date="2019-09-05T14:23:00Z">
                  <w:rPr>
                    <w:rFonts w:ascii="Cambria Math" w:hAnsi="Cambria Math"/>
                    <w:szCs w:val="24"/>
                  </w:rPr>
                </w:rPrChange>
              </w:rPr>
            </m:ctrlPr>
          </m:sSubPr>
          <m:e>
            <m:r>
              <w:rPr>
                <w:rFonts w:ascii="Cambria Math" w:hAnsi="Cambria Math" w:hint="eastAsia"/>
                <w:sz w:val="22"/>
                <w:szCs w:val="24"/>
                <w:rPrChange w:id="2431" w:author="linxl" w:date="2019-09-05T14:23:00Z">
                  <w:rPr>
                    <w:rFonts w:ascii="Cambria Math" w:hAnsi="Cambria Math" w:hint="eastAsia"/>
                    <w:szCs w:val="24"/>
                  </w:rPr>
                </w:rPrChange>
              </w:rPr>
              <m:t>P</m:t>
            </m:r>
          </m:e>
          <m:sub>
            <m:r>
              <w:rPr>
                <w:rFonts w:ascii="Cambria Math" w:hAnsi="Cambria Math" w:hint="eastAsia"/>
                <w:sz w:val="22"/>
                <w:szCs w:val="24"/>
                <w:rPrChange w:id="2432" w:author="linxl" w:date="2019-09-05T14:23:00Z">
                  <w:rPr>
                    <w:rFonts w:ascii="Cambria Math" w:hAnsi="Cambria Math" w:hint="eastAsia"/>
                    <w:szCs w:val="24"/>
                  </w:rPr>
                </w:rPrChange>
              </w:rPr>
              <m:t>S</m:t>
            </m:r>
            <m:r>
              <m:rPr>
                <m:sty m:val="p"/>
              </m:rPr>
              <w:rPr>
                <w:rFonts w:ascii="Cambria Math" w:hAnsi="Cambria Math" w:hint="eastAsia"/>
                <w:sz w:val="22"/>
                <w:szCs w:val="24"/>
                <w:rPrChange w:id="2433" w:author="linxl" w:date="2019-09-05T14:23:00Z">
                  <w:rPr>
                    <w:rFonts w:ascii="Cambria Math" w:hAnsi="Cambria Math" w:hint="eastAsia"/>
                    <w:szCs w:val="24"/>
                  </w:rPr>
                </w:rPrChange>
              </w:rPr>
              <m:t>+</m:t>
            </m:r>
            <m:r>
              <m:rPr>
                <m:sty m:val="p"/>
              </m:rPr>
              <w:rPr>
                <w:rFonts w:ascii="Cambria Math" w:hAnsi="Cambria Math"/>
                <w:sz w:val="22"/>
                <w:szCs w:val="24"/>
                <w:rPrChange w:id="2434" w:author="linxl" w:date="2019-09-05T14:23:00Z">
                  <w:rPr>
                    <w:rFonts w:ascii="Cambria Math" w:hAnsi="Cambria Math"/>
                    <w:szCs w:val="24"/>
                  </w:rPr>
                </w:rPrChange>
              </w:rPr>
              <m:t>2</m:t>
            </m:r>
          </m:sub>
        </m:sSub>
      </m:oMath>
      <w:r w:rsidRPr="00D973C4">
        <w:rPr>
          <w:rFonts w:ascii="宋体" w:hAnsi="宋体" w:hint="eastAsia"/>
          <w:sz w:val="22"/>
          <w:szCs w:val="24"/>
          <w:rPrChange w:id="2435" w:author="linxl" w:date="2019-09-05T14:23:00Z">
            <w:rPr>
              <w:rFonts w:ascii="宋体" w:hAnsi="宋体" w:hint="eastAsia"/>
              <w:szCs w:val="24"/>
            </w:rPr>
          </w:rPrChange>
        </w:rPr>
        <w:t>与点</w:t>
      </w:r>
      <m:oMath>
        <m:sSub>
          <m:sSubPr>
            <m:ctrlPr>
              <w:rPr>
                <w:rFonts w:ascii="Cambria Math" w:hAnsi="Cambria Math"/>
                <w:sz w:val="22"/>
                <w:szCs w:val="24"/>
                <w:rPrChange w:id="2436" w:author="linxl" w:date="2019-09-05T14:23:00Z">
                  <w:rPr>
                    <w:rFonts w:ascii="Cambria Math" w:hAnsi="Cambria Math"/>
                    <w:szCs w:val="24"/>
                  </w:rPr>
                </w:rPrChange>
              </w:rPr>
            </m:ctrlPr>
          </m:sSubPr>
          <m:e>
            <m:r>
              <w:rPr>
                <w:rFonts w:ascii="Cambria Math" w:hAnsi="Cambria Math" w:hint="eastAsia"/>
                <w:sz w:val="22"/>
                <w:szCs w:val="24"/>
                <w:rPrChange w:id="2437" w:author="linxl" w:date="2019-09-05T14:23:00Z">
                  <w:rPr>
                    <w:rFonts w:ascii="Cambria Math" w:hAnsi="Cambria Math" w:hint="eastAsia"/>
                    <w:szCs w:val="24"/>
                  </w:rPr>
                </w:rPrChange>
              </w:rPr>
              <m:t>Q</m:t>
            </m:r>
          </m:e>
          <m:sub>
            <m:r>
              <w:rPr>
                <w:rFonts w:ascii="Cambria Math" w:hAnsi="Cambria Math" w:hint="eastAsia"/>
                <w:sz w:val="22"/>
                <w:szCs w:val="24"/>
                <w:rPrChange w:id="2438" w:author="linxl" w:date="2019-09-05T14:23:00Z">
                  <w:rPr>
                    <w:rFonts w:ascii="Cambria Math" w:hAnsi="Cambria Math" w:hint="eastAsia"/>
                    <w:szCs w:val="24"/>
                  </w:rPr>
                </w:rPrChange>
              </w:rPr>
              <m:t>S</m:t>
            </m:r>
            <m:r>
              <m:rPr>
                <m:sty m:val="p"/>
              </m:rPr>
              <w:rPr>
                <w:rFonts w:ascii="Cambria Math" w:hAnsi="Cambria Math" w:hint="eastAsia"/>
                <w:sz w:val="22"/>
                <w:szCs w:val="24"/>
                <w:rPrChange w:id="2439" w:author="linxl" w:date="2019-09-05T14:23:00Z">
                  <w:rPr>
                    <w:rFonts w:ascii="Cambria Math" w:hAnsi="Cambria Math" w:hint="eastAsia"/>
                    <w:szCs w:val="24"/>
                  </w:rPr>
                </w:rPrChange>
              </w:rPr>
              <m:t>+</m:t>
            </m:r>
            <m:r>
              <m:rPr>
                <m:sty m:val="p"/>
              </m:rPr>
              <w:rPr>
                <w:rFonts w:ascii="Cambria Math" w:hAnsi="Cambria Math"/>
                <w:sz w:val="22"/>
                <w:szCs w:val="24"/>
                <w:rPrChange w:id="2440" w:author="linxl" w:date="2019-09-05T14:23:00Z">
                  <w:rPr>
                    <w:rFonts w:ascii="Cambria Math" w:hAnsi="Cambria Math"/>
                    <w:szCs w:val="24"/>
                  </w:rPr>
                </w:rPrChange>
              </w:rPr>
              <m:t>2</m:t>
            </m:r>
          </m:sub>
        </m:sSub>
      </m:oMath>
      <w:r w:rsidRPr="00D973C4">
        <w:rPr>
          <w:rFonts w:ascii="宋体" w:hAnsi="宋体" w:hint="eastAsia"/>
          <w:sz w:val="22"/>
          <w:szCs w:val="24"/>
          <w:rPrChange w:id="2441" w:author="linxl" w:date="2019-09-05T14:23:00Z">
            <w:rPr>
              <w:rFonts w:ascii="宋体" w:hAnsi="宋体" w:hint="eastAsia"/>
              <w:szCs w:val="24"/>
            </w:rPr>
          </w:rPrChange>
        </w:rPr>
        <w:t>之间的距离，小于给定阈值</w:t>
      </w:r>
      <m:oMath>
        <m:r>
          <m:rPr>
            <m:sty m:val="p"/>
          </m:rPr>
          <w:rPr>
            <w:rFonts w:ascii="Cambria Math" w:hAnsi="Cambria Math"/>
            <w:sz w:val="22"/>
            <w:szCs w:val="24"/>
            <w:rPrChange w:id="2442" w:author="linxl" w:date="2019-09-05T14:23:00Z">
              <w:rPr>
                <w:rFonts w:ascii="Cambria Math" w:hAnsi="Cambria Math"/>
                <w:szCs w:val="24"/>
              </w:rPr>
            </w:rPrChange>
          </w:rPr>
          <m:t>ϵ</m:t>
        </m:r>
      </m:oMath>
      <w:r w:rsidRPr="00D973C4">
        <w:rPr>
          <w:rFonts w:ascii="宋体" w:hAnsi="宋体" w:hint="eastAsia"/>
          <w:sz w:val="22"/>
          <w:szCs w:val="24"/>
          <w:rPrChange w:id="2443" w:author="linxl" w:date="2019-09-05T14:23:00Z">
            <w:rPr>
              <w:rFonts w:ascii="宋体" w:hAnsi="宋体" w:hint="eastAsia"/>
              <w:szCs w:val="24"/>
            </w:rPr>
          </w:rPrChange>
        </w:rPr>
        <w:t>，则继续以原始速度进行跟踪。</w:t>
      </w:r>
    </w:p>
    <w:p w14:paraId="4D7DD4F4" w14:textId="77777777" w:rsidR="009A6536" w:rsidRPr="00D973C4" w:rsidRDefault="009A6536" w:rsidP="009A6536">
      <w:pPr>
        <w:pStyle w:val="a3"/>
        <w:spacing w:line="240" w:lineRule="auto"/>
        <w:ind w:firstLineChars="0"/>
        <w:rPr>
          <w:rFonts w:ascii="宋体" w:hAnsi="宋体"/>
          <w:sz w:val="22"/>
          <w:szCs w:val="24"/>
          <w:rPrChange w:id="2444" w:author="linxl" w:date="2019-09-05T14:23:00Z">
            <w:rPr>
              <w:rFonts w:ascii="宋体" w:hAnsi="宋体"/>
              <w:szCs w:val="24"/>
            </w:rPr>
          </w:rPrChange>
        </w:rPr>
      </w:pPr>
      <w:r w:rsidRPr="00D973C4">
        <w:rPr>
          <w:rFonts w:ascii="宋体" w:hAnsi="宋体" w:hint="eastAsia"/>
          <w:sz w:val="22"/>
          <w:szCs w:val="24"/>
          <w:rPrChange w:id="2445" w:author="linxl" w:date="2019-09-05T14:23:00Z">
            <w:rPr>
              <w:rFonts w:ascii="宋体" w:hAnsi="宋体" w:hint="eastAsia"/>
              <w:szCs w:val="24"/>
            </w:rPr>
          </w:rPrChange>
        </w:rPr>
        <w:t>如</w:t>
      </w:r>
      <w:r w:rsidRPr="00D973C4">
        <w:rPr>
          <w:rFonts w:ascii="宋体" w:hAnsi="宋体"/>
          <w:sz w:val="22"/>
          <w:szCs w:val="24"/>
          <w:rPrChange w:id="2446" w:author="linxl" w:date="2019-09-05T14:23:00Z">
            <w:rPr>
              <w:rFonts w:ascii="宋体" w:hAnsi="宋体"/>
              <w:szCs w:val="24"/>
            </w:rPr>
          </w:rPrChange>
        </w:rPr>
        <w:t>8-(2)</w:t>
      </w:r>
      <w:r w:rsidRPr="00D973C4">
        <w:rPr>
          <w:rFonts w:ascii="宋体" w:hAnsi="宋体" w:hint="eastAsia"/>
          <w:sz w:val="22"/>
          <w:szCs w:val="24"/>
          <w:rPrChange w:id="2447" w:author="linxl" w:date="2019-09-05T14:23:00Z">
            <w:rPr>
              <w:rFonts w:ascii="宋体" w:hAnsi="宋体" w:hint="eastAsia"/>
              <w:szCs w:val="24"/>
            </w:rPr>
          </w:rPrChange>
        </w:rPr>
        <w:t>所示，在</w:t>
      </w:r>
      <m:oMath>
        <m:sSub>
          <m:sSubPr>
            <m:ctrlPr>
              <w:rPr>
                <w:rFonts w:ascii="Cambria Math" w:hAnsi="Cambria Math"/>
                <w:sz w:val="22"/>
                <w:szCs w:val="24"/>
                <w:rPrChange w:id="2448" w:author="linxl" w:date="2019-09-05T14:23:00Z">
                  <w:rPr>
                    <w:rFonts w:ascii="Cambria Math" w:hAnsi="Cambria Math"/>
                    <w:szCs w:val="24"/>
                  </w:rPr>
                </w:rPrChange>
              </w:rPr>
            </m:ctrlPr>
          </m:sSubPr>
          <m:e>
            <m:r>
              <w:rPr>
                <w:rFonts w:ascii="Cambria Math" w:hAnsi="Cambria Math"/>
                <w:sz w:val="22"/>
                <w:szCs w:val="24"/>
                <w:rPrChange w:id="2449" w:author="linxl" w:date="2019-09-05T14:23:00Z">
                  <w:rPr>
                    <w:rFonts w:ascii="Cambria Math" w:hAnsi="Cambria Math"/>
                    <w:szCs w:val="24"/>
                  </w:rPr>
                </w:rPrChange>
              </w:rPr>
              <m:t>t</m:t>
            </m:r>
          </m:e>
          <m:sub>
            <m:r>
              <w:rPr>
                <w:rFonts w:ascii="Cambria Math" w:hAnsi="Cambria Math" w:hint="eastAsia"/>
                <w:sz w:val="22"/>
                <w:szCs w:val="24"/>
                <w:rPrChange w:id="2450" w:author="linxl" w:date="2019-09-05T14:23:00Z">
                  <w:rPr>
                    <w:rFonts w:ascii="Cambria Math" w:hAnsi="Cambria Math" w:hint="eastAsia"/>
                    <w:szCs w:val="24"/>
                  </w:rPr>
                </w:rPrChange>
              </w:rPr>
              <m:t>S</m:t>
            </m:r>
            <m:r>
              <m:rPr>
                <m:sty m:val="p"/>
              </m:rPr>
              <w:rPr>
                <w:rFonts w:ascii="Cambria Math" w:hAnsi="Cambria Math" w:hint="eastAsia"/>
                <w:sz w:val="22"/>
                <w:szCs w:val="24"/>
                <w:rPrChange w:id="2451" w:author="linxl" w:date="2019-09-05T14:23:00Z">
                  <w:rPr>
                    <w:rFonts w:ascii="Cambria Math" w:hAnsi="Cambria Math" w:hint="eastAsia"/>
                    <w:szCs w:val="24"/>
                  </w:rPr>
                </w:rPrChange>
              </w:rPr>
              <m:t>+</m:t>
            </m:r>
            <m:r>
              <m:rPr>
                <m:sty m:val="p"/>
              </m:rPr>
              <w:rPr>
                <w:rFonts w:ascii="Cambria Math" w:hAnsi="Cambria Math"/>
                <w:sz w:val="22"/>
                <w:szCs w:val="24"/>
                <w:rPrChange w:id="2452" w:author="linxl" w:date="2019-09-05T14:23:00Z">
                  <w:rPr>
                    <w:rFonts w:ascii="Cambria Math" w:hAnsi="Cambria Math"/>
                    <w:szCs w:val="24"/>
                  </w:rPr>
                </w:rPrChange>
              </w:rPr>
              <m:t>3</m:t>
            </m:r>
          </m:sub>
        </m:sSub>
      </m:oMath>
      <w:r w:rsidRPr="00D973C4">
        <w:rPr>
          <w:rFonts w:ascii="宋体" w:hAnsi="宋体" w:hint="eastAsia"/>
          <w:sz w:val="22"/>
          <w:szCs w:val="24"/>
          <w:rPrChange w:id="2453" w:author="linxl" w:date="2019-09-05T14:23:00Z">
            <w:rPr>
              <w:rFonts w:ascii="宋体" w:hAnsi="宋体" w:hint="eastAsia"/>
              <w:szCs w:val="24"/>
            </w:rPr>
          </w:rPrChange>
        </w:rPr>
        <w:t>时刻，根据点</w:t>
      </w:r>
      <m:oMath>
        <m:sSub>
          <m:sSubPr>
            <m:ctrlPr>
              <w:rPr>
                <w:rFonts w:ascii="Cambria Math" w:hAnsi="Cambria Math"/>
                <w:sz w:val="22"/>
                <w:szCs w:val="24"/>
                <w:rPrChange w:id="2454" w:author="linxl" w:date="2019-09-05T14:23:00Z">
                  <w:rPr>
                    <w:rFonts w:ascii="Cambria Math" w:hAnsi="Cambria Math"/>
                    <w:szCs w:val="24"/>
                  </w:rPr>
                </w:rPrChange>
              </w:rPr>
            </m:ctrlPr>
          </m:sSubPr>
          <m:e>
            <m:r>
              <w:rPr>
                <w:rFonts w:ascii="Cambria Math" w:hAnsi="Cambria Math" w:hint="eastAsia"/>
                <w:sz w:val="22"/>
                <w:szCs w:val="24"/>
                <w:rPrChange w:id="2455" w:author="linxl" w:date="2019-09-05T14:23:00Z">
                  <w:rPr>
                    <w:rFonts w:ascii="Cambria Math" w:hAnsi="Cambria Math" w:hint="eastAsia"/>
                    <w:szCs w:val="24"/>
                  </w:rPr>
                </w:rPrChange>
              </w:rPr>
              <m:t>P</m:t>
            </m:r>
          </m:e>
          <m:sub>
            <m:r>
              <w:rPr>
                <w:rFonts w:ascii="Cambria Math" w:hAnsi="Cambria Math" w:hint="eastAsia"/>
                <w:sz w:val="22"/>
                <w:szCs w:val="24"/>
                <w:rPrChange w:id="2456" w:author="linxl" w:date="2019-09-05T14:23:00Z">
                  <w:rPr>
                    <w:rFonts w:ascii="Cambria Math" w:hAnsi="Cambria Math" w:hint="eastAsia"/>
                    <w:szCs w:val="24"/>
                  </w:rPr>
                </w:rPrChange>
              </w:rPr>
              <m:t>S</m:t>
            </m:r>
          </m:sub>
        </m:sSub>
      </m:oMath>
      <w:r w:rsidRPr="00D973C4">
        <w:rPr>
          <w:rFonts w:ascii="宋体" w:hAnsi="宋体" w:hint="eastAsia"/>
          <w:sz w:val="22"/>
          <w:szCs w:val="24"/>
          <w:rPrChange w:id="2457" w:author="linxl" w:date="2019-09-05T14:23:00Z">
            <w:rPr>
              <w:rFonts w:ascii="宋体" w:hAnsi="宋体" w:hint="eastAsia"/>
              <w:szCs w:val="24"/>
            </w:rPr>
          </w:rPrChange>
        </w:rPr>
        <w:t>及速度</w:t>
      </w:r>
      <m:oMath>
        <m:box>
          <m:boxPr>
            <m:opEmu m:val="1"/>
            <m:ctrlPr>
              <w:rPr>
                <w:rFonts w:ascii="Cambria Math" w:hAnsi="Cambria Math"/>
                <w:sz w:val="22"/>
                <w:szCs w:val="24"/>
                <w:rPrChange w:id="2458" w:author="linxl" w:date="2019-09-05T14:23:00Z">
                  <w:rPr>
                    <w:rFonts w:ascii="Cambria Math" w:hAnsi="Cambria Math"/>
                    <w:szCs w:val="24"/>
                  </w:rPr>
                </w:rPrChange>
              </w:rPr>
            </m:ctrlPr>
          </m:boxPr>
          <m:e>
            <m:box>
              <m:boxPr>
                <m:opEmu m:val="1"/>
                <m:ctrlPr>
                  <w:rPr>
                    <w:rFonts w:ascii="Cambria Math" w:hAnsi="Cambria Math"/>
                    <w:sz w:val="22"/>
                    <w:szCs w:val="24"/>
                    <w:rPrChange w:id="2459" w:author="linxl" w:date="2019-09-05T14:23:00Z">
                      <w:rPr>
                        <w:rFonts w:ascii="Cambria Math" w:hAnsi="Cambria Math"/>
                        <w:szCs w:val="24"/>
                      </w:rPr>
                    </w:rPrChange>
                  </w:rPr>
                </m:ctrlPr>
              </m:boxPr>
              <m:e>
                <m:acc>
                  <m:accPr>
                    <m:chr m:val="⃗"/>
                    <m:ctrlPr>
                      <w:rPr>
                        <w:rFonts w:ascii="Cambria Math" w:hAnsi="Cambria Math"/>
                        <w:sz w:val="22"/>
                        <w:szCs w:val="24"/>
                        <w:rPrChange w:id="2460" w:author="linxl" w:date="2019-09-05T14:23:00Z">
                          <w:rPr>
                            <w:rFonts w:ascii="Cambria Math" w:hAnsi="Cambria Math"/>
                            <w:szCs w:val="24"/>
                          </w:rPr>
                        </w:rPrChange>
                      </w:rPr>
                    </m:ctrlPr>
                  </m:accPr>
                  <m:e>
                    <m:sSub>
                      <m:sSubPr>
                        <m:ctrlPr>
                          <w:rPr>
                            <w:rFonts w:ascii="Cambria Math" w:hAnsi="Cambria Math"/>
                            <w:sz w:val="22"/>
                            <w:szCs w:val="24"/>
                            <w:rPrChange w:id="2461" w:author="linxl" w:date="2019-09-05T14:23:00Z">
                              <w:rPr>
                                <w:rFonts w:ascii="Cambria Math" w:hAnsi="Cambria Math"/>
                                <w:szCs w:val="24"/>
                              </w:rPr>
                            </w:rPrChange>
                          </w:rPr>
                        </m:ctrlPr>
                      </m:sSubPr>
                      <m:e>
                        <m:r>
                          <w:rPr>
                            <w:rFonts w:ascii="Cambria Math" w:hAnsi="Cambria Math" w:hint="eastAsia"/>
                            <w:sz w:val="22"/>
                            <w:szCs w:val="24"/>
                            <w:rPrChange w:id="2462" w:author="linxl" w:date="2019-09-05T14:23:00Z">
                              <w:rPr>
                                <w:rFonts w:ascii="Cambria Math" w:hAnsi="Cambria Math" w:hint="eastAsia"/>
                                <w:szCs w:val="24"/>
                              </w:rPr>
                            </w:rPrChange>
                          </w:rPr>
                          <m:t>v</m:t>
                        </m:r>
                      </m:e>
                      <m:sub>
                        <m:r>
                          <w:rPr>
                            <w:rFonts w:ascii="Cambria Math" w:hAnsi="Cambria Math"/>
                            <w:sz w:val="22"/>
                            <w:szCs w:val="24"/>
                            <w:rPrChange w:id="2463" w:author="linxl" w:date="2019-09-05T14:23:00Z">
                              <w:rPr>
                                <w:rFonts w:ascii="Cambria Math" w:hAnsi="Cambria Math"/>
                                <w:szCs w:val="24"/>
                              </w:rPr>
                            </w:rPrChange>
                          </w:rPr>
                          <m:t>s</m:t>
                        </m:r>
                      </m:sub>
                    </m:sSub>
                    <m:r>
                      <m:rPr>
                        <m:sty m:val="p"/>
                      </m:rPr>
                      <w:rPr>
                        <w:rFonts w:ascii="Cambria Math" w:hAnsi="Cambria Math"/>
                        <w:sz w:val="22"/>
                        <w:szCs w:val="24"/>
                        <w:rPrChange w:id="2464" w:author="linxl" w:date="2019-09-05T14:23:00Z">
                          <w:rPr>
                            <w:rFonts w:ascii="Cambria Math" w:hAnsi="Cambria Math"/>
                            <w:szCs w:val="24"/>
                          </w:rPr>
                        </w:rPrChange>
                      </w:rPr>
                      <m:t xml:space="preserve"> </m:t>
                    </m:r>
                  </m:e>
                </m:acc>
              </m:e>
            </m:box>
          </m:e>
        </m:box>
      </m:oMath>
      <w:r w:rsidRPr="00D973C4">
        <w:rPr>
          <w:rFonts w:ascii="宋体" w:hAnsi="宋体" w:hint="eastAsia"/>
          <w:sz w:val="22"/>
          <w:szCs w:val="24"/>
          <w:rPrChange w:id="2465" w:author="linxl" w:date="2019-09-05T14:23:00Z">
            <w:rPr>
              <w:rFonts w:ascii="宋体" w:hAnsi="宋体" w:hint="eastAsia"/>
              <w:szCs w:val="24"/>
            </w:rPr>
          </w:rPrChange>
        </w:rPr>
        <w:t>，对</w:t>
      </w:r>
      <m:oMath>
        <m:sSub>
          <m:sSubPr>
            <m:ctrlPr>
              <w:rPr>
                <w:rFonts w:ascii="Cambria Math" w:hAnsi="Cambria Math"/>
                <w:sz w:val="22"/>
                <w:szCs w:val="24"/>
                <w:rPrChange w:id="2466" w:author="linxl" w:date="2019-09-05T14:23:00Z">
                  <w:rPr>
                    <w:rFonts w:ascii="Cambria Math" w:hAnsi="Cambria Math"/>
                    <w:szCs w:val="24"/>
                  </w:rPr>
                </w:rPrChange>
              </w:rPr>
            </m:ctrlPr>
          </m:sSubPr>
          <m:e>
            <m:r>
              <w:rPr>
                <w:rFonts w:ascii="Cambria Math" w:hAnsi="Cambria Math"/>
                <w:sz w:val="22"/>
                <w:szCs w:val="24"/>
                <w:rPrChange w:id="2467" w:author="linxl" w:date="2019-09-05T14:23:00Z">
                  <w:rPr>
                    <w:rFonts w:ascii="Cambria Math" w:hAnsi="Cambria Math"/>
                    <w:szCs w:val="24"/>
                  </w:rPr>
                </w:rPrChange>
              </w:rPr>
              <m:t>t</m:t>
            </m:r>
          </m:e>
          <m:sub>
            <m:r>
              <w:rPr>
                <w:rFonts w:ascii="Cambria Math" w:hAnsi="Cambria Math" w:hint="eastAsia"/>
                <w:sz w:val="22"/>
                <w:szCs w:val="24"/>
                <w:rPrChange w:id="2468" w:author="linxl" w:date="2019-09-05T14:23:00Z">
                  <w:rPr>
                    <w:rFonts w:ascii="Cambria Math" w:hAnsi="Cambria Math" w:hint="eastAsia"/>
                    <w:szCs w:val="24"/>
                  </w:rPr>
                </w:rPrChange>
              </w:rPr>
              <m:t>S</m:t>
            </m:r>
            <m:r>
              <m:rPr>
                <m:sty m:val="p"/>
              </m:rPr>
              <w:rPr>
                <w:rFonts w:ascii="Cambria Math" w:hAnsi="Cambria Math" w:hint="eastAsia"/>
                <w:sz w:val="22"/>
                <w:szCs w:val="24"/>
                <w:rPrChange w:id="2469" w:author="linxl" w:date="2019-09-05T14:23:00Z">
                  <w:rPr>
                    <w:rFonts w:ascii="Cambria Math" w:hAnsi="Cambria Math" w:hint="eastAsia"/>
                    <w:szCs w:val="24"/>
                  </w:rPr>
                </w:rPrChange>
              </w:rPr>
              <m:t>+</m:t>
            </m:r>
            <m:r>
              <m:rPr>
                <m:sty m:val="p"/>
              </m:rPr>
              <w:rPr>
                <w:rFonts w:ascii="Cambria Math" w:hAnsi="Cambria Math"/>
                <w:sz w:val="22"/>
                <w:szCs w:val="24"/>
                <w:rPrChange w:id="2470" w:author="linxl" w:date="2019-09-05T14:23:00Z">
                  <w:rPr>
                    <w:rFonts w:ascii="Cambria Math" w:hAnsi="Cambria Math"/>
                    <w:szCs w:val="24"/>
                  </w:rPr>
                </w:rPrChange>
              </w:rPr>
              <m:t>3</m:t>
            </m:r>
          </m:sub>
        </m:sSub>
      </m:oMath>
      <w:r w:rsidRPr="00D973C4">
        <w:rPr>
          <w:rFonts w:ascii="宋体" w:hAnsi="宋体" w:hint="eastAsia"/>
          <w:sz w:val="22"/>
          <w:szCs w:val="24"/>
          <w:rPrChange w:id="2471" w:author="linxl" w:date="2019-09-05T14:23:00Z">
            <w:rPr>
              <w:rFonts w:ascii="宋体" w:hAnsi="宋体" w:hint="eastAsia"/>
              <w:szCs w:val="24"/>
            </w:rPr>
          </w:rPrChange>
        </w:rPr>
        <w:t>时刻位置进行预测，坐标为</w:t>
      </w:r>
      <m:oMath>
        <m:sSub>
          <m:sSubPr>
            <m:ctrlPr>
              <w:rPr>
                <w:rFonts w:ascii="Cambria Math" w:hAnsi="Cambria Math"/>
                <w:sz w:val="22"/>
                <w:szCs w:val="24"/>
                <w:rPrChange w:id="2472" w:author="linxl" w:date="2019-09-05T14:23:00Z">
                  <w:rPr>
                    <w:rFonts w:ascii="Cambria Math" w:hAnsi="Cambria Math"/>
                    <w:szCs w:val="24"/>
                  </w:rPr>
                </w:rPrChange>
              </w:rPr>
            </m:ctrlPr>
          </m:sSubPr>
          <m:e>
            <m:r>
              <w:rPr>
                <w:rFonts w:ascii="Cambria Math" w:hAnsi="Cambria Math" w:hint="eastAsia"/>
                <w:sz w:val="22"/>
                <w:szCs w:val="24"/>
                <w:rPrChange w:id="2473" w:author="linxl" w:date="2019-09-05T14:23:00Z">
                  <w:rPr>
                    <w:rFonts w:ascii="Cambria Math" w:hAnsi="Cambria Math" w:hint="eastAsia"/>
                    <w:szCs w:val="24"/>
                  </w:rPr>
                </w:rPrChange>
              </w:rPr>
              <m:t>Q</m:t>
            </m:r>
          </m:e>
          <m:sub>
            <m:r>
              <w:rPr>
                <w:rFonts w:ascii="Cambria Math" w:hAnsi="Cambria Math" w:hint="eastAsia"/>
                <w:sz w:val="22"/>
                <w:szCs w:val="24"/>
                <w:rPrChange w:id="2474" w:author="linxl" w:date="2019-09-05T14:23:00Z">
                  <w:rPr>
                    <w:rFonts w:ascii="Cambria Math" w:hAnsi="Cambria Math" w:hint="eastAsia"/>
                    <w:szCs w:val="24"/>
                  </w:rPr>
                </w:rPrChange>
              </w:rPr>
              <m:t>S</m:t>
            </m:r>
            <m:r>
              <m:rPr>
                <m:sty m:val="p"/>
              </m:rPr>
              <w:rPr>
                <w:rFonts w:ascii="Cambria Math" w:hAnsi="Cambria Math" w:hint="eastAsia"/>
                <w:sz w:val="22"/>
                <w:szCs w:val="24"/>
                <w:rPrChange w:id="2475" w:author="linxl" w:date="2019-09-05T14:23:00Z">
                  <w:rPr>
                    <w:rFonts w:ascii="Cambria Math" w:hAnsi="Cambria Math" w:hint="eastAsia"/>
                    <w:szCs w:val="24"/>
                  </w:rPr>
                </w:rPrChange>
              </w:rPr>
              <m:t>+</m:t>
            </m:r>
            <m:r>
              <m:rPr>
                <m:sty m:val="p"/>
              </m:rPr>
              <w:rPr>
                <w:rFonts w:ascii="Cambria Math" w:hAnsi="Cambria Math"/>
                <w:sz w:val="22"/>
                <w:szCs w:val="24"/>
                <w:rPrChange w:id="2476" w:author="linxl" w:date="2019-09-05T14:23:00Z">
                  <w:rPr>
                    <w:rFonts w:ascii="Cambria Math" w:hAnsi="Cambria Math"/>
                    <w:szCs w:val="24"/>
                  </w:rPr>
                </w:rPrChange>
              </w:rPr>
              <m:t>3</m:t>
            </m:r>
          </m:sub>
        </m:sSub>
      </m:oMath>
      <w:r w:rsidRPr="00D973C4">
        <w:rPr>
          <w:rFonts w:ascii="宋体" w:hAnsi="宋体" w:hint="eastAsia"/>
          <w:sz w:val="22"/>
          <w:szCs w:val="24"/>
          <w:rPrChange w:id="2477" w:author="linxl" w:date="2019-09-05T14:23:00Z">
            <w:rPr>
              <w:rFonts w:ascii="宋体" w:hAnsi="宋体" w:hint="eastAsia"/>
              <w:szCs w:val="24"/>
            </w:rPr>
          </w:rPrChange>
        </w:rPr>
        <w:t>。当移动对象采集到实际的</w:t>
      </w:r>
      <w:r w:rsidRPr="00D973C4">
        <w:rPr>
          <w:rFonts w:ascii="宋体" w:hAnsi="宋体"/>
          <w:sz w:val="22"/>
          <w:szCs w:val="24"/>
          <w:rPrChange w:id="2478" w:author="linxl" w:date="2019-09-05T14:23:00Z">
            <w:rPr>
              <w:rFonts w:ascii="宋体" w:hAnsi="宋体"/>
              <w:szCs w:val="24"/>
            </w:rPr>
          </w:rPrChange>
        </w:rPr>
        <w:t>GPS</w:t>
      </w:r>
      <w:r w:rsidRPr="00D973C4">
        <w:rPr>
          <w:rFonts w:ascii="宋体" w:hAnsi="宋体" w:hint="eastAsia"/>
          <w:sz w:val="22"/>
          <w:szCs w:val="24"/>
          <w:rPrChange w:id="2479" w:author="linxl" w:date="2019-09-05T14:23:00Z">
            <w:rPr>
              <w:rFonts w:ascii="宋体" w:hAnsi="宋体" w:hint="eastAsia"/>
              <w:szCs w:val="24"/>
            </w:rPr>
          </w:rPrChange>
        </w:rPr>
        <w:t>位置</w:t>
      </w:r>
      <m:oMath>
        <m:sSub>
          <m:sSubPr>
            <m:ctrlPr>
              <w:rPr>
                <w:rFonts w:ascii="Cambria Math" w:hAnsi="Cambria Math"/>
                <w:sz w:val="22"/>
                <w:szCs w:val="24"/>
                <w:rPrChange w:id="2480" w:author="linxl" w:date="2019-09-05T14:23:00Z">
                  <w:rPr>
                    <w:rFonts w:ascii="Cambria Math" w:hAnsi="Cambria Math"/>
                    <w:szCs w:val="24"/>
                  </w:rPr>
                </w:rPrChange>
              </w:rPr>
            </m:ctrlPr>
          </m:sSubPr>
          <m:e>
            <m:r>
              <w:rPr>
                <w:rFonts w:ascii="Cambria Math" w:hAnsi="Cambria Math" w:hint="eastAsia"/>
                <w:sz w:val="22"/>
                <w:szCs w:val="24"/>
                <w:rPrChange w:id="2481" w:author="linxl" w:date="2019-09-05T14:23:00Z">
                  <w:rPr>
                    <w:rFonts w:ascii="Cambria Math" w:hAnsi="Cambria Math" w:hint="eastAsia"/>
                    <w:szCs w:val="24"/>
                  </w:rPr>
                </w:rPrChange>
              </w:rPr>
              <m:t>P</m:t>
            </m:r>
          </m:e>
          <m:sub>
            <m:r>
              <w:rPr>
                <w:rFonts w:ascii="Cambria Math" w:hAnsi="Cambria Math" w:hint="eastAsia"/>
                <w:sz w:val="22"/>
                <w:szCs w:val="24"/>
                <w:rPrChange w:id="2482" w:author="linxl" w:date="2019-09-05T14:23:00Z">
                  <w:rPr>
                    <w:rFonts w:ascii="Cambria Math" w:hAnsi="Cambria Math" w:hint="eastAsia"/>
                    <w:szCs w:val="24"/>
                  </w:rPr>
                </w:rPrChange>
              </w:rPr>
              <m:t>S</m:t>
            </m:r>
            <m:r>
              <m:rPr>
                <m:sty m:val="p"/>
              </m:rPr>
              <w:rPr>
                <w:rFonts w:ascii="Cambria Math" w:hAnsi="Cambria Math" w:hint="eastAsia"/>
                <w:sz w:val="22"/>
                <w:szCs w:val="24"/>
                <w:rPrChange w:id="2483" w:author="linxl" w:date="2019-09-05T14:23:00Z">
                  <w:rPr>
                    <w:rFonts w:ascii="Cambria Math" w:hAnsi="Cambria Math" w:hint="eastAsia"/>
                    <w:szCs w:val="24"/>
                  </w:rPr>
                </w:rPrChange>
              </w:rPr>
              <m:t>+</m:t>
            </m:r>
            <m:r>
              <m:rPr>
                <m:sty m:val="p"/>
              </m:rPr>
              <w:rPr>
                <w:rFonts w:ascii="Cambria Math" w:hAnsi="Cambria Math"/>
                <w:sz w:val="22"/>
                <w:szCs w:val="24"/>
                <w:rPrChange w:id="2484" w:author="linxl" w:date="2019-09-05T14:23:00Z">
                  <w:rPr>
                    <w:rFonts w:ascii="Cambria Math" w:hAnsi="Cambria Math"/>
                    <w:szCs w:val="24"/>
                  </w:rPr>
                </w:rPrChange>
              </w:rPr>
              <m:t>3</m:t>
            </m:r>
          </m:sub>
        </m:sSub>
      </m:oMath>
      <w:r w:rsidRPr="00D973C4">
        <w:rPr>
          <w:rFonts w:ascii="宋体" w:hAnsi="宋体" w:hint="eastAsia"/>
          <w:sz w:val="22"/>
          <w:szCs w:val="24"/>
          <w:rPrChange w:id="2485" w:author="linxl" w:date="2019-09-05T14:23:00Z">
            <w:rPr>
              <w:rFonts w:ascii="宋体" w:hAnsi="宋体" w:hint="eastAsia"/>
              <w:szCs w:val="24"/>
            </w:rPr>
          </w:rPrChange>
        </w:rPr>
        <w:t>时，连接</w:t>
      </w:r>
      <m:oMath>
        <m:sSub>
          <m:sSubPr>
            <m:ctrlPr>
              <w:rPr>
                <w:rFonts w:ascii="Cambria Math" w:hAnsi="Cambria Math"/>
                <w:sz w:val="22"/>
                <w:szCs w:val="24"/>
                <w:rPrChange w:id="2486" w:author="linxl" w:date="2019-09-05T14:23:00Z">
                  <w:rPr>
                    <w:rFonts w:ascii="Cambria Math" w:hAnsi="Cambria Math"/>
                    <w:szCs w:val="24"/>
                  </w:rPr>
                </w:rPrChange>
              </w:rPr>
            </m:ctrlPr>
          </m:sSubPr>
          <m:e>
            <m:r>
              <w:rPr>
                <w:rFonts w:ascii="Cambria Math" w:hAnsi="Cambria Math" w:hint="eastAsia"/>
                <w:sz w:val="22"/>
                <w:szCs w:val="24"/>
                <w:rPrChange w:id="2487" w:author="linxl" w:date="2019-09-05T14:23:00Z">
                  <w:rPr>
                    <w:rFonts w:ascii="Cambria Math" w:hAnsi="Cambria Math" w:hint="eastAsia"/>
                    <w:szCs w:val="24"/>
                  </w:rPr>
                </w:rPrChange>
              </w:rPr>
              <m:t>P</m:t>
            </m:r>
          </m:e>
          <m:sub>
            <m:r>
              <w:rPr>
                <w:rFonts w:ascii="Cambria Math" w:hAnsi="Cambria Math" w:hint="eastAsia"/>
                <w:sz w:val="22"/>
                <w:szCs w:val="24"/>
                <w:rPrChange w:id="2488" w:author="linxl" w:date="2019-09-05T14:23:00Z">
                  <w:rPr>
                    <w:rFonts w:ascii="Cambria Math" w:hAnsi="Cambria Math" w:hint="eastAsia"/>
                    <w:szCs w:val="24"/>
                  </w:rPr>
                </w:rPrChange>
              </w:rPr>
              <m:t>S</m:t>
            </m:r>
          </m:sub>
        </m:sSub>
        <m:sSub>
          <m:sSubPr>
            <m:ctrlPr>
              <w:rPr>
                <w:rFonts w:ascii="Cambria Math" w:hAnsi="Cambria Math"/>
                <w:sz w:val="22"/>
                <w:szCs w:val="24"/>
                <w:rPrChange w:id="2489" w:author="linxl" w:date="2019-09-05T14:23:00Z">
                  <w:rPr>
                    <w:rFonts w:ascii="Cambria Math" w:hAnsi="Cambria Math"/>
                    <w:szCs w:val="24"/>
                  </w:rPr>
                </w:rPrChange>
              </w:rPr>
            </m:ctrlPr>
          </m:sSubPr>
          <m:e>
            <m:r>
              <w:rPr>
                <w:rFonts w:ascii="Cambria Math" w:hAnsi="Cambria Math" w:hint="eastAsia"/>
                <w:sz w:val="22"/>
                <w:szCs w:val="24"/>
                <w:rPrChange w:id="2490" w:author="linxl" w:date="2019-09-05T14:23:00Z">
                  <w:rPr>
                    <w:rFonts w:ascii="Cambria Math" w:hAnsi="Cambria Math" w:hint="eastAsia"/>
                    <w:szCs w:val="24"/>
                  </w:rPr>
                </w:rPrChange>
              </w:rPr>
              <m:t>P</m:t>
            </m:r>
          </m:e>
          <m:sub>
            <m:r>
              <w:rPr>
                <w:rFonts w:ascii="Cambria Math" w:hAnsi="Cambria Math" w:hint="eastAsia"/>
                <w:sz w:val="22"/>
                <w:szCs w:val="24"/>
                <w:rPrChange w:id="2491" w:author="linxl" w:date="2019-09-05T14:23:00Z">
                  <w:rPr>
                    <w:rFonts w:ascii="Cambria Math" w:hAnsi="Cambria Math" w:hint="eastAsia"/>
                    <w:szCs w:val="24"/>
                  </w:rPr>
                </w:rPrChange>
              </w:rPr>
              <m:t>S</m:t>
            </m:r>
            <m:r>
              <m:rPr>
                <m:sty m:val="p"/>
              </m:rPr>
              <w:rPr>
                <w:rFonts w:ascii="Cambria Math" w:hAnsi="Cambria Math" w:hint="eastAsia"/>
                <w:sz w:val="22"/>
                <w:szCs w:val="24"/>
                <w:rPrChange w:id="2492" w:author="linxl" w:date="2019-09-05T14:23:00Z">
                  <w:rPr>
                    <w:rFonts w:ascii="Cambria Math" w:hAnsi="Cambria Math" w:hint="eastAsia"/>
                    <w:szCs w:val="24"/>
                  </w:rPr>
                </w:rPrChange>
              </w:rPr>
              <m:t>+</m:t>
            </m:r>
            <m:r>
              <m:rPr>
                <m:sty m:val="p"/>
              </m:rPr>
              <w:rPr>
                <w:rFonts w:ascii="Cambria Math" w:hAnsi="Cambria Math"/>
                <w:sz w:val="22"/>
                <w:szCs w:val="24"/>
                <w:rPrChange w:id="2493" w:author="linxl" w:date="2019-09-05T14:23:00Z">
                  <w:rPr>
                    <w:rFonts w:ascii="Cambria Math" w:hAnsi="Cambria Math"/>
                    <w:szCs w:val="24"/>
                  </w:rPr>
                </w:rPrChange>
              </w:rPr>
              <m:t>3</m:t>
            </m:r>
          </m:sub>
        </m:sSub>
      </m:oMath>
      <w:r w:rsidRPr="00D973C4">
        <w:rPr>
          <w:rFonts w:ascii="宋体" w:hAnsi="宋体" w:hint="eastAsia"/>
          <w:sz w:val="22"/>
          <w:szCs w:val="24"/>
          <w:rPrChange w:id="2494" w:author="linxl" w:date="2019-09-05T14:23:00Z">
            <w:rPr>
              <w:rFonts w:ascii="宋体" w:hAnsi="宋体" w:hint="eastAsia"/>
              <w:szCs w:val="24"/>
            </w:rPr>
          </w:rPrChange>
        </w:rPr>
        <w:t>，求出此时</w:t>
      </w:r>
      <m:oMath>
        <m:sSub>
          <m:sSubPr>
            <m:ctrlPr>
              <w:rPr>
                <w:rFonts w:ascii="Cambria Math" w:hAnsi="Cambria Math"/>
                <w:sz w:val="22"/>
                <w:szCs w:val="24"/>
                <w:rPrChange w:id="2495" w:author="linxl" w:date="2019-09-05T14:23:00Z">
                  <w:rPr>
                    <w:rFonts w:ascii="Cambria Math" w:hAnsi="Cambria Math"/>
                    <w:szCs w:val="24"/>
                  </w:rPr>
                </w:rPrChange>
              </w:rPr>
            </m:ctrlPr>
          </m:sSubPr>
          <m:e>
            <m:r>
              <w:rPr>
                <w:rFonts w:ascii="Cambria Math" w:hAnsi="Cambria Math"/>
                <w:sz w:val="22"/>
                <w:szCs w:val="24"/>
                <w:rPrChange w:id="2496" w:author="linxl" w:date="2019-09-05T14:23:00Z">
                  <w:rPr>
                    <w:rFonts w:ascii="Cambria Math" w:hAnsi="Cambria Math"/>
                    <w:szCs w:val="24"/>
                  </w:rPr>
                </w:rPrChange>
              </w:rPr>
              <m:t>t</m:t>
            </m:r>
          </m:e>
          <m:sub>
            <m:r>
              <w:rPr>
                <w:rFonts w:ascii="Cambria Math" w:hAnsi="Cambria Math" w:hint="eastAsia"/>
                <w:sz w:val="22"/>
                <w:szCs w:val="24"/>
                <w:rPrChange w:id="2497" w:author="linxl" w:date="2019-09-05T14:23:00Z">
                  <w:rPr>
                    <w:rFonts w:ascii="Cambria Math" w:hAnsi="Cambria Math" w:hint="eastAsia"/>
                    <w:szCs w:val="24"/>
                  </w:rPr>
                </w:rPrChange>
              </w:rPr>
              <m:t>S</m:t>
            </m:r>
            <m:r>
              <m:rPr>
                <m:sty m:val="p"/>
              </m:rPr>
              <w:rPr>
                <w:rFonts w:ascii="Cambria Math" w:hAnsi="Cambria Math" w:hint="eastAsia"/>
                <w:sz w:val="22"/>
                <w:szCs w:val="24"/>
                <w:rPrChange w:id="2498" w:author="linxl" w:date="2019-09-05T14:23:00Z">
                  <w:rPr>
                    <w:rFonts w:ascii="Cambria Math" w:hAnsi="Cambria Math" w:hint="eastAsia"/>
                    <w:szCs w:val="24"/>
                  </w:rPr>
                </w:rPrChange>
              </w:rPr>
              <m:t>+</m:t>
            </m:r>
            <m:r>
              <m:rPr>
                <m:sty m:val="p"/>
              </m:rPr>
              <w:rPr>
                <w:rFonts w:ascii="Cambria Math" w:hAnsi="Cambria Math"/>
                <w:sz w:val="22"/>
                <w:szCs w:val="24"/>
                <w:rPrChange w:id="2499" w:author="linxl" w:date="2019-09-05T14:23:00Z">
                  <w:rPr>
                    <w:rFonts w:ascii="Cambria Math" w:hAnsi="Cambria Math"/>
                    <w:szCs w:val="24"/>
                  </w:rPr>
                </w:rPrChange>
              </w:rPr>
              <m:t>1</m:t>
            </m:r>
          </m:sub>
        </m:sSub>
      </m:oMath>
      <w:r w:rsidRPr="00D973C4">
        <w:rPr>
          <w:rFonts w:ascii="宋体" w:hAnsi="宋体" w:hint="eastAsia"/>
          <w:sz w:val="22"/>
          <w:szCs w:val="24"/>
          <w:rPrChange w:id="2500" w:author="linxl" w:date="2019-09-05T14:23:00Z">
            <w:rPr>
              <w:rFonts w:ascii="宋体" w:hAnsi="宋体" w:hint="eastAsia"/>
              <w:szCs w:val="24"/>
            </w:rPr>
          </w:rPrChange>
        </w:rPr>
        <w:t>时刻同步点坐标</w:t>
      </w:r>
      <m:oMath>
        <m:sSubSup>
          <m:sSubSupPr>
            <m:ctrlPr>
              <w:rPr>
                <w:rFonts w:ascii="Cambria Math" w:hAnsi="Cambria Math"/>
                <w:sz w:val="22"/>
                <w:szCs w:val="24"/>
                <w:rPrChange w:id="2501" w:author="linxl" w:date="2019-09-05T14:23:00Z">
                  <w:rPr>
                    <w:rFonts w:ascii="Cambria Math" w:hAnsi="Cambria Math"/>
                    <w:szCs w:val="24"/>
                  </w:rPr>
                </w:rPrChange>
              </w:rPr>
            </m:ctrlPr>
          </m:sSubSupPr>
          <m:e>
            <m:r>
              <w:rPr>
                <w:rFonts w:ascii="Cambria Math" w:hAnsi="Cambria Math" w:hint="eastAsia"/>
                <w:sz w:val="22"/>
                <w:szCs w:val="24"/>
                <w:rPrChange w:id="2502" w:author="linxl" w:date="2019-09-05T14:23:00Z">
                  <w:rPr>
                    <w:rFonts w:ascii="Cambria Math" w:hAnsi="Cambria Math" w:hint="eastAsia"/>
                    <w:szCs w:val="24"/>
                  </w:rPr>
                </w:rPrChange>
              </w:rPr>
              <m:t>P</m:t>
            </m:r>
          </m:e>
          <m:sub>
            <m:r>
              <w:rPr>
                <w:rFonts w:ascii="Cambria Math" w:hAnsi="Cambria Math" w:hint="eastAsia"/>
                <w:sz w:val="22"/>
                <w:szCs w:val="24"/>
                <w:rPrChange w:id="2503" w:author="linxl" w:date="2019-09-05T14:23:00Z">
                  <w:rPr>
                    <w:rFonts w:ascii="Cambria Math" w:hAnsi="Cambria Math" w:hint="eastAsia"/>
                    <w:szCs w:val="24"/>
                  </w:rPr>
                </w:rPrChange>
              </w:rPr>
              <m:t>s</m:t>
            </m:r>
            <m:r>
              <m:rPr>
                <m:sty m:val="p"/>
              </m:rPr>
              <w:rPr>
                <w:rFonts w:ascii="Cambria Math" w:hAnsi="Cambria Math" w:hint="eastAsia"/>
                <w:sz w:val="22"/>
                <w:szCs w:val="24"/>
                <w:rPrChange w:id="2504" w:author="linxl" w:date="2019-09-05T14:23:00Z">
                  <w:rPr>
                    <w:rFonts w:ascii="Cambria Math" w:hAnsi="Cambria Math" w:hint="eastAsia"/>
                    <w:szCs w:val="24"/>
                  </w:rPr>
                </w:rPrChange>
              </w:rPr>
              <m:t>+</m:t>
            </m:r>
            <m:r>
              <w:rPr>
                <w:rFonts w:ascii="Cambria Math" w:hAnsi="Cambria Math" w:hint="eastAsia"/>
                <w:sz w:val="22"/>
                <w:szCs w:val="24"/>
                <w:rPrChange w:id="2505" w:author="linxl" w:date="2019-09-05T14:23:00Z">
                  <w:rPr>
                    <w:rFonts w:ascii="Cambria Math" w:hAnsi="Cambria Math" w:hint="eastAsia"/>
                    <w:szCs w:val="24"/>
                  </w:rPr>
                </w:rPrChange>
              </w:rPr>
              <m:t>3</m:t>
            </m:r>
          </m:sub>
          <m:sup>
            <m:r>
              <m:rPr>
                <m:sty m:val="p"/>
              </m:rPr>
              <w:rPr>
                <w:rFonts w:ascii="Cambria Math" w:hAnsi="Cambria Math"/>
                <w:sz w:val="22"/>
                <w:szCs w:val="24"/>
                <w:rPrChange w:id="2506" w:author="linxl" w:date="2019-09-05T14:23:00Z">
                  <w:rPr>
                    <w:rFonts w:ascii="Cambria Math" w:hAnsi="Cambria Math"/>
                    <w:szCs w:val="24"/>
                  </w:rPr>
                </w:rPrChange>
              </w:rPr>
              <m:t>'</m:t>
            </m:r>
          </m:sup>
        </m:sSubSup>
      </m:oMath>
      <w:r w:rsidRPr="00D973C4">
        <w:rPr>
          <w:rFonts w:ascii="宋体" w:hAnsi="宋体" w:hint="eastAsia"/>
          <w:sz w:val="22"/>
          <w:szCs w:val="24"/>
          <w:rPrChange w:id="2507" w:author="linxl" w:date="2019-09-05T14:23:00Z">
            <w:rPr>
              <w:rFonts w:ascii="宋体" w:hAnsi="宋体" w:hint="eastAsia"/>
              <w:szCs w:val="24"/>
            </w:rPr>
          </w:rPrChange>
        </w:rPr>
        <w:t>。</w:t>
      </w:r>
      <m:oMath>
        <m:sSubSup>
          <m:sSubSupPr>
            <m:ctrlPr>
              <w:rPr>
                <w:rFonts w:ascii="Cambria Math" w:hAnsi="Cambria Math"/>
                <w:sz w:val="22"/>
                <w:szCs w:val="24"/>
                <w:rPrChange w:id="2508" w:author="linxl" w:date="2019-09-05T14:23:00Z">
                  <w:rPr>
                    <w:rFonts w:ascii="Cambria Math" w:hAnsi="Cambria Math"/>
                    <w:szCs w:val="24"/>
                  </w:rPr>
                </w:rPrChange>
              </w:rPr>
            </m:ctrlPr>
          </m:sSubSupPr>
          <m:e>
            <m:r>
              <w:rPr>
                <w:rFonts w:ascii="Cambria Math" w:hAnsi="Cambria Math" w:hint="eastAsia"/>
                <w:sz w:val="22"/>
                <w:szCs w:val="24"/>
                <w:rPrChange w:id="2509" w:author="linxl" w:date="2019-09-05T14:23:00Z">
                  <w:rPr>
                    <w:rFonts w:ascii="Cambria Math" w:hAnsi="Cambria Math" w:hint="eastAsia"/>
                    <w:szCs w:val="24"/>
                  </w:rPr>
                </w:rPrChange>
              </w:rPr>
              <m:t>P</m:t>
            </m:r>
          </m:e>
          <m:sub>
            <m:r>
              <w:rPr>
                <w:rFonts w:ascii="Cambria Math" w:hAnsi="Cambria Math" w:hint="eastAsia"/>
                <w:sz w:val="22"/>
                <w:szCs w:val="24"/>
                <w:rPrChange w:id="2510" w:author="linxl" w:date="2019-09-05T14:23:00Z">
                  <w:rPr>
                    <w:rFonts w:ascii="Cambria Math" w:hAnsi="Cambria Math" w:hint="eastAsia"/>
                    <w:szCs w:val="24"/>
                  </w:rPr>
                </w:rPrChange>
              </w:rPr>
              <m:t>s</m:t>
            </m:r>
            <m:r>
              <m:rPr>
                <m:sty m:val="p"/>
              </m:rPr>
              <w:rPr>
                <w:rFonts w:ascii="Cambria Math" w:hAnsi="Cambria Math" w:hint="eastAsia"/>
                <w:sz w:val="22"/>
                <w:szCs w:val="24"/>
                <w:rPrChange w:id="2511" w:author="linxl" w:date="2019-09-05T14:23:00Z">
                  <w:rPr>
                    <w:rFonts w:ascii="Cambria Math" w:hAnsi="Cambria Math" w:hint="eastAsia"/>
                    <w:szCs w:val="24"/>
                  </w:rPr>
                </w:rPrChange>
              </w:rPr>
              <m:t>+</m:t>
            </m:r>
            <m:r>
              <w:rPr>
                <w:rFonts w:ascii="Cambria Math" w:hAnsi="Cambria Math" w:hint="eastAsia"/>
                <w:sz w:val="22"/>
                <w:szCs w:val="24"/>
                <w:rPrChange w:id="2512" w:author="linxl" w:date="2019-09-05T14:23:00Z">
                  <w:rPr>
                    <w:rFonts w:ascii="Cambria Math" w:hAnsi="Cambria Math" w:hint="eastAsia"/>
                    <w:szCs w:val="24"/>
                  </w:rPr>
                </w:rPrChange>
              </w:rPr>
              <m:t>3</m:t>
            </m:r>
          </m:sub>
          <m:sup>
            <m:r>
              <m:rPr>
                <m:sty m:val="p"/>
              </m:rPr>
              <w:rPr>
                <w:rFonts w:ascii="Cambria Math" w:hAnsi="Cambria Math"/>
                <w:sz w:val="22"/>
                <w:szCs w:val="24"/>
                <w:rPrChange w:id="2513" w:author="linxl" w:date="2019-09-05T14:23:00Z">
                  <w:rPr>
                    <w:rFonts w:ascii="Cambria Math" w:hAnsi="Cambria Math"/>
                    <w:szCs w:val="24"/>
                  </w:rPr>
                </w:rPrChange>
              </w:rPr>
              <m:t>'</m:t>
            </m:r>
          </m:sup>
        </m:sSubSup>
      </m:oMath>
      <w:r w:rsidRPr="00D973C4">
        <w:rPr>
          <w:rFonts w:ascii="宋体" w:hAnsi="宋体" w:hint="eastAsia"/>
          <w:sz w:val="22"/>
          <w:szCs w:val="24"/>
          <w:rPrChange w:id="2514" w:author="linxl" w:date="2019-09-05T14:23:00Z">
            <w:rPr>
              <w:rFonts w:ascii="宋体" w:hAnsi="宋体" w:hint="eastAsia"/>
              <w:szCs w:val="24"/>
            </w:rPr>
          </w:rPrChange>
        </w:rPr>
        <w:t>在S中，则计算</w:t>
      </w:r>
      <m:oMath>
        <m:sSub>
          <m:sSubPr>
            <m:ctrlPr>
              <w:rPr>
                <w:rFonts w:ascii="Cambria Math" w:hAnsi="Cambria Math"/>
                <w:sz w:val="22"/>
                <w:szCs w:val="24"/>
                <w:rPrChange w:id="2515" w:author="linxl" w:date="2019-09-05T14:23:00Z">
                  <w:rPr>
                    <w:rFonts w:ascii="Cambria Math" w:hAnsi="Cambria Math"/>
                    <w:szCs w:val="24"/>
                  </w:rPr>
                </w:rPrChange>
              </w:rPr>
            </m:ctrlPr>
          </m:sSubPr>
          <m:e>
            <m:r>
              <w:rPr>
                <w:rFonts w:ascii="Cambria Math" w:hAnsi="Cambria Math" w:hint="eastAsia"/>
                <w:sz w:val="22"/>
                <w:szCs w:val="24"/>
                <w:rPrChange w:id="2516" w:author="linxl" w:date="2019-09-05T14:23:00Z">
                  <w:rPr>
                    <w:rFonts w:ascii="Cambria Math" w:hAnsi="Cambria Math" w:hint="eastAsia"/>
                    <w:szCs w:val="24"/>
                  </w:rPr>
                </w:rPrChange>
              </w:rPr>
              <m:t>C</m:t>
            </m:r>
          </m:e>
          <m:sub>
            <m:r>
              <w:rPr>
                <w:rFonts w:ascii="Cambria Math" w:hAnsi="Cambria Math" w:hint="eastAsia"/>
                <w:sz w:val="22"/>
                <w:szCs w:val="24"/>
                <w:rPrChange w:id="2517" w:author="linxl" w:date="2019-09-05T14:23:00Z">
                  <w:rPr>
                    <w:rFonts w:ascii="Cambria Math" w:hAnsi="Cambria Math" w:hint="eastAsia"/>
                    <w:szCs w:val="24"/>
                  </w:rPr>
                </w:rPrChange>
              </w:rPr>
              <m:t>S</m:t>
            </m:r>
            <m:r>
              <m:rPr>
                <m:sty m:val="p"/>
              </m:rPr>
              <w:rPr>
                <w:rFonts w:ascii="Cambria Math" w:hAnsi="Cambria Math" w:hint="eastAsia"/>
                <w:sz w:val="22"/>
                <w:szCs w:val="24"/>
                <w:rPrChange w:id="2518" w:author="linxl" w:date="2019-09-05T14:23:00Z">
                  <w:rPr>
                    <w:rFonts w:ascii="Cambria Math" w:hAnsi="Cambria Math" w:hint="eastAsia"/>
                    <w:szCs w:val="24"/>
                  </w:rPr>
                </w:rPrChange>
              </w:rPr>
              <m:t>+</m:t>
            </m:r>
            <m:r>
              <m:rPr>
                <m:sty m:val="p"/>
              </m:rPr>
              <w:rPr>
                <w:rFonts w:ascii="Cambria Math" w:hAnsi="Cambria Math"/>
                <w:sz w:val="22"/>
                <w:szCs w:val="24"/>
                <w:rPrChange w:id="2519" w:author="linxl" w:date="2019-09-05T14:23:00Z">
                  <w:rPr>
                    <w:rFonts w:ascii="Cambria Math" w:hAnsi="Cambria Math"/>
                    <w:szCs w:val="24"/>
                  </w:rPr>
                </w:rPrChange>
              </w:rPr>
              <m:t>3</m:t>
            </m:r>
          </m:sub>
        </m:sSub>
      </m:oMath>
      <w:r w:rsidRPr="00D973C4">
        <w:rPr>
          <w:rFonts w:ascii="宋体" w:hAnsi="宋体" w:hint="eastAsia"/>
          <w:sz w:val="22"/>
          <w:szCs w:val="24"/>
          <w:rPrChange w:id="2520" w:author="linxl" w:date="2019-09-05T14:23:00Z">
            <w:rPr>
              <w:rFonts w:ascii="宋体" w:hAnsi="宋体" w:hint="eastAsia"/>
              <w:szCs w:val="24"/>
            </w:rPr>
          </w:rPrChange>
        </w:rPr>
        <w:t>的同步圆</w:t>
      </w:r>
      <m:oMath>
        <m:sSubSup>
          <m:sSubSupPr>
            <m:ctrlPr>
              <w:rPr>
                <w:rFonts w:ascii="Cambria Math" w:hAnsi="Cambria Math"/>
                <w:sz w:val="22"/>
                <w:szCs w:val="24"/>
                <w:rPrChange w:id="2521" w:author="linxl" w:date="2019-09-05T14:23:00Z">
                  <w:rPr>
                    <w:rFonts w:ascii="Cambria Math" w:hAnsi="Cambria Math"/>
                    <w:szCs w:val="24"/>
                  </w:rPr>
                </w:rPrChange>
              </w:rPr>
            </m:ctrlPr>
          </m:sSubSupPr>
          <m:e>
            <m:r>
              <w:rPr>
                <w:rFonts w:ascii="Cambria Math" w:hAnsi="Cambria Math"/>
                <w:sz w:val="22"/>
                <w:szCs w:val="24"/>
                <w:rPrChange w:id="2522" w:author="linxl" w:date="2019-09-05T14:23:00Z">
                  <w:rPr>
                    <w:rFonts w:ascii="Cambria Math" w:hAnsi="Cambria Math"/>
                    <w:szCs w:val="24"/>
                  </w:rPr>
                </w:rPrChange>
              </w:rPr>
              <m:t>O</m:t>
            </m:r>
          </m:e>
          <m:sub>
            <m:r>
              <w:rPr>
                <w:rFonts w:ascii="Cambria Math" w:hAnsi="Cambria Math"/>
                <w:sz w:val="22"/>
                <w:szCs w:val="24"/>
                <w:rPrChange w:id="2523" w:author="linxl" w:date="2019-09-05T14:23:00Z">
                  <w:rPr>
                    <w:rFonts w:ascii="Cambria Math" w:hAnsi="Cambria Math"/>
                    <w:szCs w:val="24"/>
                  </w:rPr>
                </w:rPrChange>
              </w:rPr>
              <m:t>s</m:t>
            </m:r>
            <m:r>
              <m:rPr>
                <m:sty m:val="p"/>
              </m:rPr>
              <w:rPr>
                <w:rFonts w:ascii="Cambria Math" w:hAnsi="Cambria Math"/>
                <w:sz w:val="22"/>
                <w:szCs w:val="24"/>
                <w:rPrChange w:id="2524" w:author="linxl" w:date="2019-09-05T14:23:00Z">
                  <w:rPr>
                    <w:rFonts w:ascii="Cambria Math" w:hAnsi="Cambria Math"/>
                    <w:szCs w:val="24"/>
                  </w:rPr>
                </w:rPrChange>
              </w:rPr>
              <m:t>+3</m:t>
            </m:r>
          </m:sub>
          <m:sup>
            <m:r>
              <m:rPr>
                <m:sty m:val="p"/>
              </m:rPr>
              <w:rPr>
                <w:rFonts w:ascii="Cambria Math" w:hAnsi="Cambria Math"/>
                <w:sz w:val="22"/>
                <w:szCs w:val="24"/>
                <w:rPrChange w:id="2525" w:author="linxl" w:date="2019-09-05T14:23:00Z">
                  <w:rPr>
                    <w:rFonts w:ascii="Cambria Math" w:hAnsi="Cambria Math"/>
                    <w:szCs w:val="24"/>
                  </w:rPr>
                </w:rPrChange>
              </w:rPr>
              <m:t>'</m:t>
            </m:r>
          </m:sup>
        </m:sSubSup>
      </m:oMath>
      <w:r w:rsidRPr="00D973C4">
        <w:rPr>
          <w:rFonts w:ascii="宋体" w:hAnsi="宋体" w:hint="eastAsia"/>
          <w:sz w:val="22"/>
          <w:szCs w:val="24"/>
          <w:rPrChange w:id="2526" w:author="linxl" w:date="2019-09-05T14:23:00Z">
            <w:rPr>
              <w:rFonts w:ascii="宋体" w:hAnsi="宋体" w:hint="eastAsia"/>
              <w:szCs w:val="24"/>
            </w:rPr>
          </w:rPrChange>
        </w:rPr>
        <w:t>。更新</w:t>
      </w:r>
      <w:r w:rsidRPr="00D973C4">
        <w:rPr>
          <w:rFonts w:ascii="宋体" w:hAnsi="宋体"/>
          <w:sz w:val="22"/>
          <w:szCs w:val="24"/>
          <w:rPrChange w:id="2527" w:author="linxl" w:date="2019-09-05T14:23:00Z">
            <w:rPr>
              <w:rFonts w:ascii="宋体" w:hAnsi="宋体"/>
              <w:szCs w:val="24"/>
            </w:rPr>
          </w:rPrChange>
        </w:rPr>
        <w:t>S=S</w:t>
      </w:r>
      <w:r w:rsidRPr="00D973C4">
        <w:rPr>
          <w:rFonts w:ascii="宋体" w:hAnsi="宋体" w:hint="eastAsia"/>
          <w:sz w:val="22"/>
          <w:szCs w:val="24"/>
          <w:rPrChange w:id="2528" w:author="linxl" w:date="2019-09-05T14:23:00Z">
            <w:rPr>
              <w:rFonts w:ascii="宋体" w:hAnsi="宋体" w:hint="eastAsia"/>
              <w:szCs w:val="24"/>
            </w:rPr>
          </w:rPrChange>
        </w:rPr>
        <w:t>∩</w:t>
      </w:r>
      <m:oMath>
        <m:sSubSup>
          <m:sSubSupPr>
            <m:ctrlPr>
              <w:rPr>
                <w:rFonts w:ascii="Cambria Math" w:hAnsi="Cambria Math"/>
                <w:sz w:val="22"/>
                <w:szCs w:val="24"/>
                <w:rPrChange w:id="2529" w:author="linxl" w:date="2019-09-05T14:23:00Z">
                  <w:rPr>
                    <w:rFonts w:ascii="Cambria Math" w:hAnsi="Cambria Math"/>
                    <w:szCs w:val="24"/>
                  </w:rPr>
                </w:rPrChange>
              </w:rPr>
            </m:ctrlPr>
          </m:sSubSupPr>
          <m:e>
            <m:r>
              <w:rPr>
                <w:rFonts w:ascii="Cambria Math" w:hAnsi="Cambria Math"/>
                <w:sz w:val="22"/>
                <w:szCs w:val="24"/>
                <w:rPrChange w:id="2530" w:author="linxl" w:date="2019-09-05T14:23:00Z">
                  <w:rPr>
                    <w:rFonts w:ascii="Cambria Math" w:hAnsi="Cambria Math"/>
                    <w:szCs w:val="24"/>
                  </w:rPr>
                </w:rPrChange>
              </w:rPr>
              <m:t>O</m:t>
            </m:r>
          </m:e>
          <m:sub>
            <m:r>
              <w:rPr>
                <w:rFonts w:ascii="Cambria Math" w:hAnsi="Cambria Math"/>
                <w:sz w:val="22"/>
                <w:szCs w:val="24"/>
                <w:rPrChange w:id="2531" w:author="linxl" w:date="2019-09-05T14:23:00Z">
                  <w:rPr>
                    <w:rFonts w:ascii="Cambria Math" w:hAnsi="Cambria Math"/>
                    <w:szCs w:val="24"/>
                  </w:rPr>
                </w:rPrChange>
              </w:rPr>
              <m:t>s</m:t>
            </m:r>
            <m:r>
              <m:rPr>
                <m:sty m:val="p"/>
              </m:rPr>
              <w:rPr>
                <w:rFonts w:ascii="Cambria Math" w:hAnsi="Cambria Math"/>
                <w:sz w:val="22"/>
                <w:szCs w:val="24"/>
                <w:rPrChange w:id="2532" w:author="linxl" w:date="2019-09-05T14:23:00Z">
                  <w:rPr>
                    <w:rFonts w:ascii="Cambria Math" w:hAnsi="Cambria Math"/>
                    <w:szCs w:val="24"/>
                  </w:rPr>
                </w:rPrChange>
              </w:rPr>
              <m:t>+3</m:t>
            </m:r>
          </m:sub>
          <m:sup>
            <m:r>
              <m:rPr>
                <m:sty m:val="p"/>
              </m:rPr>
              <w:rPr>
                <w:rFonts w:ascii="Cambria Math" w:hAnsi="Cambria Math"/>
                <w:sz w:val="22"/>
                <w:szCs w:val="24"/>
                <w:rPrChange w:id="2533" w:author="linxl" w:date="2019-09-05T14:23:00Z">
                  <w:rPr>
                    <w:rFonts w:ascii="Cambria Math" w:hAnsi="Cambria Math"/>
                    <w:szCs w:val="24"/>
                  </w:rPr>
                </w:rPrChange>
              </w:rPr>
              <m:t>'</m:t>
            </m:r>
          </m:sup>
        </m:sSubSup>
      </m:oMath>
      <w:r w:rsidRPr="00D973C4">
        <w:rPr>
          <w:rFonts w:ascii="宋体" w:hAnsi="宋体" w:hint="eastAsia"/>
          <w:sz w:val="22"/>
          <w:szCs w:val="24"/>
          <w:rPrChange w:id="2534" w:author="linxl" w:date="2019-09-05T14:23:00Z">
            <w:rPr>
              <w:rFonts w:ascii="宋体" w:hAnsi="宋体" w:hint="eastAsia"/>
              <w:szCs w:val="24"/>
            </w:rPr>
          </w:rPrChange>
        </w:rPr>
        <w:t>。计算点</w:t>
      </w:r>
      <m:oMath>
        <m:sSub>
          <m:sSubPr>
            <m:ctrlPr>
              <w:rPr>
                <w:rFonts w:ascii="Cambria Math" w:hAnsi="Cambria Math"/>
                <w:sz w:val="22"/>
                <w:szCs w:val="24"/>
                <w:rPrChange w:id="2535" w:author="linxl" w:date="2019-09-05T14:23:00Z">
                  <w:rPr>
                    <w:rFonts w:ascii="Cambria Math" w:hAnsi="Cambria Math"/>
                    <w:szCs w:val="24"/>
                  </w:rPr>
                </w:rPrChange>
              </w:rPr>
            </m:ctrlPr>
          </m:sSubPr>
          <m:e>
            <m:r>
              <w:rPr>
                <w:rFonts w:ascii="Cambria Math" w:hAnsi="Cambria Math" w:hint="eastAsia"/>
                <w:sz w:val="22"/>
                <w:szCs w:val="24"/>
                <w:rPrChange w:id="2536" w:author="linxl" w:date="2019-09-05T14:23:00Z">
                  <w:rPr>
                    <w:rFonts w:ascii="Cambria Math" w:hAnsi="Cambria Math" w:hint="eastAsia"/>
                    <w:szCs w:val="24"/>
                  </w:rPr>
                </w:rPrChange>
              </w:rPr>
              <m:t>P</m:t>
            </m:r>
          </m:e>
          <m:sub>
            <m:r>
              <w:rPr>
                <w:rFonts w:ascii="Cambria Math" w:hAnsi="Cambria Math" w:hint="eastAsia"/>
                <w:sz w:val="22"/>
                <w:szCs w:val="24"/>
                <w:rPrChange w:id="2537" w:author="linxl" w:date="2019-09-05T14:23:00Z">
                  <w:rPr>
                    <w:rFonts w:ascii="Cambria Math" w:hAnsi="Cambria Math" w:hint="eastAsia"/>
                    <w:szCs w:val="24"/>
                  </w:rPr>
                </w:rPrChange>
              </w:rPr>
              <m:t>S</m:t>
            </m:r>
            <m:r>
              <m:rPr>
                <m:sty m:val="p"/>
              </m:rPr>
              <w:rPr>
                <w:rFonts w:ascii="Cambria Math" w:hAnsi="Cambria Math" w:hint="eastAsia"/>
                <w:sz w:val="22"/>
                <w:szCs w:val="24"/>
                <w:rPrChange w:id="2538" w:author="linxl" w:date="2019-09-05T14:23:00Z">
                  <w:rPr>
                    <w:rFonts w:ascii="Cambria Math" w:hAnsi="Cambria Math" w:hint="eastAsia"/>
                    <w:szCs w:val="24"/>
                  </w:rPr>
                </w:rPrChange>
              </w:rPr>
              <m:t>+</m:t>
            </m:r>
            <m:r>
              <m:rPr>
                <m:sty m:val="p"/>
              </m:rPr>
              <w:rPr>
                <w:rFonts w:ascii="Cambria Math" w:hAnsi="Cambria Math"/>
                <w:sz w:val="22"/>
                <w:szCs w:val="24"/>
                <w:rPrChange w:id="2539" w:author="linxl" w:date="2019-09-05T14:23:00Z">
                  <w:rPr>
                    <w:rFonts w:ascii="Cambria Math" w:hAnsi="Cambria Math"/>
                    <w:szCs w:val="24"/>
                  </w:rPr>
                </w:rPrChange>
              </w:rPr>
              <m:t>3</m:t>
            </m:r>
          </m:sub>
        </m:sSub>
      </m:oMath>
      <w:r w:rsidRPr="00D973C4">
        <w:rPr>
          <w:rFonts w:ascii="宋体" w:hAnsi="宋体" w:hint="eastAsia"/>
          <w:sz w:val="22"/>
          <w:szCs w:val="24"/>
          <w:rPrChange w:id="2540" w:author="linxl" w:date="2019-09-05T14:23:00Z">
            <w:rPr>
              <w:rFonts w:ascii="宋体" w:hAnsi="宋体" w:hint="eastAsia"/>
              <w:szCs w:val="24"/>
            </w:rPr>
          </w:rPrChange>
        </w:rPr>
        <w:t>与点</w:t>
      </w:r>
      <m:oMath>
        <m:sSub>
          <m:sSubPr>
            <m:ctrlPr>
              <w:rPr>
                <w:rFonts w:ascii="Cambria Math" w:hAnsi="Cambria Math"/>
                <w:sz w:val="22"/>
                <w:szCs w:val="24"/>
                <w:rPrChange w:id="2541" w:author="linxl" w:date="2019-09-05T14:23:00Z">
                  <w:rPr>
                    <w:rFonts w:ascii="Cambria Math" w:hAnsi="Cambria Math"/>
                    <w:szCs w:val="24"/>
                  </w:rPr>
                </w:rPrChange>
              </w:rPr>
            </m:ctrlPr>
          </m:sSubPr>
          <m:e>
            <m:r>
              <w:rPr>
                <w:rFonts w:ascii="Cambria Math" w:hAnsi="Cambria Math" w:hint="eastAsia"/>
                <w:sz w:val="22"/>
                <w:szCs w:val="24"/>
                <w:rPrChange w:id="2542" w:author="linxl" w:date="2019-09-05T14:23:00Z">
                  <w:rPr>
                    <w:rFonts w:ascii="Cambria Math" w:hAnsi="Cambria Math" w:hint="eastAsia"/>
                    <w:szCs w:val="24"/>
                  </w:rPr>
                </w:rPrChange>
              </w:rPr>
              <m:t>Q</m:t>
            </m:r>
          </m:e>
          <m:sub>
            <m:r>
              <w:rPr>
                <w:rFonts w:ascii="Cambria Math" w:hAnsi="Cambria Math" w:hint="eastAsia"/>
                <w:sz w:val="22"/>
                <w:szCs w:val="24"/>
                <w:rPrChange w:id="2543" w:author="linxl" w:date="2019-09-05T14:23:00Z">
                  <w:rPr>
                    <w:rFonts w:ascii="Cambria Math" w:hAnsi="Cambria Math" w:hint="eastAsia"/>
                    <w:szCs w:val="24"/>
                  </w:rPr>
                </w:rPrChange>
              </w:rPr>
              <m:t>S</m:t>
            </m:r>
            <m:r>
              <m:rPr>
                <m:sty m:val="p"/>
              </m:rPr>
              <w:rPr>
                <w:rFonts w:ascii="Cambria Math" w:hAnsi="Cambria Math" w:hint="eastAsia"/>
                <w:sz w:val="22"/>
                <w:szCs w:val="24"/>
                <w:rPrChange w:id="2544" w:author="linxl" w:date="2019-09-05T14:23:00Z">
                  <w:rPr>
                    <w:rFonts w:ascii="Cambria Math" w:hAnsi="Cambria Math" w:hint="eastAsia"/>
                    <w:szCs w:val="24"/>
                  </w:rPr>
                </w:rPrChange>
              </w:rPr>
              <m:t>+</m:t>
            </m:r>
            <m:r>
              <m:rPr>
                <m:sty m:val="p"/>
              </m:rPr>
              <w:rPr>
                <w:rFonts w:ascii="Cambria Math" w:hAnsi="Cambria Math"/>
                <w:sz w:val="22"/>
                <w:szCs w:val="24"/>
                <w:rPrChange w:id="2545" w:author="linxl" w:date="2019-09-05T14:23:00Z">
                  <w:rPr>
                    <w:rFonts w:ascii="Cambria Math" w:hAnsi="Cambria Math"/>
                    <w:szCs w:val="24"/>
                  </w:rPr>
                </w:rPrChange>
              </w:rPr>
              <m:t>3</m:t>
            </m:r>
          </m:sub>
        </m:sSub>
      </m:oMath>
      <w:r w:rsidRPr="00D973C4">
        <w:rPr>
          <w:rFonts w:ascii="宋体" w:hAnsi="宋体" w:hint="eastAsia"/>
          <w:sz w:val="22"/>
          <w:szCs w:val="24"/>
          <w:rPrChange w:id="2546" w:author="linxl" w:date="2019-09-05T14:23:00Z">
            <w:rPr>
              <w:rFonts w:ascii="宋体" w:hAnsi="宋体" w:hint="eastAsia"/>
              <w:szCs w:val="24"/>
            </w:rPr>
          </w:rPrChange>
        </w:rPr>
        <w:t>之间的距离，超过给定阈值</w:t>
      </w:r>
      <m:oMath>
        <m:r>
          <m:rPr>
            <m:sty m:val="p"/>
          </m:rPr>
          <w:rPr>
            <w:rFonts w:ascii="Cambria Math" w:hAnsi="Cambria Math"/>
            <w:sz w:val="22"/>
            <w:szCs w:val="24"/>
            <w:rPrChange w:id="2547" w:author="linxl" w:date="2019-09-05T14:23:00Z">
              <w:rPr>
                <w:rFonts w:ascii="Cambria Math" w:hAnsi="Cambria Math"/>
                <w:szCs w:val="24"/>
              </w:rPr>
            </w:rPrChange>
          </w:rPr>
          <m:t>ϵ</m:t>
        </m:r>
      </m:oMath>
      <w:r w:rsidRPr="00D973C4">
        <w:rPr>
          <w:rFonts w:ascii="宋体" w:hAnsi="宋体" w:hint="eastAsia"/>
          <w:sz w:val="22"/>
          <w:szCs w:val="24"/>
          <w:rPrChange w:id="2548" w:author="linxl" w:date="2019-09-05T14:23:00Z">
            <w:rPr>
              <w:rFonts w:ascii="宋体" w:hAnsi="宋体" w:hint="eastAsia"/>
              <w:szCs w:val="24"/>
            </w:rPr>
          </w:rPrChange>
        </w:rPr>
        <w:t>，则修改对点</w:t>
      </w:r>
      <m:oMath>
        <m:sSub>
          <m:sSubPr>
            <m:ctrlPr>
              <w:rPr>
                <w:rFonts w:ascii="Cambria Math" w:hAnsi="Cambria Math"/>
                <w:sz w:val="22"/>
                <w:szCs w:val="24"/>
                <w:rPrChange w:id="2549" w:author="linxl" w:date="2019-09-05T14:23:00Z">
                  <w:rPr>
                    <w:rFonts w:ascii="Cambria Math" w:hAnsi="Cambria Math"/>
                    <w:szCs w:val="24"/>
                  </w:rPr>
                </w:rPrChange>
              </w:rPr>
            </m:ctrlPr>
          </m:sSubPr>
          <m:e>
            <m:r>
              <w:rPr>
                <w:rFonts w:ascii="Cambria Math" w:hAnsi="Cambria Math" w:hint="eastAsia"/>
                <w:sz w:val="22"/>
                <w:szCs w:val="24"/>
                <w:rPrChange w:id="2550" w:author="linxl" w:date="2019-09-05T14:23:00Z">
                  <w:rPr>
                    <w:rFonts w:ascii="Cambria Math" w:hAnsi="Cambria Math" w:hint="eastAsia"/>
                    <w:szCs w:val="24"/>
                  </w:rPr>
                </w:rPrChange>
              </w:rPr>
              <m:t>P</m:t>
            </m:r>
          </m:e>
          <m:sub>
            <m:r>
              <w:rPr>
                <w:rFonts w:ascii="Cambria Math" w:hAnsi="Cambria Math" w:hint="eastAsia"/>
                <w:sz w:val="22"/>
                <w:szCs w:val="24"/>
                <w:rPrChange w:id="2551" w:author="linxl" w:date="2019-09-05T14:23:00Z">
                  <w:rPr>
                    <w:rFonts w:ascii="Cambria Math" w:hAnsi="Cambria Math" w:hint="eastAsia"/>
                    <w:szCs w:val="24"/>
                  </w:rPr>
                </w:rPrChange>
              </w:rPr>
              <m:t>S</m:t>
            </m:r>
          </m:sub>
        </m:sSub>
      </m:oMath>
      <w:r w:rsidRPr="00D973C4">
        <w:rPr>
          <w:rFonts w:ascii="宋体" w:hAnsi="宋体" w:hint="eastAsia"/>
          <w:sz w:val="22"/>
          <w:szCs w:val="24"/>
          <w:rPrChange w:id="2552" w:author="linxl" w:date="2019-09-05T14:23:00Z">
            <w:rPr>
              <w:rFonts w:ascii="宋体" w:hAnsi="宋体" w:hint="eastAsia"/>
              <w:szCs w:val="24"/>
            </w:rPr>
          </w:rPrChange>
        </w:rPr>
        <w:t>的速度预测，修改速度为</w:t>
      </w:r>
      <m:oMath>
        <m:box>
          <m:boxPr>
            <m:opEmu m:val="1"/>
            <m:ctrlPr>
              <w:rPr>
                <w:rFonts w:ascii="Cambria Math" w:hAnsi="Cambria Math"/>
                <w:sz w:val="22"/>
                <w:szCs w:val="24"/>
                <w:rPrChange w:id="2553" w:author="linxl" w:date="2019-09-05T14:23:00Z">
                  <w:rPr>
                    <w:rFonts w:ascii="Cambria Math" w:hAnsi="Cambria Math"/>
                    <w:szCs w:val="24"/>
                  </w:rPr>
                </w:rPrChange>
              </w:rPr>
            </m:ctrlPr>
          </m:boxPr>
          <m:e>
            <m:box>
              <m:boxPr>
                <m:opEmu m:val="1"/>
                <m:ctrlPr>
                  <w:rPr>
                    <w:rFonts w:ascii="Cambria Math" w:hAnsi="Cambria Math"/>
                    <w:sz w:val="22"/>
                    <w:szCs w:val="24"/>
                    <w:rPrChange w:id="2554" w:author="linxl" w:date="2019-09-05T14:23:00Z">
                      <w:rPr>
                        <w:rFonts w:ascii="Cambria Math" w:hAnsi="Cambria Math"/>
                        <w:szCs w:val="24"/>
                      </w:rPr>
                    </w:rPrChange>
                  </w:rPr>
                </m:ctrlPr>
              </m:boxPr>
              <m:e>
                <m:acc>
                  <m:accPr>
                    <m:chr m:val="⃗"/>
                    <m:ctrlPr>
                      <w:rPr>
                        <w:rFonts w:ascii="Cambria Math" w:hAnsi="Cambria Math"/>
                        <w:sz w:val="22"/>
                        <w:szCs w:val="24"/>
                        <w:rPrChange w:id="2555" w:author="linxl" w:date="2019-09-05T14:23:00Z">
                          <w:rPr>
                            <w:rFonts w:ascii="Cambria Math" w:hAnsi="Cambria Math"/>
                            <w:szCs w:val="24"/>
                          </w:rPr>
                        </w:rPrChange>
                      </w:rPr>
                    </m:ctrlPr>
                  </m:accPr>
                  <m:e>
                    <m:sSub>
                      <m:sSubPr>
                        <m:ctrlPr>
                          <w:rPr>
                            <w:rFonts w:ascii="Cambria Math" w:hAnsi="Cambria Math"/>
                            <w:sz w:val="22"/>
                            <w:szCs w:val="24"/>
                            <w:rPrChange w:id="2556" w:author="linxl" w:date="2019-09-05T14:23:00Z">
                              <w:rPr>
                                <w:rFonts w:ascii="Cambria Math" w:hAnsi="Cambria Math"/>
                                <w:szCs w:val="24"/>
                              </w:rPr>
                            </w:rPrChange>
                          </w:rPr>
                        </m:ctrlPr>
                      </m:sSubPr>
                      <m:e>
                        <m:r>
                          <w:rPr>
                            <w:rFonts w:ascii="Cambria Math" w:hAnsi="Cambria Math" w:hint="eastAsia"/>
                            <w:sz w:val="22"/>
                            <w:szCs w:val="24"/>
                            <w:rPrChange w:id="2557" w:author="linxl" w:date="2019-09-05T14:23:00Z">
                              <w:rPr>
                                <w:rFonts w:ascii="Cambria Math" w:hAnsi="Cambria Math" w:hint="eastAsia"/>
                                <w:szCs w:val="24"/>
                              </w:rPr>
                            </w:rPrChange>
                          </w:rPr>
                          <m:t>v</m:t>
                        </m:r>
                      </m:e>
                      <m:sub>
                        <m:r>
                          <w:rPr>
                            <w:rFonts w:ascii="Cambria Math" w:hAnsi="Cambria Math"/>
                            <w:sz w:val="22"/>
                            <w:szCs w:val="24"/>
                            <w:rPrChange w:id="2558" w:author="linxl" w:date="2019-09-05T14:23:00Z">
                              <w:rPr>
                                <w:rFonts w:ascii="Cambria Math" w:hAnsi="Cambria Math"/>
                                <w:szCs w:val="24"/>
                              </w:rPr>
                            </w:rPrChange>
                          </w:rPr>
                          <m:t>s</m:t>
                        </m:r>
                      </m:sub>
                    </m:sSub>
                    <m:r>
                      <m:rPr>
                        <m:sty m:val="p"/>
                      </m:rPr>
                      <w:rPr>
                        <w:rFonts w:ascii="Cambria Math" w:hAnsi="Cambria Math"/>
                        <w:sz w:val="22"/>
                        <w:szCs w:val="24"/>
                        <w:rPrChange w:id="2559" w:author="linxl" w:date="2019-09-05T14:23:00Z">
                          <w:rPr>
                            <w:rFonts w:ascii="Cambria Math" w:hAnsi="Cambria Math"/>
                            <w:szCs w:val="24"/>
                          </w:rPr>
                        </w:rPrChange>
                      </w:rPr>
                      <m:t xml:space="preserve"> </m:t>
                    </m:r>
                  </m:e>
                </m:acc>
              </m:e>
            </m:box>
          </m:e>
        </m:box>
        <m:r>
          <m:rPr>
            <m:sty m:val="p"/>
          </m:rPr>
          <w:rPr>
            <w:rFonts w:ascii="Cambria Math" w:hAnsi="Cambria Math" w:hint="eastAsia"/>
            <w:sz w:val="22"/>
            <w:szCs w:val="24"/>
            <w:rPrChange w:id="2560" w:author="linxl" w:date="2019-09-05T14:23:00Z">
              <w:rPr>
                <w:rFonts w:ascii="Cambria Math" w:hAnsi="Cambria Math" w:hint="eastAsia"/>
                <w:szCs w:val="24"/>
              </w:rPr>
            </w:rPrChange>
          </w:rPr>
          <m:t>=</m:t>
        </m:r>
        <m:box>
          <m:boxPr>
            <m:opEmu m:val="1"/>
            <m:ctrlPr>
              <w:rPr>
                <w:rFonts w:ascii="Cambria Math" w:hAnsi="Cambria Math"/>
                <w:sz w:val="22"/>
                <w:szCs w:val="24"/>
                <w:rPrChange w:id="2561" w:author="linxl" w:date="2019-09-05T14:23:00Z">
                  <w:rPr>
                    <w:rFonts w:ascii="Cambria Math" w:hAnsi="Cambria Math"/>
                    <w:szCs w:val="24"/>
                  </w:rPr>
                </w:rPrChange>
              </w:rPr>
            </m:ctrlPr>
          </m:boxPr>
          <m:e>
            <m:box>
              <m:boxPr>
                <m:opEmu m:val="1"/>
                <m:ctrlPr>
                  <w:rPr>
                    <w:rFonts w:ascii="Cambria Math" w:hAnsi="Cambria Math"/>
                    <w:sz w:val="22"/>
                    <w:szCs w:val="24"/>
                    <w:rPrChange w:id="2562" w:author="linxl" w:date="2019-09-05T14:23:00Z">
                      <w:rPr>
                        <w:rFonts w:ascii="Cambria Math" w:hAnsi="Cambria Math"/>
                        <w:szCs w:val="24"/>
                      </w:rPr>
                    </w:rPrChange>
                  </w:rPr>
                </m:ctrlPr>
              </m:boxPr>
              <m:e>
                <m:acc>
                  <m:accPr>
                    <m:chr m:val="⃗"/>
                    <m:ctrlPr>
                      <w:rPr>
                        <w:rFonts w:ascii="Cambria Math" w:hAnsi="Cambria Math"/>
                        <w:sz w:val="22"/>
                        <w:szCs w:val="24"/>
                        <w:rPrChange w:id="2563" w:author="linxl" w:date="2019-09-05T14:23:00Z">
                          <w:rPr>
                            <w:rFonts w:ascii="Cambria Math" w:hAnsi="Cambria Math"/>
                            <w:szCs w:val="24"/>
                          </w:rPr>
                        </w:rPrChange>
                      </w:rPr>
                    </m:ctrlPr>
                  </m:accPr>
                  <m:e>
                    <m:sSub>
                      <m:sSubPr>
                        <m:ctrlPr>
                          <w:rPr>
                            <w:rFonts w:ascii="Cambria Math" w:hAnsi="Cambria Math"/>
                            <w:sz w:val="22"/>
                            <w:szCs w:val="24"/>
                            <w:rPrChange w:id="2564" w:author="linxl" w:date="2019-09-05T14:23:00Z">
                              <w:rPr>
                                <w:rFonts w:ascii="Cambria Math" w:hAnsi="Cambria Math"/>
                                <w:szCs w:val="24"/>
                              </w:rPr>
                            </w:rPrChange>
                          </w:rPr>
                        </m:ctrlPr>
                      </m:sSubPr>
                      <m:e>
                        <m:r>
                          <w:rPr>
                            <w:rFonts w:ascii="Cambria Math" w:hAnsi="Cambria Math" w:hint="eastAsia"/>
                            <w:sz w:val="22"/>
                            <w:szCs w:val="24"/>
                            <w:rPrChange w:id="2565" w:author="linxl" w:date="2019-09-05T14:23:00Z">
                              <w:rPr>
                                <w:rFonts w:ascii="Cambria Math" w:hAnsi="Cambria Math" w:hint="eastAsia"/>
                                <w:szCs w:val="24"/>
                              </w:rPr>
                            </w:rPrChange>
                          </w:rPr>
                          <m:t>v</m:t>
                        </m:r>
                      </m:e>
                      <m:sub>
                        <m:r>
                          <w:rPr>
                            <w:rFonts w:ascii="Cambria Math" w:hAnsi="Cambria Math"/>
                            <w:sz w:val="22"/>
                            <w:szCs w:val="24"/>
                            <w:rPrChange w:id="2566" w:author="linxl" w:date="2019-09-05T14:23:00Z">
                              <w:rPr>
                                <w:rFonts w:ascii="Cambria Math" w:hAnsi="Cambria Math"/>
                                <w:szCs w:val="24"/>
                              </w:rPr>
                            </w:rPrChange>
                          </w:rPr>
                          <m:t>s</m:t>
                        </m:r>
                        <m:r>
                          <m:rPr>
                            <m:sty m:val="p"/>
                          </m:rPr>
                          <w:rPr>
                            <w:rFonts w:ascii="Cambria Math" w:hAnsi="Cambria Math"/>
                            <w:sz w:val="22"/>
                            <w:szCs w:val="24"/>
                            <w:rPrChange w:id="2567" w:author="linxl" w:date="2019-09-05T14:23:00Z">
                              <w:rPr>
                                <w:rFonts w:ascii="Cambria Math" w:hAnsi="Cambria Math"/>
                                <w:szCs w:val="24"/>
                              </w:rPr>
                            </w:rPrChange>
                          </w:rPr>
                          <m:t>,</m:t>
                        </m:r>
                        <m:r>
                          <w:rPr>
                            <w:rFonts w:ascii="Cambria Math" w:hAnsi="Cambria Math"/>
                            <w:sz w:val="22"/>
                            <w:szCs w:val="24"/>
                            <w:rPrChange w:id="2568" w:author="linxl" w:date="2019-09-05T14:23:00Z">
                              <w:rPr>
                                <w:rFonts w:ascii="Cambria Math" w:hAnsi="Cambria Math"/>
                                <w:szCs w:val="24"/>
                              </w:rPr>
                            </w:rPrChange>
                          </w:rPr>
                          <m:t>s</m:t>
                        </m:r>
                        <m:r>
                          <m:rPr>
                            <m:sty m:val="p"/>
                          </m:rPr>
                          <w:rPr>
                            <w:rFonts w:ascii="Cambria Math" w:hAnsi="Cambria Math"/>
                            <w:sz w:val="22"/>
                            <w:szCs w:val="24"/>
                            <w:rPrChange w:id="2569" w:author="linxl" w:date="2019-09-05T14:23:00Z">
                              <w:rPr>
                                <w:rFonts w:ascii="Cambria Math" w:hAnsi="Cambria Math"/>
                                <w:szCs w:val="24"/>
                              </w:rPr>
                            </w:rPrChange>
                          </w:rPr>
                          <m:t>+3</m:t>
                        </m:r>
                      </m:sub>
                    </m:sSub>
                    <m:r>
                      <m:rPr>
                        <m:sty m:val="p"/>
                      </m:rPr>
                      <w:rPr>
                        <w:rFonts w:ascii="Cambria Math" w:hAnsi="Cambria Math"/>
                        <w:sz w:val="22"/>
                        <w:szCs w:val="24"/>
                        <w:rPrChange w:id="2570" w:author="linxl" w:date="2019-09-05T14:23:00Z">
                          <w:rPr>
                            <w:rFonts w:ascii="Cambria Math" w:hAnsi="Cambria Math"/>
                            <w:szCs w:val="24"/>
                          </w:rPr>
                        </w:rPrChange>
                      </w:rPr>
                      <m:t xml:space="preserve"> </m:t>
                    </m:r>
                  </m:e>
                </m:acc>
              </m:e>
            </m:box>
          </m:e>
        </m:box>
      </m:oMath>
      <w:r w:rsidRPr="00D973C4">
        <w:rPr>
          <w:rFonts w:ascii="宋体" w:hAnsi="宋体" w:hint="eastAsia"/>
          <w:sz w:val="22"/>
          <w:szCs w:val="24"/>
          <w:rPrChange w:id="2571" w:author="linxl" w:date="2019-09-05T14:23:00Z">
            <w:rPr>
              <w:rFonts w:ascii="宋体" w:hAnsi="宋体" w:hint="eastAsia"/>
              <w:szCs w:val="24"/>
            </w:rPr>
          </w:rPrChange>
        </w:rPr>
        <w:t>, 其中速度方向为</w:t>
      </w:r>
      <m:oMath>
        <m:acc>
          <m:accPr>
            <m:chr m:val="⃗"/>
            <m:ctrlPr>
              <w:rPr>
                <w:rFonts w:ascii="Cambria Math" w:hAnsi="Cambria Math"/>
                <w:sz w:val="22"/>
                <w:szCs w:val="24"/>
                <w:rPrChange w:id="2572" w:author="linxl" w:date="2019-09-05T14:23:00Z">
                  <w:rPr>
                    <w:rFonts w:ascii="Cambria Math" w:hAnsi="Cambria Math"/>
                    <w:szCs w:val="24"/>
                  </w:rPr>
                </w:rPrChange>
              </w:rPr>
            </m:ctrlPr>
          </m:accPr>
          <m:e>
            <m:sSub>
              <m:sSubPr>
                <m:ctrlPr>
                  <w:rPr>
                    <w:rFonts w:ascii="Cambria Math" w:hAnsi="Cambria Math"/>
                    <w:sz w:val="22"/>
                    <w:szCs w:val="24"/>
                    <w:rPrChange w:id="2573" w:author="linxl" w:date="2019-09-05T14:23:00Z">
                      <w:rPr>
                        <w:rFonts w:ascii="Cambria Math" w:hAnsi="Cambria Math"/>
                        <w:szCs w:val="24"/>
                      </w:rPr>
                    </w:rPrChange>
                  </w:rPr>
                </m:ctrlPr>
              </m:sSubPr>
              <m:e>
                <m:r>
                  <w:rPr>
                    <w:rFonts w:ascii="Cambria Math" w:hAnsi="Cambria Math" w:hint="eastAsia"/>
                    <w:sz w:val="22"/>
                    <w:szCs w:val="24"/>
                    <w:rPrChange w:id="2574" w:author="linxl" w:date="2019-09-05T14:23:00Z">
                      <w:rPr>
                        <w:rFonts w:ascii="Cambria Math" w:hAnsi="Cambria Math" w:hint="eastAsia"/>
                        <w:szCs w:val="24"/>
                      </w:rPr>
                    </w:rPrChange>
                  </w:rPr>
                  <m:t>P</m:t>
                </m:r>
              </m:e>
              <m:sub>
                <m:r>
                  <w:rPr>
                    <w:rFonts w:ascii="Cambria Math" w:hAnsi="Cambria Math" w:hint="eastAsia"/>
                    <w:sz w:val="22"/>
                    <w:szCs w:val="24"/>
                    <w:rPrChange w:id="2575" w:author="linxl" w:date="2019-09-05T14:23:00Z">
                      <w:rPr>
                        <w:rFonts w:ascii="Cambria Math" w:hAnsi="Cambria Math" w:hint="eastAsia"/>
                        <w:szCs w:val="24"/>
                      </w:rPr>
                    </w:rPrChange>
                  </w:rPr>
                  <m:t>S</m:t>
                </m:r>
              </m:sub>
            </m:sSub>
            <m:sSub>
              <m:sSubPr>
                <m:ctrlPr>
                  <w:rPr>
                    <w:rFonts w:ascii="Cambria Math" w:hAnsi="Cambria Math"/>
                    <w:sz w:val="22"/>
                    <w:szCs w:val="24"/>
                    <w:rPrChange w:id="2576" w:author="linxl" w:date="2019-09-05T14:23:00Z">
                      <w:rPr>
                        <w:rFonts w:ascii="Cambria Math" w:hAnsi="Cambria Math"/>
                        <w:szCs w:val="24"/>
                      </w:rPr>
                    </w:rPrChange>
                  </w:rPr>
                </m:ctrlPr>
              </m:sSubPr>
              <m:e>
                <m:r>
                  <w:rPr>
                    <w:rFonts w:ascii="Cambria Math" w:hAnsi="Cambria Math" w:hint="eastAsia"/>
                    <w:sz w:val="22"/>
                    <w:szCs w:val="24"/>
                    <w:rPrChange w:id="2577" w:author="linxl" w:date="2019-09-05T14:23:00Z">
                      <w:rPr>
                        <w:rFonts w:ascii="Cambria Math" w:hAnsi="Cambria Math" w:hint="eastAsia"/>
                        <w:szCs w:val="24"/>
                      </w:rPr>
                    </w:rPrChange>
                  </w:rPr>
                  <m:t>P</m:t>
                </m:r>
              </m:e>
              <m:sub>
                <m:r>
                  <w:rPr>
                    <w:rFonts w:ascii="Cambria Math" w:hAnsi="Cambria Math" w:hint="eastAsia"/>
                    <w:sz w:val="22"/>
                    <w:szCs w:val="24"/>
                    <w:rPrChange w:id="2578" w:author="linxl" w:date="2019-09-05T14:23:00Z">
                      <w:rPr>
                        <w:rFonts w:ascii="Cambria Math" w:hAnsi="Cambria Math" w:hint="eastAsia"/>
                        <w:szCs w:val="24"/>
                      </w:rPr>
                    </w:rPrChange>
                  </w:rPr>
                  <m:t>S</m:t>
                </m:r>
                <m:r>
                  <m:rPr>
                    <m:sty m:val="p"/>
                  </m:rPr>
                  <w:rPr>
                    <w:rFonts w:ascii="Cambria Math" w:hAnsi="Cambria Math" w:hint="eastAsia"/>
                    <w:sz w:val="22"/>
                    <w:szCs w:val="24"/>
                    <w:rPrChange w:id="2579" w:author="linxl" w:date="2019-09-05T14:23:00Z">
                      <w:rPr>
                        <w:rFonts w:ascii="Cambria Math" w:hAnsi="Cambria Math" w:hint="eastAsia"/>
                        <w:szCs w:val="24"/>
                      </w:rPr>
                    </w:rPrChange>
                  </w:rPr>
                  <m:t>+</m:t>
                </m:r>
                <m:r>
                  <m:rPr>
                    <m:sty m:val="p"/>
                  </m:rPr>
                  <w:rPr>
                    <w:rFonts w:ascii="Cambria Math" w:hAnsi="Cambria Math"/>
                    <w:sz w:val="22"/>
                    <w:szCs w:val="24"/>
                    <w:rPrChange w:id="2580" w:author="linxl" w:date="2019-09-05T14:23:00Z">
                      <w:rPr>
                        <w:rFonts w:ascii="Cambria Math" w:hAnsi="Cambria Math"/>
                        <w:szCs w:val="24"/>
                      </w:rPr>
                    </w:rPrChange>
                  </w:rPr>
                  <m:t>3</m:t>
                </m:r>
              </m:sub>
            </m:sSub>
          </m:e>
        </m:acc>
      </m:oMath>
      <w:r w:rsidRPr="00D973C4">
        <w:rPr>
          <w:rFonts w:ascii="宋体" w:hAnsi="宋体" w:hint="eastAsia"/>
          <w:sz w:val="22"/>
          <w:szCs w:val="24"/>
          <w:rPrChange w:id="2581" w:author="linxl" w:date="2019-09-05T14:23:00Z">
            <w:rPr>
              <w:rFonts w:ascii="宋体" w:hAnsi="宋体" w:hint="eastAsia"/>
              <w:szCs w:val="24"/>
            </w:rPr>
          </w:rPrChange>
        </w:rPr>
        <w:t>，速度大小</w:t>
      </w:r>
      <w:r w:rsidRPr="00D973C4">
        <w:rPr>
          <w:rFonts w:ascii="宋体" w:hAnsi="宋体"/>
          <w:sz w:val="22"/>
          <w:szCs w:val="24"/>
          <w:rPrChange w:id="2582" w:author="linxl" w:date="2019-09-05T14:23:00Z">
            <w:rPr>
              <w:rFonts w:ascii="宋体" w:hAnsi="宋体"/>
              <w:szCs w:val="24"/>
            </w:rPr>
          </w:rPrChange>
        </w:rPr>
        <w:t>|</w:t>
      </w:r>
      <m:oMath>
        <m:box>
          <m:boxPr>
            <m:opEmu m:val="1"/>
            <m:ctrlPr>
              <w:rPr>
                <w:rFonts w:ascii="Cambria Math" w:hAnsi="Cambria Math"/>
                <w:sz w:val="22"/>
                <w:szCs w:val="24"/>
                <w:rPrChange w:id="2583" w:author="linxl" w:date="2019-09-05T14:23:00Z">
                  <w:rPr>
                    <w:rFonts w:ascii="Cambria Math" w:hAnsi="Cambria Math"/>
                    <w:szCs w:val="24"/>
                  </w:rPr>
                </w:rPrChange>
              </w:rPr>
            </m:ctrlPr>
          </m:boxPr>
          <m:e>
            <m:box>
              <m:boxPr>
                <m:opEmu m:val="1"/>
                <m:ctrlPr>
                  <w:rPr>
                    <w:rFonts w:ascii="Cambria Math" w:hAnsi="Cambria Math"/>
                    <w:sz w:val="22"/>
                    <w:szCs w:val="24"/>
                    <w:rPrChange w:id="2584" w:author="linxl" w:date="2019-09-05T14:23:00Z">
                      <w:rPr>
                        <w:rFonts w:ascii="Cambria Math" w:hAnsi="Cambria Math"/>
                        <w:szCs w:val="24"/>
                      </w:rPr>
                    </w:rPrChange>
                  </w:rPr>
                </m:ctrlPr>
              </m:boxPr>
              <m:e>
                <m:acc>
                  <m:accPr>
                    <m:chr m:val="⃗"/>
                    <m:ctrlPr>
                      <w:rPr>
                        <w:rFonts w:ascii="Cambria Math" w:hAnsi="Cambria Math"/>
                        <w:sz w:val="22"/>
                        <w:szCs w:val="24"/>
                        <w:rPrChange w:id="2585" w:author="linxl" w:date="2019-09-05T14:23:00Z">
                          <w:rPr>
                            <w:rFonts w:ascii="Cambria Math" w:hAnsi="Cambria Math"/>
                            <w:szCs w:val="24"/>
                          </w:rPr>
                        </w:rPrChange>
                      </w:rPr>
                    </m:ctrlPr>
                  </m:accPr>
                  <m:e>
                    <m:sSub>
                      <m:sSubPr>
                        <m:ctrlPr>
                          <w:rPr>
                            <w:rFonts w:ascii="Cambria Math" w:hAnsi="Cambria Math"/>
                            <w:sz w:val="22"/>
                            <w:szCs w:val="24"/>
                            <w:rPrChange w:id="2586" w:author="linxl" w:date="2019-09-05T14:23:00Z">
                              <w:rPr>
                                <w:rFonts w:ascii="Cambria Math" w:hAnsi="Cambria Math"/>
                                <w:szCs w:val="24"/>
                              </w:rPr>
                            </w:rPrChange>
                          </w:rPr>
                        </m:ctrlPr>
                      </m:sSubPr>
                      <m:e>
                        <m:r>
                          <w:rPr>
                            <w:rFonts w:ascii="Cambria Math" w:hAnsi="Cambria Math" w:hint="eastAsia"/>
                            <w:sz w:val="22"/>
                            <w:szCs w:val="24"/>
                            <w:rPrChange w:id="2587" w:author="linxl" w:date="2019-09-05T14:23:00Z">
                              <w:rPr>
                                <w:rFonts w:ascii="Cambria Math" w:hAnsi="Cambria Math" w:hint="eastAsia"/>
                                <w:szCs w:val="24"/>
                              </w:rPr>
                            </w:rPrChange>
                          </w:rPr>
                          <m:t>v</m:t>
                        </m:r>
                      </m:e>
                      <m:sub>
                        <m:r>
                          <w:rPr>
                            <w:rFonts w:ascii="Cambria Math" w:hAnsi="Cambria Math"/>
                            <w:sz w:val="22"/>
                            <w:szCs w:val="24"/>
                            <w:rPrChange w:id="2588" w:author="linxl" w:date="2019-09-05T14:23:00Z">
                              <w:rPr>
                                <w:rFonts w:ascii="Cambria Math" w:hAnsi="Cambria Math"/>
                                <w:szCs w:val="24"/>
                              </w:rPr>
                            </w:rPrChange>
                          </w:rPr>
                          <m:t>s</m:t>
                        </m:r>
                        <m:r>
                          <m:rPr>
                            <m:sty m:val="p"/>
                          </m:rPr>
                          <w:rPr>
                            <w:rFonts w:ascii="Cambria Math" w:hAnsi="Cambria Math"/>
                            <w:sz w:val="22"/>
                            <w:szCs w:val="24"/>
                            <w:rPrChange w:id="2589" w:author="linxl" w:date="2019-09-05T14:23:00Z">
                              <w:rPr>
                                <w:rFonts w:ascii="Cambria Math" w:hAnsi="Cambria Math"/>
                                <w:szCs w:val="24"/>
                              </w:rPr>
                            </w:rPrChange>
                          </w:rPr>
                          <m:t>,</m:t>
                        </m:r>
                        <m:r>
                          <w:rPr>
                            <w:rFonts w:ascii="Cambria Math" w:hAnsi="Cambria Math"/>
                            <w:sz w:val="22"/>
                            <w:szCs w:val="24"/>
                            <w:rPrChange w:id="2590" w:author="linxl" w:date="2019-09-05T14:23:00Z">
                              <w:rPr>
                                <w:rFonts w:ascii="Cambria Math" w:hAnsi="Cambria Math"/>
                                <w:szCs w:val="24"/>
                              </w:rPr>
                            </w:rPrChange>
                          </w:rPr>
                          <m:t>s</m:t>
                        </m:r>
                        <m:r>
                          <m:rPr>
                            <m:sty m:val="p"/>
                          </m:rPr>
                          <w:rPr>
                            <w:rFonts w:ascii="Cambria Math" w:hAnsi="Cambria Math"/>
                            <w:sz w:val="22"/>
                            <w:szCs w:val="24"/>
                            <w:rPrChange w:id="2591" w:author="linxl" w:date="2019-09-05T14:23:00Z">
                              <w:rPr>
                                <w:rFonts w:ascii="Cambria Math" w:hAnsi="Cambria Math"/>
                                <w:szCs w:val="24"/>
                              </w:rPr>
                            </w:rPrChange>
                          </w:rPr>
                          <m:t>+3</m:t>
                        </m:r>
                      </m:sub>
                    </m:sSub>
                    <m:r>
                      <m:rPr>
                        <m:sty m:val="p"/>
                      </m:rPr>
                      <w:rPr>
                        <w:rFonts w:ascii="Cambria Math" w:hAnsi="Cambria Math"/>
                        <w:sz w:val="22"/>
                        <w:szCs w:val="24"/>
                        <w:rPrChange w:id="2592" w:author="linxl" w:date="2019-09-05T14:23:00Z">
                          <w:rPr>
                            <w:rFonts w:ascii="Cambria Math" w:hAnsi="Cambria Math"/>
                            <w:szCs w:val="24"/>
                          </w:rPr>
                        </w:rPrChange>
                      </w:rPr>
                      <m:t xml:space="preserve"> </m:t>
                    </m:r>
                  </m:e>
                </m:acc>
              </m:e>
            </m:box>
          </m:e>
        </m:box>
      </m:oMath>
      <w:r w:rsidRPr="00D973C4">
        <w:rPr>
          <w:rFonts w:ascii="宋体" w:hAnsi="宋体"/>
          <w:sz w:val="22"/>
          <w:szCs w:val="24"/>
          <w:rPrChange w:id="2593" w:author="linxl" w:date="2019-09-05T14:23:00Z">
            <w:rPr>
              <w:rFonts w:ascii="宋体" w:hAnsi="宋体"/>
              <w:szCs w:val="24"/>
            </w:rPr>
          </w:rPrChange>
        </w:rPr>
        <w:t>|=</w:t>
      </w:r>
      <m:oMath>
        <m:f>
          <m:fPr>
            <m:ctrlPr>
              <w:rPr>
                <w:rFonts w:ascii="Cambria Math" w:hAnsi="Cambria Math"/>
                <w:sz w:val="22"/>
                <w:szCs w:val="24"/>
                <w:rPrChange w:id="2594" w:author="linxl" w:date="2019-09-05T14:23:00Z">
                  <w:rPr>
                    <w:rFonts w:ascii="Cambria Math" w:hAnsi="Cambria Math"/>
                    <w:szCs w:val="24"/>
                  </w:rPr>
                </w:rPrChange>
              </w:rPr>
            </m:ctrlPr>
          </m:fPr>
          <m:num>
            <m:r>
              <m:rPr>
                <m:sty m:val="p"/>
              </m:rPr>
              <w:rPr>
                <w:rFonts w:ascii="Cambria Math" w:hAnsi="Cambria Math"/>
                <w:sz w:val="22"/>
                <w:szCs w:val="24"/>
                <w:rPrChange w:id="2595" w:author="linxl" w:date="2019-09-05T14:23:00Z">
                  <w:rPr>
                    <w:rFonts w:ascii="Cambria Math" w:hAnsi="Cambria Math"/>
                    <w:szCs w:val="24"/>
                  </w:rPr>
                </w:rPrChange>
              </w:rPr>
              <m:t>|</m:t>
            </m:r>
            <m:acc>
              <m:accPr>
                <m:chr m:val="⃗"/>
                <m:ctrlPr>
                  <w:rPr>
                    <w:rFonts w:ascii="Cambria Math" w:hAnsi="Cambria Math"/>
                    <w:sz w:val="22"/>
                    <w:szCs w:val="24"/>
                    <w:rPrChange w:id="2596" w:author="linxl" w:date="2019-09-05T14:23:00Z">
                      <w:rPr>
                        <w:rFonts w:ascii="Cambria Math" w:hAnsi="Cambria Math"/>
                        <w:szCs w:val="24"/>
                      </w:rPr>
                    </w:rPrChange>
                  </w:rPr>
                </m:ctrlPr>
              </m:accPr>
              <m:e>
                <m:sSub>
                  <m:sSubPr>
                    <m:ctrlPr>
                      <w:rPr>
                        <w:rFonts w:ascii="Cambria Math" w:hAnsi="Cambria Math"/>
                        <w:sz w:val="22"/>
                        <w:szCs w:val="24"/>
                        <w:rPrChange w:id="2597" w:author="linxl" w:date="2019-09-05T14:23:00Z">
                          <w:rPr>
                            <w:rFonts w:ascii="Cambria Math" w:hAnsi="Cambria Math"/>
                            <w:szCs w:val="24"/>
                          </w:rPr>
                        </w:rPrChange>
                      </w:rPr>
                    </m:ctrlPr>
                  </m:sSubPr>
                  <m:e>
                    <m:r>
                      <w:rPr>
                        <w:rFonts w:ascii="Cambria Math" w:hAnsi="Cambria Math" w:hint="eastAsia"/>
                        <w:sz w:val="22"/>
                        <w:szCs w:val="24"/>
                        <w:rPrChange w:id="2598" w:author="linxl" w:date="2019-09-05T14:23:00Z">
                          <w:rPr>
                            <w:rFonts w:ascii="Cambria Math" w:hAnsi="Cambria Math" w:hint="eastAsia"/>
                            <w:szCs w:val="24"/>
                          </w:rPr>
                        </w:rPrChange>
                      </w:rPr>
                      <m:t>P</m:t>
                    </m:r>
                  </m:e>
                  <m:sub>
                    <m:r>
                      <w:rPr>
                        <w:rFonts w:ascii="Cambria Math" w:hAnsi="Cambria Math" w:hint="eastAsia"/>
                        <w:sz w:val="22"/>
                        <w:szCs w:val="24"/>
                        <w:rPrChange w:id="2599" w:author="linxl" w:date="2019-09-05T14:23:00Z">
                          <w:rPr>
                            <w:rFonts w:ascii="Cambria Math" w:hAnsi="Cambria Math" w:hint="eastAsia"/>
                            <w:szCs w:val="24"/>
                          </w:rPr>
                        </w:rPrChange>
                      </w:rPr>
                      <m:t>S</m:t>
                    </m:r>
                  </m:sub>
                </m:sSub>
                <m:sSub>
                  <m:sSubPr>
                    <m:ctrlPr>
                      <w:rPr>
                        <w:rFonts w:ascii="Cambria Math" w:hAnsi="Cambria Math"/>
                        <w:sz w:val="22"/>
                        <w:szCs w:val="24"/>
                        <w:rPrChange w:id="2600" w:author="linxl" w:date="2019-09-05T14:23:00Z">
                          <w:rPr>
                            <w:rFonts w:ascii="Cambria Math" w:hAnsi="Cambria Math"/>
                            <w:szCs w:val="24"/>
                          </w:rPr>
                        </w:rPrChange>
                      </w:rPr>
                    </m:ctrlPr>
                  </m:sSubPr>
                  <m:e>
                    <m:r>
                      <w:rPr>
                        <w:rFonts w:ascii="Cambria Math" w:hAnsi="Cambria Math" w:hint="eastAsia"/>
                        <w:sz w:val="22"/>
                        <w:szCs w:val="24"/>
                        <w:rPrChange w:id="2601" w:author="linxl" w:date="2019-09-05T14:23:00Z">
                          <w:rPr>
                            <w:rFonts w:ascii="Cambria Math" w:hAnsi="Cambria Math" w:hint="eastAsia"/>
                            <w:szCs w:val="24"/>
                          </w:rPr>
                        </w:rPrChange>
                      </w:rPr>
                      <m:t>P</m:t>
                    </m:r>
                  </m:e>
                  <m:sub>
                    <m:r>
                      <w:rPr>
                        <w:rFonts w:ascii="Cambria Math" w:hAnsi="Cambria Math" w:hint="eastAsia"/>
                        <w:sz w:val="22"/>
                        <w:szCs w:val="24"/>
                        <w:rPrChange w:id="2602" w:author="linxl" w:date="2019-09-05T14:23:00Z">
                          <w:rPr>
                            <w:rFonts w:ascii="Cambria Math" w:hAnsi="Cambria Math" w:hint="eastAsia"/>
                            <w:szCs w:val="24"/>
                          </w:rPr>
                        </w:rPrChange>
                      </w:rPr>
                      <m:t>S</m:t>
                    </m:r>
                    <m:r>
                      <m:rPr>
                        <m:sty m:val="p"/>
                      </m:rPr>
                      <w:rPr>
                        <w:rFonts w:ascii="Cambria Math" w:hAnsi="Cambria Math" w:hint="eastAsia"/>
                        <w:sz w:val="22"/>
                        <w:szCs w:val="24"/>
                        <w:rPrChange w:id="2603" w:author="linxl" w:date="2019-09-05T14:23:00Z">
                          <w:rPr>
                            <w:rFonts w:ascii="Cambria Math" w:hAnsi="Cambria Math" w:hint="eastAsia"/>
                            <w:szCs w:val="24"/>
                          </w:rPr>
                        </w:rPrChange>
                      </w:rPr>
                      <m:t>+</m:t>
                    </m:r>
                    <m:r>
                      <m:rPr>
                        <m:sty m:val="p"/>
                      </m:rPr>
                      <w:rPr>
                        <w:rFonts w:ascii="Cambria Math" w:hAnsi="Cambria Math"/>
                        <w:sz w:val="22"/>
                        <w:szCs w:val="24"/>
                        <w:rPrChange w:id="2604" w:author="linxl" w:date="2019-09-05T14:23:00Z">
                          <w:rPr>
                            <w:rFonts w:ascii="Cambria Math" w:hAnsi="Cambria Math"/>
                            <w:szCs w:val="24"/>
                          </w:rPr>
                        </w:rPrChange>
                      </w:rPr>
                      <m:t>3</m:t>
                    </m:r>
                  </m:sub>
                </m:sSub>
              </m:e>
            </m:acc>
            <m:r>
              <m:rPr>
                <m:sty m:val="p"/>
              </m:rPr>
              <w:rPr>
                <w:rFonts w:ascii="Cambria Math" w:hAnsi="Cambria Math"/>
                <w:sz w:val="22"/>
                <w:szCs w:val="24"/>
                <w:rPrChange w:id="2605" w:author="linxl" w:date="2019-09-05T14:23:00Z">
                  <w:rPr>
                    <w:rFonts w:ascii="Cambria Math" w:hAnsi="Cambria Math"/>
                    <w:szCs w:val="24"/>
                  </w:rPr>
                </w:rPrChange>
              </w:rPr>
              <m:t>|</m:t>
            </m:r>
          </m:num>
          <m:den>
            <m:sSub>
              <m:sSubPr>
                <m:ctrlPr>
                  <w:rPr>
                    <w:rFonts w:ascii="Cambria Math" w:hAnsi="Cambria Math"/>
                    <w:sz w:val="22"/>
                    <w:szCs w:val="24"/>
                    <w:rPrChange w:id="2606" w:author="linxl" w:date="2019-09-05T14:23:00Z">
                      <w:rPr>
                        <w:rFonts w:ascii="Cambria Math" w:hAnsi="Cambria Math"/>
                        <w:szCs w:val="24"/>
                      </w:rPr>
                    </w:rPrChange>
                  </w:rPr>
                </m:ctrlPr>
              </m:sSubPr>
              <m:e>
                <m:r>
                  <w:rPr>
                    <w:rFonts w:ascii="Cambria Math" w:hAnsi="Cambria Math"/>
                    <w:sz w:val="22"/>
                    <w:szCs w:val="24"/>
                    <w:rPrChange w:id="2607" w:author="linxl" w:date="2019-09-05T14:23:00Z">
                      <w:rPr>
                        <w:rFonts w:ascii="Cambria Math" w:hAnsi="Cambria Math"/>
                        <w:szCs w:val="24"/>
                      </w:rPr>
                    </w:rPrChange>
                  </w:rPr>
                  <m:t>t</m:t>
                </m:r>
              </m:e>
              <m:sub>
                <m:r>
                  <w:rPr>
                    <w:rFonts w:ascii="Cambria Math" w:hAnsi="Cambria Math"/>
                    <w:sz w:val="22"/>
                    <w:szCs w:val="24"/>
                    <w:rPrChange w:id="2608" w:author="linxl" w:date="2019-09-05T14:23:00Z">
                      <w:rPr>
                        <w:rFonts w:ascii="Cambria Math" w:hAnsi="Cambria Math"/>
                        <w:szCs w:val="24"/>
                      </w:rPr>
                    </w:rPrChange>
                  </w:rPr>
                  <m:t>s</m:t>
                </m:r>
                <m:r>
                  <m:rPr>
                    <m:sty m:val="p"/>
                  </m:rPr>
                  <w:rPr>
                    <w:rFonts w:ascii="Cambria Math" w:hAnsi="Cambria Math"/>
                    <w:sz w:val="22"/>
                    <w:szCs w:val="24"/>
                    <w:rPrChange w:id="2609" w:author="linxl" w:date="2019-09-05T14:23:00Z">
                      <w:rPr>
                        <w:rFonts w:ascii="Cambria Math" w:hAnsi="Cambria Math"/>
                        <w:szCs w:val="24"/>
                      </w:rPr>
                    </w:rPrChange>
                  </w:rPr>
                  <m:t>+3</m:t>
                </m:r>
              </m:sub>
            </m:sSub>
            <m:r>
              <m:rPr>
                <m:sty m:val="p"/>
              </m:rPr>
              <w:rPr>
                <w:rFonts w:ascii="Cambria Math" w:hAnsi="Cambria Math"/>
                <w:sz w:val="22"/>
                <w:szCs w:val="24"/>
                <w:rPrChange w:id="2610" w:author="linxl" w:date="2019-09-05T14:23:00Z">
                  <w:rPr>
                    <w:rFonts w:ascii="Cambria Math" w:hAnsi="Cambria Math"/>
                    <w:szCs w:val="24"/>
                  </w:rPr>
                </w:rPrChange>
              </w:rPr>
              <m:t>-</m:t>
            </m:r>
            <m:sSub>
              <m:sSubPr>
                <m:ctrlPr>
                  <w:rPr>
                    <w:rFonts w:ascii="Cambria Math" w:hAnsi="Cambria Math"/>
                    <w:sz w:val="22"/>
                    <w:szCs w:val="24"/>
                    <w:rPrChange w:id="2611" w:author="linxl" w:date="2019-09-05T14:23:00Z">
                      <w:rPr>
                        <w:rFonts w:ascii="Cambria Math" w:hAnsi="Cambria Math"/>
                        <w:szCs w:val="24"/>
                      </w:rPr>
                    </w:rPrChange>
                  </w:rPr>
                </m:ctrlPr>
              </m:sSubPr>
              <m:e>
                <m:r>
                  <w:rPr>
                    <w:rFonts w:ascii="Cambria Math" w:hAnsi="Cambria Math"/>
                    <w:sz w:val="22"/>
                    <w:szCs w:val="24"/>
                    <w:rPrChange w:id="2612" w:author="linxl" w:date="2019-09-05T14:23:00Z">
                      <w:rPr>
                        <w:rFonts w:ascii="Cambria Math" w:hAnsi="Cambria Math"/>
                        <w:szCs w:val="24"/>
                      </w:rPr>
                    </w:rPrChange>
                  </w:rPr>
                  <m:t>t</m:t>
                </m:r>
              </m:e>
              <m:sub>
                <m:r>
                  <w:rPr>
                    <w:rFonts w:ascii="Cambria Math" w:hAnsi="Cambria Math"/>
                    <w:sz w:val="22"/>
                    <w:szCs w:val="24"/>
                    <w:rPrChange w:id="2613" w:author="linxl" w:date="2019-09-05T14:23:00Z">
                      <w:rPr>
                        <w:rFonts w:ascii="Cambria Math" w:hAnsi="Cambria Math"/>
                        <w:szCs w:val="24"/>
                      </w:rPr>
                    </w:rPrChange>
                  </w:rPr>
                  <m:t>s</m:t>
                </m:r>
              </m:sub>
            </m:sSub>
          </m:den>
        </m:f>
      </m:oMath>
      <w:r w:rsidRPr="00D973C4">
        <w:rPr>
          <w:rFonts w:ascii="宋体" w:hAnsi="宋体" w:hint="eastAsia"/>
          <w:sz w:val="22"/>
          <w:szCs w:val="24"/>
          <w:rPrChange w:id="2614" w:author="linxl" w:date="2019-09-05T14:23:00Z">
            <w:rPr>
              <w:rFonts w:ascii="宋体" w:hAnsi="宋体" w:hint="eastAsia"/>
              <w:szCs w:val="24"/>
            </w:rPr>
          </w:rPrChange>
        </w:rPr>
        <w:t>。移动对象将速度传输给服务器。</w:t>
      </w:r>
    </w:p>
    <w:p w14:paraId="6F5F6E1A" w14:textId="77777777" w:rsidR="009A6536" w:rsidRPr="00D973C4" w:rsidRDefault="00BF1B42" w:rsidP="009A6536">
      <w:pPr>
        <w:pStyle w:val="a3"/>
        <w:spacing w:line="240" w:lineRule="auto"/>
        <w:ind w:firstLineChars="0"/>
        <w:rPr>
          <w:rFonts w:ascii="宋体" w:hAnsi="宋体"/>
          <w:sz w:val="22"/>
          <w:szCs w:val="24"/>
          <w:rPrChange w:id="2615" w:author="linxl" w:date="2019-09-05T14:23:00Z">
            <w:rPr>
              <w:rFonts w:ascii="宋体" w:hAnsi="宋体"/>
              <w:szCs w:val="24"/>
            </w:rPr>
          </w:rPrChange>
        </w:rPr>
      </w:pPr>
      <w:r w:rsidRPr="00D973C4">
        <w:rPr>
          <w:noProof/>
          <w:sz w:val="22"/>
          <w:rPrChange w:id="2616" w:author="linxl" w:date="2019-09-05T14:23:00Z">
            <w:rPr>
              <w:noProof/>
            </w:rPr>
          </w:rPrChange>
        </w:rPr>
        <w:drawing>
          <wp:anchor distT="0" distB="0" distL="114300" distR="114300" simplePos="0" relativeHeight="251669504" behindDoc="0" locked="0" layoutInCell="1" allowOverlap="1" wp14:anchorId="192DBD1E" wp14:editId="7B1AB5E7">
            <wp:simplePos x="0" y="0"/>
            <wp:positionH relativeFrom="page">
              <wp:align>right</wp:align>
            </wp:positionH>
            <wp:positionV relativeFrom="paragraph">
              <wp:posOffset>2101601</wp:posOffset>
            </wp:positionV>
            <wp:extent cx="4953662" cy="3381840"/>
            <wp:effectExtent l="0" t="0" r="0" b="952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53662" cy="3381840"/>
                    </a:xfrm>
                    <a:prstGeom prst="rect">
                      <a:avLst/>
                    </a:prstGeom>
                  </pic:spPr>
                </pic:pic>
              </a:graphicData>
            </a:graphic>
            <wp14:sizeRelH relativeFrom="margin">
              <wp14:pctWidth>0</wp14:pctWidth>
            </wp14:sizeRelH>
            <wp14:sizeRelV relativeFrom="margin">
              <wp14:pctHeight>0</wp14:pctHeight>
            </wp14:sizeRelV>
          </wp:anchor>
        </w:drawing>
      </w:r>
      <w:r w:rsidR="009A6536" w:rsidRPr="00D973C4">
        <w:rPr>
          <w:rFonts w:ascii="宋体" w:hAnsi="宋体" w:hint="eastAsia"/>
          <w:sz w:val="22"/>
          <w:szCs w:val="24"/>
          <w:rPrChange w:id="2617" w:author="linxl" w:date="2019-09-05T14:23:00Z">
            <w:rPr>
              <w:rFonts w:ascii="宋体" w:hAnsi="宋体" w:hint="eastAsia"/>
              <w:szCs w:val="24"/>
            </w:rPr>
          </w:rPrChange>
        </w:rPr>
        <w:t>如</w:t>
      </w:r>
      <w:r w:rsidR="009A6536" w:rsidRPr="00D973C4">
        <w:rPr>
          <w:rFonts w:ascii="宋体" w:hAnsi="宋体"/>
          <w:sz w:val="22"/>
          <w:szCs w:val="24"/>
          <w:rPrChange w:id="2618" w:author="linxl" w:date="2019-09-05T14:23:00Z">
            <w:rPr>
              <w:rFonts w:ascii="宋体" w:hAnsi="宋体"/>
              <w:szCs w:val="24"/>
            </w:rPr>
          </w:rPrChange>
        </w:rPr>
        <w:t>8-(3)</w:t>
      </w:r>
      <w:r w:rsidR="009A6536" w:rsidRPr="00D973C4">
        <w:rPr>
          <w:rFonts w:ascii="宋体" w:hAnsi="宋体" w:hint="eastAsia"/>
          <w:sz w:val="22"/>
          <w:szCs w:val="24"/>
          <w:rPrChange w:id="2619" w:author="linxl" w:date="2019-09-05T14:23:00Z">
            <w:rPr>
              <w:rFonts w:ascii="宋体" w:hAnsi="宋体" w:hint="eastAsia"/>
              <w:szCs w:val="24"/>
            </w:rPr>
          </w:rPrChange>
        </w:rPr>
        <w:t>所示,在</w:t>
      </w:r>
      <m:oMath>
        <m:sSub>
          <m:sSubPr>
            <m:ctrlPr>
              <w:rPr>
                <w:rFonts w:ascii="Cambria Math" w:hAnsi="Cambria Math"/>
                <w:sz w:val="22"/>
                <w:szCs w:val="24"/>
                <w:rPrChange w:id="2620" w:author="linxl" w:date="2019-09-05T14:23:00Z">
                  <w:rPr>
                    <w:rFonts w:ascii="Cambria Math" w:hAnsi="Cambria Math"/>
                    <w:szCs w:val="24"/>
                  </w:rPr>
                </w:rPrChange>
              </w:rPr>
            </m:ctrlPr>
          </m:sSubPr>
          <m:e>
            <m:r>
              <w:rPr>
                <w:rFonts w:ascii="Cambria Math" w:hAnsi="Cambria Math"/>
                <w:sz w:val="22"/>
                <w:szCs w:val="24"/>
                <w:rPrChange w:id="2621" w:author="linxl" w:date="2019-09-05T14:23:00Z">
                  <w:rPr>
                    <w:rFonts w:ascii="Cambria Math" w:hAnsi="Cambria Math"/>
                    <w:szCs w:val="24"/>
                  </w:rPr>
                </w:rPrChange>
              </w:rPr>
              <m:t>t</m:t>
            </m:r>
          </m:e>
          <m:sub>
            <m:r>
              <w:rPr>
                <w:rFonts w:ascii="Cambria Math" w:hAnsi="Cambria Math" w:hint="eastAsia"/>
                <w:sz w:val="22"/>
                <w:szCs w:val="24"/>
                <w:rPrChange w:id="2622" w:author="linxl" w:date="2019-09-05T14:23:00Z">
                  <w:rPr>
                    <w:rFonts w:ascii="Cambria Math" w:hAnsi="Cambria Math" w:hint="eastAsia"/>
                    <w:szCs w:val="24"/>
                  </w:rPr>
                </w:rPrChange>
              </w:rPr>
              <m:t>S</m:t>
            </m:r>
            <m:r>
              <m:rPr>
                <m:sty m:val="p"/>
              </m:rPr>
              <w:rPr>
                <w:rFonts w:ascii="Cambria Math" w:hAnsi="Cambria Math" w:hint="eastAsia"/>
                <w:sz w:val="22"/>
                <w:szCs w:val="24"/>
                <w:rPrChange w:id="2623" w:author="linxl" w:date="2019-09-05T14:23:00Z">
                  <w:rPr>
                    <w:rFonts w:ascii="Cambria Math" w:hAnsi="Cambria Math" w:hint="eastAsia"/>
                    <w:szCs w:val="24"/>
                  </w:rPr>
                </w:rPrChange>
              </w:rPr>
              <m:t>+</m:t>
            </m:r>
            <m:r>
              <m:rPr>
                <m:sty m:val="p"/>
              </m:rPr>
              <w:rPr>
                <w:rFonts w:ascii="Cambria Math" w:hAnsi="Cambria Math"/>
                <w:sz w:val="22"/>
                <w:szCs w:val="24"/>
                <w:rPrChange w:id="2624" w:author="linxl" w:date="2019-09-05T14:23:00Z">
                  <w:rPr>
                    <w:rFonts w:ascii="Cambria Math" w:hAnsi="Cambria Math"/>
                    <w:szCs w:val="24"/>
                  </w:rPr>
                </w:rPrChange>
              </w:rPr>
              <m:t>4</m:t>
            </m:r>
          </m:sub>
        </m:sSub>
      </m:oMath>
      <w:r w:rsidR="009A6536" w:rsidRPr="00D973C4">
        <w:rPr>
          <w:rFonts w:ascii="宋体" w:hAnsi="宋体" w:hint="eastAsia"/>
          <w:sz w:val="22"/>
          <w:szCs w:val="24"/>
          <w:rPrChange w:id="2625" w:author="linxl" w:date="2019-09-05T14:23:00Z">
            <w:rPr>
              <w:rFonts w:ascii="宋体" w:hAnsi="宋体" w:hint="eastAsia"/>
              <w:szCs w:val="24"/>
            </w:rPr>
          </w:rPrChange>
        </w:rPr>
        <w:t>时刻，根据点</w:t>
      </w:r>
      <m:oMath>
        <m:sSub>
          <m:sSubPr>
            <m:ctrlPr>
              <w:rPr>
                <w:rFonts w:ascii="Cambria Math" w:hAnsi="Cambria Math"/>
                <w:sz w:val="22"/>
                <w:szCs w:val="24"/>
                <w:rPrChange w:id="2626" w:author="linxl" w:date="2019-09-05T14:23:00Z">
                  <w:rPr>
                    <w:rFonts w:ascii="Cambria Math" w:hAnsi="Cambria Math"/>
                    <w:szCs w:val="24"/>
                  </w:rPr>
                </w:rPrChange>
              </w:rPr>
            </m:ctrlPr>
          </m:sSubPr>
          <m:e>
            <m:r>
              <w:rPr>
                <w:rFonts w:ascii="Cambria Math" w:hAnsi="Cambria Math" w:hint="eastAsia"/>
                <w:sz w:val="22"/>
                <w:szCs w:val="24"/>
                <w:rPrChange w:id="2627" w:author="linxl" w:date="2019-09-05T14:23:00Z">
                  <w:rPr>
                    <w:rFonts w:ascii="Cambria Math" w:hAnsi="Cambria Math" w:hint="eastAsia"/>
                    <w:szCs w:val="24"/>
                  </w:rPr>
                </w:rPrChange>
              </w:rPr>
              <m:t>P</m:t>
            </m:r>
          </m:e>
          <m:sub>
            <m:r>
              <w:rPr>
                <w:rFonts w:ascii="Cambria Math" w:hAnsi="Cambria Math" w:hint="eastAsia"/>
                <w:sz w:val="22"/>
                <w:szCs w:val="24"/>
                <w:rPrChange w:id="2628" w:author="linxl" w:date="2019-09-05T14:23:00Z">
                  <w:rPr>
                    <w:rFonts w:ascii="Cambria Math" w:hAnsi="Cambria Math" w:hint="eastAsia"/>
                    <w:szCs w:val="24"/>
                  </w:rPr>
                </w:rPrChange>
              </w:rPr>
              <m:t>S</m:t>
            </m:r>
          </m:sub>
        </m:sSub>
      </m:oMath>
      <w:r w:rsidR="009A6536" w:rsidRPr="00D973C4">
        <w:rPr>
          <w:rFonts w:ascii="宋体" w:hAnsi="宋体" w:hint="eastAsia"/>
          <w:sz w:val="22"/>
          <w:szCs w:val="24"/>
          <w:rPrChange w:id="2629" w:author="linxl" w:date="2019-09-05T14:23:00Z">
            <w:rPr>
              <w:rFonts w:ascii="宋体" w:hAnsi="宋体" w:hint="eastAsia"/>
              <w:szCs w:val="24"/>
            </w:rPr>
          </w:rPrChange>
        </w:rPr>
        <w:t>及速度</w:t>
      </w:r>
      <m:oMath>
        <m:box>
          <m:boxPr>
            <m:opEmu m:val="1"/>
            <m:ctrlPr>
              <w:rPr>
                <w:rFonts w:ascii="Cambria Math" w:hAnsi="Cambria Math"/>
                <w:sz w:val="22"/>
                <w:szCs w:val="24"/>
                <w:rPrChange w:id="2630" w:author="linxl" w:date="2019-09-05T14:23:00Z">
                  <w:rPr>
                    <w:rFonts w:ascii="Cambria Math" w:hAnsi="Cambria Math"/>
                    <w:szCs w:val="24"/>
                  </w:rPr>
                </w:rPrChange>
              </w:rPr>
            </m:ctrlPr>
          </m:boxPr>
          <m:e>
            <m:box>
              <m:boxPr>
                <m:opEmu m:val="1"/>
                <m:ctrlPr>
                  <w:rPr>
                    <w:rFonts w:ascii="Cambria Math" w:hAnsi="Cambria Math"/>
                    <w:sz w:val="22"/>
                    <w:szCs w:val="24"/>
                    <w:rPrChange w:id="2631" w:author="linxl" w:date="2019-09-05T14:23:00Z">
                      <w:rPr>
                        <w:rFonts w:ascii="Cambria Math" w:hAnsi="Cambria Math"/>
                        <w:szCs w:val="24"/>
                      </w:rPr>
                    </w:rPrChange>
                  </w:rPr>
                </m:ctrlPr>
              </m:boxPr>
              <m:e>
                <m:acc>
                  <m:accPr>
                    <m:chr m:val="⃗"/>
                    <m:ctrlPr>
                      <w:rPr>
                        <w:rFonts w:ascii="Cambria Math" w:hAnsi="Cambria Math"/>
                        <w:sz w:val="22"/>
                        <w:szCs w:val="24"/>
                        <w:rPrChange w:id="2632" w:author="linxl" w:date="2019-09-05T14:23:00Z">
                          <w:rPr>
                            <w:rFonts w:ascii="Cambria Math" w:hAnsi="Cambria Math"/>
                            <w:szCs w:val="24"/>
                          </w:rPr>
                        </w:rPrChange>
                      </w:rPr>
                    </m:ctrlPr>
                  </m:accPr>
                  <m:e>
                    <m:sSub>
                      <m:sSubPr>
                        <m:ctrlPr>
                          <w:rPr>
                            <w:rFonts w:ascii="Cambria Math" w:hAnsi="Cambria Math"/>
                            <w:sz w:val="22"/>
                            <w:szCs w:val="24"/>
                            <w:rPrChange w:id="2633" w:author="linxl" w:date="2019-09-05T14:23:00Z">
                              <w:rPr>
                                <w:rFonts w:ascii="Cambria Math" w:hAnsi="Cambria Math"/>
                                <w:szCs w:val="24"/>
                              </w:rPr>
                            </w:rPrChange>
                          </w:rPr>
                        </m:ctrlPr>
                      </m:sSubPr>
                      <m:e>
                        <m:r>
                          <w:rPr>
                            <w:rFonts w:ascii="Cambria Math" w:hAnsi="Cambria Math" w:hint="eastAsia"/>
                            <w:sz w:val="22"/>
                            <w:szCs w:val="24"/>
                            <w:rPrChange w:id="2634" w:author="linxl" w:date="2019-09-05T14:23:00Z">
                              <w:rPr>
                                <w:rFonts w:ascii="Cambria Math" w:hAnsi="Cambria Math" w:hint="eastAsia"/>
                                <w:szCs w:val="24"/>
                              </w:rPr>
                            </w:rPrChange>
                          </w:rPr>
                          <m:t>v</m:t>
                        </m:r>
                      </m:e>
                      <m:sub>
                        <m:r>
                          <w:rPr>
                            <w:rFonts w:ascii="Cambria Math" w:hAnsi="Cambria Math"/>
                            <w:sz w:val="22"/>
                            <w:szCs w:val="24"/>
                            <w:rPrChange w:id="2635" w:author="linxl" w:date="2019-09-05T14:23:00Z">
                              <w:rPr>
                                <w:rFonts w:ascii="Cambria Math" w:hAnsi="Cambria Math"/>
                                <w:szCs w:val="24"/>
                              </w:rPr>
                            </w:rPrChange>
                          </w:rPr>
                          <m:t>s</m:t>
                        </m:r>
                      </m:sub>
                    </m:sSub>
                    <m:r>
                      <m:rPr>
                        <m:sty m:val="p"/>
                      </m:rPr>
                      <w:rPr>
                        <w:rFonts w:ascii="Cambria Math" w:hAnsi="Cambria Math"/>
                        <w:sz w:val="22"/>
                        <w:szCs w:val="24"/>
                        <w:rPrChange w:id="2636" w:author="linxl" w:date="2019-09-05T14:23:00Z">
                          <w:rPr>
                            <w:rFonts w:ascii="Cambria Math" w:hAnsi="Cambria Math"/>
                            <w:szCs w:val="24"/>
                          </w:rPr>
                        </w:rPrChange>
                      </w:rPr>
                      <m:t xml:space="preserve"> </m:t>
                    </m:r>
                  </m:e>
                </m:acc>
              </m:e>
            </m:box>
          </m:e>
        </m:box>
      </m:oMath>
      <w:r w:rsidR="009A6536" w:rsidRPr="00D973C4">
        <w:rPr>
          <w:rFonts w:ascii="宋体" w:hAnsi="宋体" w:hint="eastAsia"/>
          <w:sz w:val="22"/>
          <w:szCs w:val="24"/>
          <w:rPrChange w:id="2637" w:author="linxl" w:date="2019-09-05T14:23:00Z">
            <w:rPr>
              <w:rFonts w:ascii="宋体" w:hAnsi="宋体" w:hint="eastAsia"/>
              <w:szCs w:val="24"/>
            </w:rPr>
          </w:rPrChange>
        </w:rPr>
        <w:t>，对</w:t>
      </w:r>
      <m:oMath>
        <m:sSub>
          <m:sSubPr>
            <m:ctrlPr>
              <w:rPr>
                <w:rFonts w:ascii="Cambria Math" w:hAnsi="Cambria Math"/>
                <w:sz w:val="22"/>
                <w:szCs w:val="24"/>
                <w:rPrChange w:id="2638" w:author="linxl" w:date="2019-09-05T14:23:00Z">
                  <w:rPr>
                    <w:rFonts w:ascii="Cambria Math" w:hAnsi="Cambria Math"/>
                    <w:szCs w:val="24"/>
                  </w:rPr>
                </w:rPrChange>
              </w:rPr>
            </m:ctrlPr>
          </m:sSubPr>
          <m:e>
            <m:r>
              <w:rPr>
                <w:rFonts w:ascii="Cambria Math" w:hAnsi="Cambria Math"/>
                <w:sz w:val="22"/>
                <w:szCs w:val="24"/>
                <w:rPrChange w:id="2639" w:author="linxl" w:date="2019-09-05T14:23:00Z">
                  <w:rPr>
                    <w:rFonts w:ascii="Cambria Math" w:hAnsi="Cambria Math"/>
                    <w:szCs w:val="24"/>
                  </w:rPr>
                </w:rPrChange>
              </w:rPr>
              <m:t>t</m:t>
            </m:r>
          </m:e>
          <m:sub>
            <m:r>
              <w:rPr>
                <w:rFonts w:ascii="Cambria Math" w:hAnsi="Cambria Math" w:hint="eastAsia"/>
                <w:sz w:val="22"/>
                <w:szCs w:val="24"/>
                <w:rPrChange w:id="2640" w:author="linxl" w:date="2019-09-05T14:23:00Z">
                  <w:rPr>
                    <w:rFonts w:ascii="Cambria Math" w:hAnsi="Cambria Math" w:hint="eastAsia"/>
                    <w:szCs w:val="24"/>
                  </w:rPr>
                </w:rPrChange>
              </w:rPr>
              <m:t>S</m:t>
            </m:r>
            <m:r>
              <m:rPr>
                <m:sty m:val="p"/>
              </m:rPr>
              <w:rPr>
                <w:rFonts w:ascii="Cambria Math" w:hAnsi="Cambria Math" w:hint="eastAsia"/>
                <w:sz w:val="22"/>
                <w:szCs w:val="24"/>
                <w:rPrChange w:id="2641" w:author="linxl" w:date="2019-09-05T14:23:00Z">
                  <w:rPr>
                    <w:rFonts w:ascii="Cambria Math" w:hAnsi="Cambria Math" w:hint="eastAsia"/>
                    <w:szCs w:val="24"/>
                  </w:rPr>
                </w:rPrChange>
              </w:rPr>
              <m:t>+</m:t>
            </m:r>
            <m:r>
              <m:rPr>
                <m:sty m:val="p"/>
              </m:rPr>
              <w:rPr>
                <w:rFonts w:ascii="Cambria Math" w:hAnsi="Cambria Math"/>
                <w:sz w:val="22"/>
                <w:szCs w:val="24"/>
                <w:rPrChange w:id="2642" w:author="linxl" w:date="2019-09-05T14:23:00Z">
                  <w:rPr>
                    <w:rFonts w:ascii="Cambria Math" w:hAnsi="Cambria Math"/>
                    <w:szCs w:val="24"/>
                  </w:rPr>
                </w:rPrChange>
              </w:rPr>
              <m:t>4</m:t>
            </m:r>
          </m:sub>
        </m:sSub>
      </m:oMath>
      <w:r w:rsidR="009A6536" w:rsidRPr="00D973C4">
        <w:rPr>
          <w:rFonts w:ascii="宋体" w:hAnsi="宋体" w:hint="eastAsia"/>
          <w:sz w:val="22"/>
          <w:szCs w:val="24"/>
          <w:rPrChange w:id="2643" w:author="linxl" w:date="2019-09-05T14:23:00Z">
            <w:rPr>
              <w:rFonts w:ascii="宋体" w:hAnsi="宋体" w:hint="eastAsia"/>
              <w:szCs w:val="24"/>
            </w:rPr>
          </w:rPrChange>
        </w:rPr>
        <w:t>时刻位置进行预测，坐标为</w:t>
      </w:r>
      <m:oMath>
        <m:sSub>
          <m:sSubPr>
            <m:ctrlPr>
              <w:rPr>
                <w:rFonts w:ascii="Cambria Math" w:hAnsi="Cambria Math"/>
                <w:sz w:val="22"/>
                <w:szCs w:val="24"/>
                <w:rPrChange w:id="2644" w:author="linxl" w:date="2019-09-05T14:23:00Z">
                  <w:rPr>
                    <w:rFonts w:ascii="Cambria Math" w:hAnsi="Cambria Math"/>
                    <w:szCs w:val="24"/>
                  </w:rPr>
                </w:rPrChange>
              </w:rPr>
            </m:ctrlPr>
          </m:sSubPr>
          <m:e>
            <m:r>
              <w:rPr>
                <w:rFonts w:ascii="Cambria Math" w:hAnsi="Cambria Math" w:hint="eastAsia"/>
                <w:sz w:val="22"/>
                <w:szCs w:val="24"/>
                <w:rPrChange w:id="2645" w:author="linxl" w:date="2019-09-05T14:23:00Z">
                  <w:rPr>
                    <w:rFonts w:ascii="Cambria Math" w:hAnsi="Cambria Math" w:hint="eastAsia"/>
                    <w:szCs w:val="24"/>
                  </w:rPr>
                </w:rPrChange>
              </w:rPr>
              <m:t>Q</m:t>
            </m:r>
          </m:e>
          <m:sub>
            <m:r>
              <w:rPr>
                <w:rFonts w:ascii="Cambria Math" w:hAnsi="Cambria Math" w:hint="eastAsia"/>
                <w:sz w:val="22"/>
                <w:szCs w:val="24"/>
                <w:rPrChange w:id="2646" w:author="linxl" w:date="2019-09-05T14:23:00Z">
                  <w:rPr>
                    <w:rFonts w:ascii="Cambria Math" w:hAnsi="Cambria Math" w:hint="eastAsia"/>
                    <w:szCs w:val="24"/>
                  </w:rPr>
                </w:rPrChange>
              </w:rPr>
              <m:t>S</m:t>
            </m:r>
            <m:r>
              <m:rPr>
                <m:sty m:val="p"/>
              </m:rPr>
              <w:rPr>
                <w:rFonts w:ascii="Cambria Math" w:hAnsi="Cambria Math" w:hint="eastAsia"/>
                <w:sz w:val="22"/>
                <w:szCs w:val="24"/>
                <w:rPrChange w:id="2647" w:author="linxl" w:date="2019-09-05T14:23:00Z">
                  <w:rPr>
                    <w:rFonts w:ascii="Cambria Math" w:hAnsi="Cambria Math" w:hint="eastAsia"/>
                    <w:szCs w:val="24"/>
                  </w:rPr>
                </w:rPrChange>
              </w:rPr>
              <m:t>+</m:t>
            </m:r>
            <m:r>
              <m:rPr>
                <m:sty m:val="p"/>
              </m:rPr>
              <w:rPr>
                <w:rFonts w:ascii="Cambria Math" w:hAnsi="Cambria Math"/>
                <w:sz w:val="22"/>
                <w:szCs w:val="24"/>
                <w:rPrChange w:id="2648" w:author="linxl" w:date="2019-09-05T14:23:00Z">
                  <w:rPr>
                    <w:rFonts w:ascii="Cambria Math" w:hAnsi="Cambria Math"/>
                    <w:szCs w:val="24"/>
                  </w:rPr>
                </w:rPrChange>
              </w:rPr>
              <m:t>4</m:t>
            </m:r>
          </m:sub>
        </m:sSub>
      </m:oMath>
      <w:r w:rsidR="009A6536" w:rsidRPr="00D973C4">
        <w:rPr>
          <w:rFonts w:ascii="宋体" w:hAnsi="宋体" w:hint="eastAsia"/>
          <w:sz w:val="22"/>
          <w:szCs w:val="24"/>
          <w:rPrChange w:id="2649" w:author="linxl" w:date="2019-09-05T14:23:00Z">
            <w:rPr>
              <w:rFonts w:ascii="宋体" w:hAnsi="宋体" w:hint="eastAsia"/>
              <w:szCs w:val="24"/>
            </w:rPr>
          </w:rPrChange>
        </w:rPr>
        <w:t>。当移动对象采集到实际的</w:t>
      </w:r>
      <w:r w:rsidR="009A6536" w:rsidRPr="00D973C4">
        <w:rPr>
          <w:rFonts w:ascii="宋体" w:hAnsi="宋体"/>
          <w:sz w:val="22"/>
          <w:szCs w:val="24"/>
          <w:rPrChange w:id="2650" w:author="linxl" w:date="2019-09-05T14:23:00Z">
            <w:rPr>
              <w:rFonts w:ascii="宋体" w:hAnsi="宋体"/>
              <w:szCs w:val="24"/>
            </w:rPr>
          </w:rPrChange>
        </w:rPr>
        <w:t>GPS</w:t>
      </w:r>
      <w:r w:rsidR="009A6536" w:rsidRPr="00D973C4">
        <w:rPr>
          <w:rFonts w:ascii="宋体" w:hAnsi="宋体" w:hint="eastAsia"/>
          <w:sz w:val="22"/>
          <w:szCs w:val="24"/>
          <w:rPrChange w:id="2651" w:author="linxl" w:date="2019-09-05T14:23:00Z">
            <w:rPr>
              <w:rFonts w:ascii="宋体" w:hAnsi="宋体" w:hint="eastAsia"/>
              <w:szCs w:val="24"/>
            </w:rPr>
          </w:rPrChange>
        </w:rPr>
        <w:t>位置</w:t>
      </w:r>
      <m:oMath>
        <m:sSub>
          <m:sSubPr>
            <m:ctrlPr>
              <w:rPr>
                <w:rFonts w:ascii="Cambria Math" w:hAnsi="Cambria Math"/>
                <w:sz w:val="22"/>
                <w:szCs w:val="24"/>
                <w:rPrChange w:id="2652" w:author="linxl" w:date="2019-09-05T14:23:00Z">
                  <w:rPr>
                    <w:rFonts w:ascii="Cambria Math" w:hAnsi="Cambria Math"/>
                    <w:szCs w:val="24"/>
                  </w:rPr>
                </w:rPrChange>
              </w:rPr>
            </m:ctrlPr>
          </m:sSubPr>
          <m:e>
            <m:r>
              <w:rPr>
                <w:rFonts w:ascii="Cambria Math" w:hAnsi="Cambria Math" w:hint="eastAsia"/>
                <w:sz w:val="22"/>
                <w:szCs w:val="24"/>
                <w:rPrChange w:id="2653" w:author="linxl" w:date="2019-09-05T14:23:00Z">
                  <w:rPr>
                    <w:rFonts w:ascii="Cambria Math" w:hAnsi="Cambria Math" w:hint="eastAsia"/>
                    <w:szCs w:val="24"/>
                  </w:rPr>
                </w:rPrChange>
              </w:rPr>
              <m:t>P</m:t>
            </m:r>
          </m:e>
          <m:sub>
            <m:r>
              <w:rPr>
                <w:rFonts w:ascii="Cambria Math" w:hAnsi="Cambria Math" w:hint="eastAsia"/>
                <w:sz w:val="22"/>
                <w:szCs w:val="24"/>
                <w:rPrChange w:id="2654" w:author="linxl" w:date="2019-09-05T14:23:00Z">
                  <w:rPr>
                    <w:rFonts w:ascii="Cambria Math" w:hAnsi="Cambria Math" w:hint="eastAsia"/>
                    <w:szCs w:val="24"/>
                  </w:rPr>
                </w:rPrChange>
              </w:rPr>
              <m:t>S</m:t>
            </m:r>
            <m:r>
              <m:rPr>
                <m:sty m:val="p"/>
              </m:rPr>
              <w:rPr>
                <w:rFonts w:ascii="Cambria Math" w:hAnsi="Cambria Math" w:hint="eastAsia"/>
                <w:sz w:val="22"/>
                <w:szCs w:val="24"/>
                <w:rPrChange w:id="2655" w:author="linxl" w:date="2019-09-05T14:23:00Z">
                  <w:rPr>
                    <w:rFonts w:ascii="Cambria Math" w:hAnsi="Cambria Math" w:hint="eastAsia"/>
                    <w:szCs w:val="24"/>
                  </w:rPr>
                </w:rPrChange>
              </w:rPr>
              <m:t>+</m:t>
            </m:r>
            <m:r>
              <m:rPr>
                <m:sty m:val="p"/>
              </m:rPr>
              <w:rPr>
                <w:rFonts w:ascii="Cambria Math" w:hAnsi="Cambria Math"/>
                <w:sz w:val="22"/>
                <w:szCs w:val="24"/>
                <w:rPrChange w:id="2656" w:author="linxl" w:date="2019-09-05T14:23:00Z">
                  <w:rPr>
                    <w:rFonts w:ascii="Cambria Math" w:hAnsi="Cambria Math"/>
                    <w:szCs w:val="24"/>
                  </w:rPr>
                </w:rPrChange>
              </w:rPr>
              <m:t>4</m:t>
            </m:r>
          </m:sub>
        </m:sSub>
      </m:oMath>
      <w:r w:rsidR="009A6536" w:rsidRPr="00D973C4">
        <w:rPr>
          <w:rFonts w:ascii="宋体" w:hAnsi="宋体" w:hint="eastAsia"/>
          <w:sz w:val="22"/>
          <w:szCs w:val="24"/>
          <w:rPrChange w:id="2657" w:author="linxl" w:date="2019-09-05T14:23:00Z">
            <w:rPr>
              <w:rFonts w:ascii="宋体" w:hAnsi="宋体" w:hint="eastAsia"/>
              <w:szCs w:val="24"/>
            </w:rPr>
          </w:rPrChange>
        </w:rPr>
        <w:t>时，连接</w:t>
      </w:r>
      <m:oMath>
        <m:sSub>
          <m:sSubPr>
            <m:ctrlPr>
              <w:rPr>
                <w:rFonts w:ascii="Cambria Math" w:hAnsi="Cambria Math"/>
                <w:sz w:val="22"/>
                <w:szCs w:val="24"/>
                <w:rPrChange w:id="2658" w:author="linxl" w:date="2019-09-05T14:23:00Z">
                  <w:rPr>
                    <w:rFonts w:ascii="Cambria Math" w:hAnsi="Cambria Math"/>
                    <w:szCs w:val="24"/>
                  </w:rPr>
                </w:rPrChange>
              </w:rPr>
            </m:ctrlPr>
          </m:sSubPr>
          <m:e>
            <m:r>
              <w:rPr>
                <w:rFonts w:ascii="Cambria Math" w:hAnsi="Cambria Math" w:hint="eastAsia"/>
                <w:sz w:val="22"/>
                <w:szCs w:val="24"/>
                <w:rPrChange w:id="2659" w:author="linxl" w:date="2019-09-05T14:23:00Z">
                  <w:rPr>
                    <w:rFonts w:ascii="Cambria Math" w:hAnsi="Cambria Math" w:hint="eastAsia"/>
                    <w:szCs w:val="24"/>
                  </w:rPr>
                </w:rPrChange>
              </w:rPr>
              <m:t>P</m:t>
            </m:r>
          </m:e>
          <m:sub>
            <m:r>
              <w:rPr>
                <w:rFonts w:ascii="Cambria Math" w:hAnsi="Cambria Math" w:hint="eastAsia"/>
                <w:sz w:val="22"/>
                <w:szCs w:val="24"/>
                <w:rPrChange w:id="2660" w:author="linxl" w:date="2019-09-05T14:23:00Z">
                  <w:rPr>
                    <w:rFonts w:ascii="Cambria Math" w:hAnsi="Cambria Math" w:hint="eastAsia"/>
                    <w:szCs w:val="24"/>
                  </w:rPr>
                </w:rPrChange>
              </w:rPr>
              <m:t>S</m:t>
            </m:r>
          </m:sub>
        </m:sSub>
        <m:sSub>
          <m:sSubPr>
            <m:ctrlPr>
              <w:rPr>
                <w:rFonts w:ascii="Cambria Math" w:hAnsi="Cambria Math"/>
                <w:sz w:val="22"/>
                <w:szCs w:val="24"/>
                <w:rPrChange w:id="2661" w:author="linxl" w:date="2019-09-05T14:23:00Z">
                  <w:rPr>
                    <w:rFonts w:ascii="Cambria Math" w:hAnsi="Cambria Math"/>
                    <w:szCs w:val="24"/>
                  </w:rPr>
                </w:rPrChange>
              </w:rPr>
            </m:ctrlPr>
          </m:sSubPr>
          <m:e>
            <m:r>
              <w:rPr>
                <w:rFonts w:ascii="Cambria Math" w:hAnsi="Cambria Math" w:hint="eastAsia"/>
                <w:sz w:val="22"/>
                <w:szCs w:val="24"/>
                <w:rPrChange w:id="2662" w:author="linxl" w:date="2019-09-05T14:23:00Z">
                  <w:rPr>
                    <w:rFonts w:ascii="Cambria Math" w:hAnsi="Cambria Math" w:hint="eastAsia"/>
                    <w:szCs w:val="24"/>
                  </w:rPr>
                </w:rPrChange>
              </w:rPr>
              <m:t>P</m:t>
            </m:r>
          </m:e>
          <m:sub>
            <m:r>
              <w:rPr>
                <w:rFonts w:ascii="Cambria Math" w:hAnsi="Cambria Math" w:hint="eastAsia"/>
                <w:sz w:val="22"/>
                <w:szCs w:val="24"/>
                <w:rPrChange w:id="2663" w:author="linxl" w:date="2019-09-05T14:23:00Z">
                  <w:rPr>
                    <w:rFonts w:ascii="Cambria Math" w:hAnsi="Cambria Math" w:hint="eastAsia"/>
                    <w:szCs w:val="24"/>
                  </w:rPr>
                </w:rPrChange>
              </w:rPr>
              <m:t>S</m:t>
            </m:r>
            <m:r>
              <m:rPr>
                <m:sty m:val="p"/>
              </m:rPr>
              <w:rPr>
                <w:rFonts w:ascii="Cambria Math" w:hAnsi="Cambria Math" w:hint="eastAsia"/>
                <w:sz w:val="22"/>
                <w:szCs w:val="24"/>
                <w:rPrChange w:id="2664" w:author="linxl" w:date="2019-09-05T14:23:00Z">
                  <w:rPr>
                    <w:rFonts w:ascii="Cambria Math" w:hAnsi="Cambria Math" w:hint="eastAsia"/>
                    <w:szCs w:val="24"/>
                  </w:rPr>
                </w:rPrChange>
              </w:rPr>
              <m:t>+</m:t>
            </m:r>
            <m:r>
              <m:rPr>
                <m:sty m:val="p"/>
              </m:rPr>
              <w:rPr>
                <w:rFonts w:ascii="Cambria Math" w:hAnsi="Cambria Math"/>
                <w:sz w:val="22"/>
                <w:szCs w:val="24"/>
                <w:rPrChange w:id="2665" w:author="linxl" w:date="2019-09-05T14:23:00Z">
                  <w:rPr>
                    <w:rFonts w:ascii="Cambria Math" w:hAnsi="Cambria Math"/>
                    <w:szCs w:val="24"/>
                  </w:rPr>
                </w:rPrChange>
              </w:rPr>
              <m:t>4</m:t>
            </m:r>
          </m:sub>
        </m:sSub>
      </m:oMath>
      <w:r w:rsidR="009A6536" w:rsidRPr="00D973C4">
        <w:rPr>
          <w:rFonts w:ascii="宋体" w:hAnsi="宋体" w:hint="eastAsia"/>
          <w:sz w:val="22"/>
          <w:szCs w:val="24"/>
          <w:rPrChange w:id="2666" w:author="linxl" w:date="2019-09-05T14:23:00Z">
            <w:rPr>
              <w:rFonts w:ascii="宋体" w:hAnsi="宋体" w:hint="eastAsia"/>
              <w:szCs w:val="24"/>
            </w:rPr>
          </w:rPrChange>
        </w:rPr>
        <w:t>，求出此时</w:t>
      </w:r>
      <m:oMath>
        <m:sSub>
          <m:sSubPr>
            <m:ctrlPr>
              <w:rPr>
                <w:rFonts w:ascii="Cambria Math" w:hAnsi="Cambria Math"/>
                <w:sz w:val="22"/>
                <w:szCs w:val="24"/>
                <w:rPrChange w:id="2667" w:author="linxl" w:date="2019-09-05T14:23:00Z">
                  <w:rPr>
                    <w:rFonts w:ascii="Cambria Math" w:hAnsi="Cambria Math"/>
                    <w:szCs w:val="24"/>
                  </w:rPr>
                </w:rPrChange>
              </w:rPr>
            </m:ctrlPr>
          </m:sSubPr>
          <m:e>
            <m:r>
              <w:rPr>
                <w:rFonts w:ascii="Cambria Math" w:hAnsi="Cambria Math"/>
                <w:sz w:val="22"/>
                <w:szCs w:val="24"/>
                <w:rPrChange w:id="2668" w:author="linxl" w:date="2019-09-05T14:23:00Z">
                  <w:rPr>
                    <w:rFonts w:ascii="Cambria Math" w:hAnsi="Cambria Math"/>
                    <w:szCs w:val="24"/>
                  </w:rPr>
                </w:rPrChange>
              </w:rPr>
              <m:t>t</m:t>
            </m:r>
          </m:e>
          <m:sub>
            <m:r>
              <w:rPr>
                <w:rFonts w:ascii="Cambria Math" w:hAnsi="Cambria Math" w:hint="eastAsia"/>
                <w:sz w:val="22"/>
                <w:szCs w:val="24"/>
                <w:rPrChange w:id="2669" w:author="linxl" w:date="2019-09-05T14:23:00Z">
                  <w:rPr>
                    <w:rFonts w:ascii="Cambria Math" w:hAnsi="Cambria Math" w:hint="eastAsia"/>
                    <w:szCs w:val="24"/>
                  </w:rPr>
                </w:rPrChange>
              </w:rPr>
              <m:t>S</m:t>
            </m:r>
            <m:r>
              <m:rPr>
                <m:sty m:val="p"/>
              </m:rPr>
              <w:rPr>
                <w:rFonts w:ascii="Cambria Math" w:hAnsi="Cambria Math" w:hint="eastAsia"/>
                <w:sz w:val="22"/>
                <w:szCs w:val="24"/>
                <w:rPrChange w:id="2670" w:author="linxl" w:date="2019-09-05T14:23:00Z">
                  <w:rPr>
                    <w:rFonts w:ascii="Cambria Math" w:hAnsi="Cambria Math" w:hint="eastAsia"/>
                    <w:szCs w:val="24"/>
                  </w:rPr>
                </w:rPrChange>
              </w:rPr>
              <m:t>+</m:t>
            </m:r>
            <m:r>
              <m:rPr>
                <m:sty m:val="p"/>
              </m:rPr>
              <w:rPr>
                <w:rFonts w:ascii="Cambria Math" w:hAnsi="Cambria Math"/>
                <w:sz w:val="22"/>
                <w:szCs w:val="24"/>
                <w:rPrChange w:id="2671" w:author="linxl" w:date="2019-09-05T14:23:00Z">
                  <w:rPr>
                    <w:rFonts w:ascii="Cambria Math" w:hAnsi="Cambria Math"/>
                    <w:szCs w:val="24"/>
                  </w:rPr>
                </w:rPrChange>
              </w:rPr>
              <m:t>1</m:t>
            </m:r>
          </m:sub>
        </m:sSub>
      </m:oMath>
      <w:r w:rsidR="009A6536" w:rsidRPr="00D973C4">
        <w:rPr>
          <w:rFonts w:ascii="宋体" w:hAnsi="宋体" w:hint="eastAsia"/>
          <w:sz w:val="22"/>
          <w:szCs w:val="24"/>
          <w:rPrChange w:id="2672" w:author="linxl" w:date="2019-09-05T14:23:00Z">
            <w:rPr>
              <w:rFonts w:ascii="宋体" w:hAnsi="宋体" w:hint="eastAsia"/>
              <w:szCs w:val="24"/>
            </w:rPr>
          </w:rPrChange>
        </w:rPr>
        <w:t>时刻同步点坐标</w:t>
      </w:r>
      <m:oMath>
        <m:sSubSup>
          <m:sSubSupPr>
            <m:ctrlPr>
              <w:rPr>
                <w:rFonts w:ascii="Cambria Math" w:hAnsi="Cambria Math"/>
                <w:sz w:val="22"/>
                <w:szCs w:val="24"/>
                <w:rPrChange w:id="2673" w:author="linxl" w:date="2019-09-05T14:23:00Z">
                  <w:rPr>
                    <w:rFonts w:ascii="Cambria Math" w:hAnsi="Cambria Math"/>
                    <w:szCs w:val="24"/>
                  </w:rPr>
                </w:rPrChange>
              </w:rPr>
            </m:ctrlPr>
          </m:sSubSupPr>
          <m:e>
            <m:r>
              <w:rPr>
                <w:rFonts w:ascii="Cambria Math" w:hAnsi="Cambria Math" w:hint="eastAsia"/>
                <w:sz w:val="22"/>
                <w:szCs w:val="24"/>
                <w:rPrChange w:id="2674" w:author="linxl" w:date="2019-09-05T14:23:00Z">
                  <w:rPr>
                    <w:rFonts w:ascii="Cambria Math" w:hAnsi="Cambria Math" w:hint="eastAsia"/>
                    <w:szCs w:val="24"/>
                  </w:rPr>
                </w:rPrChange>
              </w:rPr>
              <m:t>P</m:t>
            </m:r>
          </m:e>
          <m:sub>
            <m:r>
              <w:rPr>
                <w:rFonts w:ascii="Cambria Math" w:hAnsi="Cambria Math" w:hint="eastAsia"/>
                <w:sz w:val="22"/>
                <w:szCs w:val="24"/>
                <w:rPrChange w:id="2675" w:author="linxl" w:date="2019-09-05T14:23:00Z">
                  <w:rPr>
                    <w:rFonts w:ascii="Cambria Math" w:hAnsi="Cambria Math" w:hint="eastAsia"/>
                    <w:szCs w:val="24"/>
                  </w:rPr>
                </w:rPrChange>
              </w:rPr>
              <m:t>s</m:t>
            </m:r>
            <m:r>
              <m:rPr>
                <m:sty m:val="p"/>
              </m:rPr>
              <w:rPr>
                <w:rFonts w:ascii="Cambria Math" w:hAnsi="Cambria Math" w:hint="eastAsia"/>
                <w:sz w:val="22"/>
                <w:szCs w:val="24"/>
                <w:rPrChange w:id="2676" w:author="linxl" w:date="2019-09-05T14:23:00Z">
                  <w:rPr>
                    <w:rFonts w:ascii="Cambria Math" w:hAnsi="Cambria Math" w:hint="eastAsia"/>
                    <w:szCs w:val="24"/>
                  </w:rPr>
                </w:rPrChange>
              </w:rPr>
              <m:t>+4</m:t>
            </m:r>
          </m:sub>
          <m:sup>
            <m:r>
              <m:rPr>
                <m:sty m:val="p"/>
              </m:rPr>
              <w:rPr>
                <w:rFonts w:ascii="Cambria Math" w:hAnsi="Cambria Math"/>
                <w:sz w:val="22"/>
                <w:szCs w:val="24"/>
                <w:rPrChange w:id="2677" w:author="linxl" w:date="2019-09-05T14:23:00Z">
                  <w:rPr>
                    <w:rFonts w:ascii="Cambria Math" w:hAnsi="Cambria Math"/>
                    <w:szCs w:val="24"/>
                  </w:rPr>
                </w:rPrChange>
              </w:rPr>
              <m:t>'</m:t>
            </m:r>
          </m:sup>
        </m:sSubSup>
      </m:oMath>
      <w:r w:rsidR="009A6536" w:rsidRPr="00D973C4">
        <w:rPr>
          <w:rFonts w:ascii="宋体" w:hAnsi="宋体" w:hint="eastAsia"/>
          <w:sz w:val="22"/>
          <w:szCs w:val="24"/>
          <w:rPrChange w:id="2678" w:author="linxl" w:date="2019-09-05T14:23:00Z">
            <w:rPr>
              <w:rFonts w:ascii="宋体" w:hAnsi="宋体" w:hint="eastAsia"/>
              <w:szCs w:val="24"/>
            </w:rPr>
          </w:rPrChange>
        </w:rPr>
        <w:t>。</w:t>
      </w:r>
      <m:oMath>
        <m:sSubSup>
          <m:sSubSupPr>
            <m:ctrlPr>
              <w:rPr>
                <w:rFonts w:ascii="Cambria Math" w:hAnsi="Cambria Math"/>
                <w:sz w:val="22"/>
                <w:szCs w:val="24"/>
                <w:rPrChange w:id="2679" w:author="linxl" w:date="2019-09-05T14:23:00Z">
                  <w:rPr>
                    <w:rFonts w:ascii="Cambria Math" w:hAnsi="Cambria Math"/>
                    <w:szCs w:val="24"/>
                  </w:rPr>
                </w:rPrChange>
              </w:rPr>
            </m:ctrlPr>
          </m:sSubSupPr>
          <m:e>
            <m:r>
              <w:rPr>
                <w:rFonts w:ascii="Cambria Math" w:hAnsi="Cambria Math" w:hint="eastAsia"/>
                <w:sz w:val="22"/>
                <w:szCs w:val="24"/>
                <w:rPrChange w:id="2680" w:author="linxl" w:date="2019-09-05T14:23:00Z">
                  <w:rPr>
                    <w:rFonts w:ascii="Cambria Math" w:hAnsi="Cambria Math" w:hint="eastAsia"/>
                    <w:szCs w:val="24"/>
                  </w:rPr>
                </w:rPrChange>
              </w:rPr>
              <m:t>P</m:t>
            </m:r>
          </m:e>
          <m:sub>
            <m:r>
              <w:rPr>
                <w:rFonts w:ascii="Cambria Math" w:hAnsi="Cambria Math" w:hint="eastAsia"/>
                <w:sz w:val="22"/>
                <w:szCs w:val="24"/>
                <w:rPrChange w:id="2681" w:author="linxl" w:date="2019-09-05T14:23:00Z">
                  <w:rPr>
                    <w:rFonts w:ascii="Cambria Math" w:hAnsi="Cambria Math" w:hint="eastAsia"/>
                    <w:szCs w:val="24"/>
                  </w:rPr>
                </w:rPrChange>
              </w:rPr>
              <m:t>s</m:t>
            </m:r>
            <m:r>
              <m:rPr>
                <m:sty m:val="p"/>
              </m:rPr>
              <w:rPr>
                <w:rFonts w:ascii="Cambria Math" w:hAnsi="Cambria Math" w:hint="eastAsia"/>
                <w:sz w:val="22"/>
                <w:szCs w:val="24"/>
                <w:rPrChange w:id="2682" w:author="linxl" w:date="2019-09-05T14:23:00Z">
                  <w:rPr>
                    <w:rFonts w:ascii="Cambria Math" w:hAnsi="Cambria Math" w:hint="eastAsia"/>
                    <w:szCs w:val="24"/>
                  </w:rPr>
                </w:rPrChange>
              </w:rPr>
              <m:t>+4</m:t>
            </m:r>
          </m:sub>
          <m:sup>
            <m:r>
              <m:rPr>
                <m:sty m:val="p"/>
              </m:rPr>
              <w:rPr>
                <w:rFonts w:ascii="Cambria Math" w:hAnsi="Cambria Math"/>
                <w:sz w:val="22"/>
                <w:szCs w:val="24"/>
                <w:rPrChange w:id="2683" w:author="linxl" w:date="2019-09-05T14:23:00Z">
                  <w:rPr>
                    <w:rFonts w:ascii="Cambria Math" w:hAnsi="Cambria Math"/>
                    <w:szCs w:val="24"/>
                  </w:rPr>
                </w:rPrChange>
              </w:rPr>
              <m:t>'</m:t>
            </m:r>
          </m:sup>
        </m:sSubSup>
      </m:oMath>
      <w:r w:rsidR="009A6536" w:rsidRPr="00D973C4">
        <w:rPr>
          <w:rFonts w:ascii="宋体" w:hAnsi="宋体" w:hint="eastAsia"/>
          <w:sz w:val="22"/>
          <w:szCs w:val="24"/>
          <w:rPrChange w:id="2684" w:author="linxl" w:date="2019-09-05T14:23:00Z">
            <w:rPr>
              <w:rFonts w:ascii="宋体" w:hAnsi="宋体" w:hint="eastAsia"/>
              <w:szCs w:val="24"/>
            </w:rPr>
          </w:rPrChange>
        </w:rPr>
        <w:t>不在S中，</w:t>
      </w:r>
      <w:r w:rsidR="009A6536" w:rsidRPr="00D973C4">
        <w:rPr>
          <w:rFonts w:ascii="宋体" w:hAnsi="宋体" w:hint="eastAsia"/>
          <w:sz w:val="22"/>
          <w:szCs w:val="24"/>
          <w:rPrChange w:id="2685" w:author="linxl" w:date="2019-09-05T14:23:00Z">
            <w:rPr>
              <w:rFonts w:ascii="宋体" w:hAnsi="宋体" w:hint="eastAsia"/>
              <w:szCs w:val="24"/>
            </w:rPr>
          </w:rPrChange>
        </w:rPr>
        <w:lastRenderedPageBreak/>
        <w:t>此时，移动对象将点</w:t>
      </w:r>
      <m:oMath>
        <m:sSub>
          <m:sSubPr>
            <m:ctrlPr>
              <w:rPr>
                <w:rFonts w:ascii="Cambria Math" w:hAnsi="Cambria Math"/>
                <w:sz w:val="22"/>
                <w:szCs w:val="24"/>
                <w:rPrChange w:id="2686" w:author="linxl" w:date="2019-09-05T14:23:00Z">
                  <w:rPr>
                    <w:rFonts w:ascii="Cambria Math" w:hAnsi="Cambria Math"/>
                    <w:szCs w:val="24"/>
                  </w:rPr>
                </w:rPrChange>
              </w:rPr>
            </m:ctrlPr>
          </m:sSubPr>
          <m:e>
            <m:r>
              <w:rPr>
                <w:rFonts w:ascii="Cambria Math" w:hAnsi="Cambria Math" w:hint="eastAsia"/>
                <w:sz w:val="22"/>
                <w:szCs w:val="24"/>
                <w:rPrChange w:id="2687" w:author="linxl" w:date="2019-09-05T14:23:00Z">
                  <w:rPr>
                    <w:rFonts w:ascii="Cambria Math" w:hAnsi="Cambria Math" w:hint="eastAsia"/>
                    <w:szCs w:val="24"/>
                  </w:rPr>
                </w:rPrChange>
              </w:rPr>
              <m:t>P</m:t>
            </m:r>
          </m:e>
          <m:sub>
            <m:r>
              <w:rPr>
                <w:rFonts w:ascii="Cambria Math" w:hAnsi="Cambria Math" w:hint="eastAsia"/>
                <w:sz w:val="22"/>
                <w:szCs w:val="24"/>
                <w:rPrChange w:id="2688" w:author="linxl" w:date="2019-09-05T14:23:00Z">
                  <w:rPr>
                    <w:rFonts w:ascii="Cambria Math" w:hAnsi="Cambria Math" w:hint="eastAsia"/>
                    <w:szCs w:val="24"/>
                  </w:rPr>
                </w:rPrChange>
              </w:rPr>
              <m:t>S</m:t>
            </m:r>
            <m:r>
              <m:rPr>
                <m:sty m:val="p"/>
              </m:rPr>
              <w:rPr>
                <w:rFonts w:ascii="Cambria Math" w:hAnsi="Cambria Math" w:hint="eastAsia"/>
                <w:sz w:val="22"/>
                <w:szCs w:val="24"/>
                <w:rPrChange w:id="2689" w:author="linxl" w:date="2019-09-05T14:23:00Z">
                  <w:rPr>
                    <w:rFonts w:ascii="Cambria Math" w:hAnsi="Cambria Math" w:hint="eastAsia"/>
                    <w:szCs w:val="24"/>
                  </w:rPr>
                </w:rPrChange>
              </w:rPr>
              <m:t>+</m:t>
            </m:r>
            <m:r>
              <m:rPr>
                <m:sty m:val="p"/>
              </m:rPr>
              <w:rPr>
                <w:rFonts w:ascii="Cambria Math" w:hAnsi="Cambria Math"/>
                <w:sz w:val="22"/>
                <w:szCs w:val="24"/>
                <w:rPrChange w:id="2690" w:author="linxl" w:date="2019-09-05T14:23:00Z">
                  <w:rPr>
                    <w:rFonts w:ascii="Cambria Math" w:hAnsi="Cambria Math"/>
                    <w:szCs w:val="24"/>
                  </w:rPr>
                </w:rPrChange>
              </w:rPr>
              <m:t>3</m:t>
            </m:r>
          </m:sub>
        </m:sSub>
      </m:oMath>
      <w:r w:rsidR="009A6536" w:rsidRPr="00D973C4">
        <w:rPr>
          <w:rFonts w:ascii="宋体" w:hAnsi="宋体" w:hint="eastAsia"/>
          <w:sz w:val="22"/>
          <w:szCs w:val="24"/>
          <w:rPrChange w:id="2691" w:author="linxl" w:date="2019-09-05T14:23:00Z">
            <w:rPr>
              <w:rFonts w:ascii="宋体" w:hAnsi="宋体" w:hint="eastAsia"/>
              <w:szCs w:val="24"/>
            </w:rPr>
          </w:rPrChange>
        </w:rPr>
        <w:t>及速度</w:t>
      </w:r>
      <m:oMath>
        <m:acc>
          <m:accPr>
            <m:chr m:val="⃗"/>
            <m:ctrlPr>
              <w:rPr>
                <w:rFonts w:ascii="Cambria Math" w:hAnsi="Cambria Math"/>
                <w:sz w:val="22"/>
                <w:szCs w:val="24"/>
                <w:rPrChange w:id="2692" w:author="linxl" w:date="2019-09-05T14:23:00Z">
                  <w:rPr>
                    <w:rFonts w:ascii="Cambria Math" w:hAnsi="Cambria Math"/>
                    <w:szCs w:val="24"/>
                  </w:rPr>
                </w:rPrChange>
              </w:rPr>
            </m:ctrlPr>
          </m:accPr>
          <m:e>
            <m:sSub>
              <m:sSubPr>
                <m:ctrlPr>
                  <w:rPr>
                    <w:rFonts w:ascii="Cambria Math" w:hAnsi="Cambria Math"/>
                    <w:sz w:val="22"/>
                    <w:szCs w:val="24"/>
                    <w:rPrChange w:id="2693" w:author="linxl" w:date="2019-09-05T14:23:00Z">
                      <w:rPr>
                        <w:rFonts w:ascii="Cambria Math" w:hAnsi="Cambria Math"/>
                        <w:szCs w:val="24"/>
                      </w:rPr>
                    </w:rPrChange>
                  </w:rPr>
                </m:ctrlPr>
              </m:sSubPr>
              <m:e>
                <m:r>
                  <w:rPr>
                    <w:rFonts w:ascii="Cambria Math" w:hAnsi="Cambria Math" w:hint="eastAsia"/>
                    <w:sz w:val="22"/>
                    <w:szCs w:val="24"/>
                    <w:rPrChange w:id="2694" w:author="linxl" w:date="2019-09-05T14:23:00Z">
                      <w:rPr>
                        <w:rFonts w:ascii="Cambria Math" w:hAnsi="Cambria Math" w:hint="eastAsia"/>
                        <w:szCs w:val="24"/>
                      </w:rPr>
                    </w:rPrChange>
                  </w:rPr>
                  <m:t>v</m:t>
                </m:r>
              </m:e>
              <m:sub>
                <m:r>
                  <w:rPr>
                    <w:rFonts w:ascii="Cambria Math" w:hAnsi="Cambria Math" w:hint="eastAsia"/>
                    <w:sz w:val="22"/>
                    <w:szCs w:val="24"/>
                    <w:rPrChange w:id="2695" w:author="linxl" w:date="2019-09-05T14:23:00Z">
                      <w:rPr>
                        <w:rFonts w:ascii="Cambria Math" w:hAnsi="Cambria Math" w:hint="eastAsia"/>
                        <w:szCs w:val="24"/>
                      </w:rPr>
                    </w:rPrChange>
                  </w:rPr>
                  <m:t>s</m:t>
                </m:r>
              </m:sub>
            </m:sSub>
            <m:r>
              <m:rPr>
                <m:sty m:val="p"/>
              </m:rPr>
              <w:rPr>
                <w:rFonts w:ascii="Cambria Math" w:hAnsi="Cambria Math"/>
                <w:sz w:val="22"/>
                <w:szCs w:val="24"/>
                <w:rPrChange w:id="2696" w:author="linxl" w:date="2019-09-05T14:23:00Z">
                  <w:rPr>
                    <w:rFonts w:ascii="Cambria Math" w:hAnsi="Cambria Math"/>
                    <w:szCs w:val="24"/>
                  </w:rPr>
                </w:rPrChange>
              </w:rPr>
              <m:t xml:space="preserve"> </m:t>
            </m:r>
          </m:e>
        </m:acc>
        <m:r>
          <m:rPr>
            <m:sty m:val="p"/>
          </m:rPr>
          <w:rPr>
            <w:rFonts w:ascii="Cambria Math" w:hAnsi="Cambria Math" w:hint="eastAsia"/>
            <w:sz w:val="22"/>
            <w:szCs w:val="24"/>
            <w:rPrChange w:id="2697" w:author="linxl" w:date="2019-09-05T14:23:00Z">
              <w:rPr>
                <w:rFonts w:ascii="Cambria Math" w:hAnsi="Cambria Math" w:hint="eastAsia"/>
                <w:szCs w:val="24"/>
              </w:rPr>
            </w:rPrChange>
          </w:rPr>
          <m:t>=</m:t>
        </m:r>
        <m:box>
          <m:boxPr>
            <m:opEmu m:val="1"/>
            <m:ctrlPr>
              <w:rPr>
                <w:rFonts w:ascii="Cambria Math" w:hAnsi="Cambria Math"/>
                <w:sz w:val="22"/>
                <w:szCs w:val="24"/>
                <w:rPrChange w:id="2698" w:author="linxl" w:date="2019-09-05T14:23:00Z">
                  <w:rPr>
                    <w:rFonts w:ascii="Cambria Math" w:hAnsi="Cambria Math"/>
                    <w:szCs w:val="24"/>
                  </w:rPr>
                </w:rPrChange>
              </w:rPr>
            </m:ctrlPr>
          </m:boxPr>
          <m:e>
            <m:box>
              <m:boxPr>
                <m:opEmu m:val="1"/>
                <m:ctrlPr>
                  <w:rPr>
                    <w:rFonts w:ascii="Cambria Math" w:hAnsi="Cambria Math"/>
                    <w:sz w:val="22"/>
                    <w:szCs w:val="24"/>
                    <w:rPrChange w:id="2699" w:author="linxl" w:date="2019-09-05T14:23:00Z">
                      <w:rPr>
                        <w:rFonts w:ascii="Cambria Math" w:hAnsi="Cambria Math"/>
                        <w:szCs w:val="24"/>
                      </w:rPr>
                    </w:rPrChange>
                  </w:rPr>
                </m:ctrlPr>
              </m:boxPr>
              <m:e>
                <m:acc>
                  <m:accPr>
                    <m:chr m:val="⃗"/>
                    <m:ctrlPr>
                      <w:rPr>
                        <w:rFonts w:ascii="Cambria Math" w:hAnsi="Cambria Math"/>
                        <w:sz w:val="22"/>
                        <w:szCs w:val="24"/>
                        <w:rPrChange w:id="2700" w:author="linxl" w:date="2019-09-05T14:23:00Z">
                          <w:rPr>
                            <w:rFonts w:ascii="Cambria Math" w:hAnsi="Cambria Math"/>
                            <w:szCs w:val="24"/>
                          </w:rPr>
                        </w:rPrChange>
                      </w:rPr>
                    </m:ctrlPr>
                  </m:accPr>
                  <m:e>
                    <m:sSub>
                      <m:sSubPr>
                        <m:ctrlPr>
                          <w:rPr>
                            <w:rFonts w:ascii="Cambria Math" w:hAnsi="Cambria Math"/>
                            <w:sz w:val="22"/>
                            <w:szCs w:val="24"/>
                            <w:rPrChange w:id="2701" w:author="linxl" w:date="2019-09-05T14:23:00Z">
                              <w:rPr>
                                <w:rFonts w:ascii="Cambria Math" w:hAnsi="Cambria Math"/>
                                <w:szCs w:val="24"/>
                              </w:rPr>
                            </w:rPrChange>
                          </w:rPr>
                        </m:ctrlPr>
                      </m:sSubPr>
                      <m:e>
                        <m:r>
                          <w:rPr>
                            <w:rFonts w:ascii="Cambria Math" w:hAnsi="Cambria Math" w:hint="eastAsia"/>
                            <w:sz w:val="22"/>
                            <w:szCs w:val="24"/>
                            <w:rPrChange w:id="2702" w:author="linxl" w:date="2019-09-05T14:23:00Z">
                              <w:rPr>
                                <w:rFonts w:ascii="Cambria Math" w:hAnsi="Cambria Math" w:hint="eastAsia"/>
                                <w:szCs w:val="24"/>
                              </w:rPr>
                            </w:rPrChange>
                          </w:rPr>
                          <m:t>v</m:t>
                        </m:r>
                      </m:e>
                      <m:sub>
                        <m:r>
                          <w:rPr>
                            <w:rFonts w:ascii="Cambria Math" w:hAnsi="Cambria Math"/>
                            <w:sz w:val="22"/>
                            <w:szCs w:val="24"/>
                            <w:rPrChange w:id="2703" w:author="linxl" w:date="2019-09-05T14:23:00Z">
                              <w:rPr>
                                <w:rFonts w:ascii="Cambria Math" w:hAnsi="Cambria Math"/>
                                <w:szCs w:val="24"/>
                              </w:rPr>
                            </w:rPrChange>
                          </w:rPr>
                          <m:t>s</m:t>
                        </m:r>
                        <m:r>
                          <m:rPr>
                            <m:sty m:val="p"/>
                          </m:rPr>
                          <w:rPr>
                            <w:rFonts w:ascii="Cambria Math" w:hAnsi="Cambria Math" w:hint="eastAsia"/>
                            <w:sz w:val="22"/>
                            <w:szCs w:val="24"/>
                            <w:rPrChange w:id="2704" w:author="linxl" w:date="2019-09-05T14:23:00Z">
                              <w:rPr>
                                <w:rFonts w:ascii="Cambria Math" w:hAnsi="Cambria Math" w:hint="eastAsia"/>
                                <w:szCs w:val="24"/>
                              </w:rPr>
                            </w:rPrChange>
                          </w:rPr>
                          <m:t>+</m:t>
                        </m:r>
                        <m:r>
                          <m:rPr>
                            <m:sty m:val="p"/>
                          </m:rPr>
                          <w:rPr>
                            <w:rFonts w:ascii="Cambria Math" w:hAnsi="Cambria Math"/>
                            <w:sz w:val="22"/>
                            <w:szCs w:val="24"/>
                            <w:rPrChange w:id="2705" w:author="linxl" w:date="2019-09-05T14:23:00Z">
                              <w:rPr>
                                <w:rFonts w:ascii="Cambria Math" w:hAnsi="Cambria Math"/>
                                <w:szCs w:val="24"/>
                              </w:rPr>
                            </w:rPrChange>
                          </w:rPr>
                          <m:t>3,</m:t>
                        </m:r>
                        <m:r>
                          <w:rPr>
                            <w:rFonts w:ascii="Cambria Math" w:hAnsi="Cambria Math"/>
                            <w:sz w:val="22"/>
                            <w:szCs w:val="24"/>
                            <w:rPrChange w:id="2706" w:author="linxl" w:date="2019-09-05T14:23:00Z">
                              <w:rPr>
                                <w:rFonts w:ascii="Cambria Math" w:hAnsi="Cambria Math"/>
                                <w:szCs w:val="24"/>
                              </w:rPr>
                            </w:rPrChange>
                          </w:rPr>
                          <m:t>s</m:t>
                        </m:r>
                        <m:r>
                          <m:rPr>
                            <m:sty m:val="p"/>
                          </m:rPr>
                          <w:rPr>
                            <w:rFonts w:ascii="Cambria Math" w:hAnsi="Cambria Math"/>
                            <w:sz w:val="22"/>
                            <w:szCs w:val="24"/>
                            <w:rPrChange w:id="2707" w:author="linxl" w:date="2019-09-05T14:23:00Z">
                              <w:rPr>
                                <w:rFonts w:ascii="Cambria Math" w:hAnsi="Cambria Math"/>
                                <w:szCs w:val="24"/>
                              </w:rPr>
                            </w:rPrChange>
                          </w:rPr>
                          <m:t>+4</m:t>
                        </m:r>
                      </m:sub>
                    </m:sSub>
                    <m:r>
                      <m:rPr>
                        <m:sty m:val="p"/>
                      </m:rPr>
                      <w:rPr>
                        <w:rFonts w:ascii="Cambria Math" w:hAnsi="Cambria Math"/>
                        <w:sz w:val="22"/>
                        <w:szCs w:val="24"/>
                        <w:rPrChange w:id="2708" w:author="linxl" w:date="2019-09-05T14:23:00Z">
                          <w:rPr>
                            <w:rFonts w:ascii="Cambria Math" w:hAnsi="Cambria Math"/>
                            <w:szCs w:val="24"/>
                          </w:rPr>
                        </w:rPrChange>
                      </w:rPr>
                      <m:t xml:space="preserve"> </m:t>
                    </m:r>
                  </m:e>
                </m:acc>
              </m:e>
            </m:box>
          </m:e>
        </m:box>
      </m:oMath>
      <w:r w:rsidR="009A6536" w:rsidRPr="00D973C4">
        <w:rPr>
          <w:rFonts w:ascii="宋体" w:hAnsi="宋体" w:hint="eastAsia"/>
          <w:sz w:val="22"/>
          <w:szCs w:val="24"/>
          <w:rPrChange w:id="2709" w:author="linxl" w:date="2019-09-05T14:23:00Z">
            <w:rPr>
              <w:rFonts w:ascii="宋体" w:hAnsi="宋体" w:hint="eastAsia"/>
              <w:szCs w:val="24"/>
            </w:rPr>
          </w:rPrChange>
        </w:rPr>
        <w:t>传输给服务器，以</w:t>
      </w:r>
      <m:oMath>
        <m:sSub>
          <m:sSubPr>
            <m:ctrlPr>
              <w:rPr>
                <w:rFonts w:ascii="Cambria Math" w:hAnsi="Cambria Math"/>
                <w:sz w:val="22"/>
                <w:szCs w:val="24"/>
                <w:rPrChange w:id="2710" w:author="linxl" w:date="2019-09-05T14:23:00Z">
                  <w:rPr>
                    <w:rFonts w:ascii="Cambria Math" w:hAnsi="Cambria Math"/>
                    <w:szCs w:val="24"/>
                  </w:rPr>
                </w:rPrChange>
              </w:rPr>
            </m:ctrlPr>
          </m:sSubPr>
          <m:e>
            <m:r>
              <w:rPr>
                <w:rFonts w:ascii="Cambria Math" w:hAnsi="Cambria Math" w:hint="eastAsia"/>
                <w:sz w:val="22"/>
                <w:szCs w:val="24"/>
                <w:rPrChange w:id="2711" w:author="linxl" w:date="2019-09-05T14:23:00Z">
                  <w:rPr>
                    <w:rFonts w:ascii="Cambria Math" w:hAnsi="Cambria Math" w:hint="eastAsia"/>
                    <w:szCs w:val="24"/>
                  </w:rPr>
                </w:rPrChange>
              </w:rPr>
              <m:t>P</m:t>
            </m:r>
          </m:e>
          <m:sub>
            <m:r>
              <w:rPr>
                <w:rFonts w:ascii="Cambria Math" w:hAnsi="Cambria Math" w:hint="eastAsia"/>
                <w:sz w:val="22"/>
                <w:szCs w:val="24"/>
                <w:rPrChange w:id="2712" w:author="linxl" w:date="2019-09-05T14:23:00Z">
                  <w:rPr>
                    <w:rFonts w:ascii="Cambria Math" w:hAnsi="Cambria Math" w:hint="eastAsia"/>
                    <w:szCs w:val="24"/>
                  </w:rPr>
                </w:rPrChange>
              </w:rPr>
              <m:t>S</m:t>
            </m:r>
            <m:r>
              <m:rPr>
                <m:sty m:val="p"/>
              </m:rPr>
              <w:rPr>
                <w:rFonts w:ascii="Cambria Math" w:hAnsi="Cambria Math" w:hint="eastAsia"/>
                <w:sz w:val="22"/>
                <w:szCs w:val="24"/>
                <w:rPrChange w:id="2713" w:author="linxl" w:date="2019-09-05T14:23:00Z">
                  <w:rPr>
                    <w:rFonts w:ascii="Cambria Math" w:hAnsi="Cambria Math" w:hint="eastAsia"/>
                    <w:szCs w:val="24"/>
                  </w:rPr>
                </w:rPrChange>
              </w:rPr>
              <m:t>+</m:t>
            </m:r>
            <m:r>
              <m:rPr>
                <m:sty m:val="p"/>
              </m:rPr>
              <w:rPr>
                <w:rFonts w:ascii="Cambria Math" w:hAnsi="Cambria Math"/>
                <w:sz w:val="22"/>
                <w:szCs w:val="24"/>
                <w:rPrChange w:id="2714" w:author="linxl" w:date="2019-09-05T14:23:00Z">
                  <w:rPr>
                    <w:rFonts w:ascii="Cambria Math" w:hAnsi="Cambria Math"/>
                    <w:szCs w:val="24"/>
                  </w:rPr>
                </w:rPrChange>
              </w:rPr>
              <m:t>3</m:t>
            </m:r>
          </m:sub>
        </m:sSub>
      </m:oMath>
      <w:r w:rsidR="009A6536" w:rsidRPr="00D973C4">
        <w:rPr>
          <w:rFonts w:ascii="宋体" w:hAnsi="宋体" w:hint="eastAsia"/>
          <w:sz w:val="22"/>
          <w:szCs w:val="24"/>
          <w:rPrChange w:id="2715" w:author="linxl" w:date="2019-09-05T14:23:00Z">
            <w:rPr>
              <w:rFonts w:ascii="宋体" w:hAnsi="宋体" w:hint="eastAsia"/>
              <w:szCs w:val="24"/>
            </w:rPr>
          </w:rPrChange>
        </w:rPr>
        <w:t>为坐标原点建立三维坐标系继续进行轨迹追踪。</w:t>
      </w:r>
    </w:p>
    <w:p w14:paraId="3B0FD701" w14:textId="77777777" w:rsidR="009A6536" w:rsidRPr="00D973C4" w:rsidRDefault="009A6536" w:rsidP="009A6536">
      <w:pPr>
        <w:rPr>
          <w:rFonts w:ascii="宋体" w:eastAsia="宋体" w:hAnsi="宋体"/>
          <w:sz w:val="22"/>
          <w:szCs w:val="24"/>
          <w:rPrChange w:id="2716" w:author="linxl" w:date="2019-09-05T14:23:00Z">
            <w:rPr>
              <w:rFonts w:ascii="宋体" w:eastAsia="宋体" w:hAnsi="宋体"/>
              <w:sz w:val="24"/>
              <w:szCs w:val="24"/>
            </w:rPr>
          </w:rPrChange>
        </w:rPr>
      </w:pPr>
      <w:r w:rsidRPr="00D973C4">
        <w:rPr>
          <w:rFonts w:ascii="宋体" w:eastAsia="宋体" w:hAnsi="宋体" w:hint="eastAsia"/>
          <w:sz w:val="22"/>
          <w:szCs w:val="24"/>
          <w:rPrChange w:id="2717" w:author="linxl" w:date="2019-09-05T14:23:00Z">
            <w:rPr>
              <w:rFonts w:ascii="宋体" w:eastAsia="宋体" w:hAnsi="宋体" w:hint="eastAsia"/>
              <w:sz w:val="24"/>
              <w:szCs w:val="24"/>
            </w:rPr>
          </w:rPrChange>
        </w:rPr>
        <w:t>在每次获得</w:t>
      </w:r>
      <m:oMath>
        <m:sSub>
          <m:sSubPr>
            <m:ctrlPr>
              <w:rPr>
                <w:rFonts w:ascii="Cambria Math" w:eastAsia="宋体" w:hAnsi="Cambria Math"/>
                <w:sz w:val="22"/>
                <w:szCs w:val="24"/>
                <w:rPrChange w:id="2718" w:author="linxl" w:date="2019-09-05T14:23:00Z">
                  <w:rPr>
                    <w:rFonts w:ascii="Cambria Math" w:eastAsia="宋体" w:hAnsi="Cambria Math"/>
                    <w:sz w:val="24"/>
                    <w:szCs w:val="24"/>
                  </w:rPr>
                </w:rPrChange>
              </w:rPr>
            </m:ctrlPr>
          </m:sSubPr>
          <m:e>
            <m:r>
              <w:rPr>
                <w:rFonts w:ascii="Cambria Math" w:eastAsia="宋体" w:hAnsi="Cambria Math"/>
                <w:sz w:val="22"/>
                <w:szCs w:val="24"/>
                <w:rPrChange w:id="2719" w:author="linxl" w:date="2019-09-05T14:23:00Z">
                  <w:rPr>
                    <w:rFonts w:ascii="Cambria Math" w:eastAsia="宋体" w:hAnsi="Cambria Math"/>
                    <w:sz w:val="24"/>
                    <w:szCs w:val="24"/>
                  </w:rPr>
                </w:rPrChange>
              </w:rPr>
              <m:t>P</m:t>
            </m:r>
          </m:e>
          <m:sub>
            <m:r>
              <w:rPr>
                <w:rFonts w:ascii="Cambria Math" w:eastAsia="宋体" w:hAnsi="Cambria Math"/>
                <w:sz w:val="22"/>
                <w:szCs w:val="24"/>
                <w:rPrChange w:id="2720" w:author="linxl" w:date="2019-09-05T14:23:00Z">
                  <w:rPr>
                    <w:rFonts w:ascii="Cambria Math" w:eastAsia="宋体" w:hAnsi="Cambria Math"/>
                    <w:sz w:val="24"/>
                    <w:szCs w:val="24"/>
                  </w:rPr>
                </w:rPrChange>
              </w:rPr>
              <m:t>S</m:t>
            </m:r>
            <m:r>
              <m:rPr>
                <m:sty m:val="p"/>
              </m:rPr>
              <w:rPr>
                <w:rFonts w:ascii="Cambria Math" w:eastAsia="宋体" w:hAnsi="Cambria Math" w:hint="eastAsia"/>
                <w:sz w:val="22"/>
                <w:szCs w:val="24"/>
                <w:rPrChange w:id="2721" w:author="linxl" w:date="2019-09-05T14:23:00Z">
                  <w:rPr>
                    <w:rFonts w:ascii="Cambria Math" w:eastAsia="宋体" w:hAnsi="Cambria Math" w:hint="eastAsia"/>
                    <w:sz w:val="24"/>
                    <w:szCs w:val="24"/>
                  </w:rPr>
                </w:rPrChange>
              </w:rPr>
              <m:t>+</m:t>
            </m:r>
            <m:r>
              <w:rPr>
                <w:rFonts w:ascii="Cambria Math" w:eastAsia="宋体" w:hAnsi="Cambria Math" w:hint="eastAsia"/>
                <w:sz w:val="22"/>
                <w:szCs w:val="24"/>
                <w:rPrChange w:id="2722" w:author="linxl" w:date="2019-09-05T14:23:00Z">
                  <w:rPr>
                    <w:rFonts w:ascii="Cambria Math" w:eastAsia="宋体" w:hAnsi="Cambria Math" w:hint="eastAsia"/>
                    <w:sz w:val="24"/>
                    <w:szCs w:val="24"/>
                  </w:rPr>
                </w:rPrChange>
              </w:rPr>
              <m:t>k</m:t>
            </m:r>
          </m:sub>
        </m:sSub>
      </m:oMath>
      <w:r w:rsidRPr="00D973C4">
        <w:rPr>
          <w:rFonts w:ascii="宋体" w:eastAsia="宋体" w:hAnsi="宋体" w:hint="eastAsia"/>
          <w:sz w:val="22"/>
          <w:szCs w:val="24"/>
          <w:rPrChange w:id="2723" w:author="linxl" w:date="2019-09-05T14:23:00Z">
            <w:rPr>
              <w:rFonts w:ascii="宋体" w:eastAsia="宋体" w:hAnsi="宋体" w:hint="eastAsia"/>
              <w:sz w:val="24"/>
              <w:szCs w:val="24"/>
            </w:rPr>
          </w:rPrChange>
        </w:rPr>
        <w:t>时，我们都在线段</w:t>
      </w:r>
      <m:oMath>
        <m:sSub>
          <m:sSubPr>
            <m:ctrlPr>
              <w:rPr>
                <w:rFonts w:ascii="Cambria Math" w:eastAsia="宋体" w:hAnsi="Cambria Math"/>
                <w:sz w:val="22"/>
                <w:szCs w:val="24"/>
                <w:rPrChange w:id="2724"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725"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726" w:author="linxl" w:date="2019-09-05T14:23:00Z">
                  <w:rPr>
                    <w:rFonts w:ascii="Cambria Math" w:eastAsia="宋体" w:hAnsi="Cambria Math" w:hint="eastAsia"/>
                    <w:sz w:val="24"/>
                    <w:szCs w:val="24"/>
                  </w:rPr>
                </w:rPrChange>
              </w:rPr>
              <m:t>S</m:t>
            </m:r>
          </m:sub>
        </m:sSub>
        <m:sSub>
          <m:sSubPr>
            <m:ctrlPr>
              <w:rPr>
                <w:rFonts w:ascii="Cambria Math" w:eastAsia="宋体" w:hAnsi="Cambria Math"/>
                <w:sz w:val="22"/>
                <w:szCs w:val="24"/>
                <w:rPrChange w:id="2727"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728"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729" w:author="linxl" w:date="2019-09-05T14:23:00Z">
                  <w:rPr>
                    <w:rFonts w:ascii="Cambria Math" w:eastAsia="宋体" w:hAnsi="Cambria Math" w:hint="eastAsia"/>
                    <w:sz w:val="24"/>
                    <w:szCs w:val="24"/>
                  </w:rPr>
                </w:rPrChange>
              </w:rPr>
              <m:t>S</m:t>
            </m:r>
            <m:r>
              <m:rPr>
                <m:sty m:val="p"/>
              </m:rPr>
              <w:rPr>
                <w:rFonts w:ascii="Cambria Math" w:eastAsia="宋体" w:hAnsi="Cambria Math" w:hint="eastAsia"/>
                <w:sz w:val="22"/>
                <w:szCs w:val="24"/>
                <w:rPrChange w:id="2730" w:author="linxl" w:date="2019-09-05T14:23:00Z">
                  <w:rPr>
                    <w:rFonts w:ascii="Cambria Math" w:eastAsia="宋体" w:hAnsi="Cambria Math" w:hint="eastAsia"/>
                    <w:sz w:val="24"/>
                    <w:szCs w:val="24"/>
                  </w:rPr>
                </w:rPrChange>
              </w:rPr>
              <m:t>+</m:t>
            </m:r>
            <m:r>
              <w:rPr>
                <w:rFonts w:ascii="Cambria Math" w:eastAsia="宋体" w:hAnsi="Cambria Math"/>
                <w:sz w:val="22"/>
                <w:szCs w:val="24"/>
                <w:rPrChange w:id="2731" w:author="linxl" w:date="2019-09-05T14:23:00Z">
                  <w:rPr>
                    <w:rFonts w:ascii="Cambria Math" w:eastAsia="宋体" w:hAnsi="Cambria Math"/>
                    <w:sz w:val="24"/>
                    <w:szCs w:val="24"/>
                  </w:rPr>
                </w:rPrChange>
              </w:rPr>
              <m:t>k</m:t>
            </m:r>
          </m:sub>
        </m:sSub>
      </m:oMath>
      <w:r w:rsidRPr="00D973C4">
        <w:rPr>
          <w:rFonts w:ascii="宋体" w:eastAsia="宋体" w:hAnsi="宋体" w:hint="eastAsia"/>
          <w:sz w:val="22"/>
          <w:szCs w:val="24"/>
          <w:rPrChange w:id="2732" w:author="linxl" w:date="2019-09-05T14:23:00Z">
            <w:rPr>
              <w:rFonts w:ascii="宋体" w:eastAsia="宋体" w:hAnsi="宋体" w:hint="eastAsia"/>
              <w:sz w:val="24"/>
              <w:szCs w:val="24"/>
            </w:rPr>
          </w:rPrChange>
        </w:rPr>
        <w:t>上找出</w:t>
      </w:r>
      <m:oMath>
        <m:sSub>
          <m:sSubPr>
            <m:ctrlPr>
              <w:rPr>
                <w:rFonts w:ascii="Cambria Math" w:eastAsia="宋体" w:hAnsi="Cambria Math"/>
                <w:sz w:val="22"/>
                <w:szCs w:val="24"/>
                <w:rPrChange w:id="2733" w:author="linxl" w:date="2019-09-05T14:23:00Z">
                  <w:rPr>
                    <w:rFonts w:ascii="Cambria Math" w:eastAsia="宋体" w:hAnsi="Cambria Math"/>
                    <w:sz w:val="24"/>
                    <w:szCs w:val="24"/>
                  </w:rPr>
                </w:rPrChange>
              </w:rPr>
            </m:ctrlPr>
          </m:sSubPr>
          <m:e>
            <m:r>
              <w:rPr>
                <w:rFonts w:ascii="Cambria Math" w:eastAsia="宋体" w:hAnsi="Cambria Math"/>
                <w:sz w:val="22"/>
                <w:szCs w:val="24"/>
                <w:rPrChange w:id="2734" w:author="linxl" w:date="2019-09-05T14:23:00Z">
                  <w:rPr>
                    <w:rFonts w:ascii="Cambria Math" w:eastAsia="宋体" w:hAnsi="Cambria Math"/>
                    <w:sz w:val="24"/>
                    <w:szCs w:val="24"/>
                  </w:rPr>
                </w:rPrChange>
              </w:rPr>
              <m:t>t</m:t>
            </m:r>
          </m:e>
          <m:sub>
            <m:r>
              <w:rPr>
                <w:rFonts w:ascii="Cambria Math" w:eastAsia="宋体" w:hAnsi="Cambria Math"/>
                <w:sz w:val="22"/>
                <w:szCs w:val="24"/>
                <w:rPrChange w:id="2735" w:author="linxl" w:date="2019-09-05T14:23:00Z">
                  <w:rPr>
                    <w:rFonts w:ascii="Cambria Math" w:eastAsia="宋体" w:hAnsi="Cambria Math"/>
                    <w:sz w:val="24"/>
                    <w:szCs w:val="24"/>
                  </w:rPr>
                </w:rPrChange>
              </w:rPr>
              <m:t>S</m:t>
            </m:r>
            <m:r>
              <m:rPr>
                <m:sty m:val="p"/>
              </m:rPr>
              <w:rPr>
                <w:rFonts w:ascii="Cambria Math" w:eastAsia="宋体" w:hAnsi="Cambria Math"/>
                <w:sz w:val="22"/>
                <w:szCs w:val="24"/>
                <w:rPrChange w:id="2736" w:author="linxl" w:date="2019-09-05T14:23:00Z">
                  <w:rPr>
                    <w:rFonts w:ascii="Cambria Math" w:eastAsia="宋体" w:hAnsi="Cambria Math"/>
                    <w:sz w:val="24"/>
                    <w:szCs w:val="24"/>
                  </w:rPr>
                </w:rPrChange>
              </w:rPr>
              <m:t>+1</m:t>
            </m:r>
          </m:sub>
        </m:sSub>
      </m:oMath>
      <w:r w:rsidRPr="00D973C4">
        <w:rPr>
          <w:rFonts w:ascii="宋体" w:eastAsia="宋体" w:hAnsi="宋体" w:hint="eastAsia"/>
          <w:sz w:val="22"/>
          <w:szCs w:val="24"/>
          <w:rPrChange w:id="2737" w:author="linxl" w:date="2019-09-05T14:23:00Z">
            <w:rPr>
              <w:rFonts w:ascii="宋体" w:eastAsia="宋体" w:hAnsi="宋体" w:hint="eastAsia"/>
              <w:sz w:val="24"/>
              <w:szCs w:val="24"/>
            </w:rPr>
          </w:rPrChange>
        </w:rPr>
        <w:t>时刻的同步点</w:t>
      </w:r>
      <m:oMath>
        <m:sSubSup>
          <m:sSubSupPr>
            <m:ctrlPr>
              <w:rPr>
                <w:rFonts w:ascii="Cambria Math" w:eastAsia="宋体" w:hAnsi="Cambria Math"/>
                <w:sz w:val="22"/>
                <w:szCs w:val="24"/>
                <w:rPrChange w:id="2738" w:author="linxl" w:date="2019-09-05T14:23:00Z">
                  <w:rPr>
                    <w:rFonts w:ascii="Cambria Math" w:eastAsia="宋体" w:hAnsi="Cambria Math"/>
                    <w:sz w:val="24"/>
                    <w:szCs w:val="24"/>
                  </w:rPr>
                </w:rPrChange>
              </w:rPr>
            </m:ctrlPr>
          </m:sSubSupPr>
          <m:e>
            <m:r>
              <w:rPr>
                <w:rFonts w:ascii="Cambria Math" w:eastAsia="宋体" w:hAnsi="Cambria Math" w:hint="eastAsia"/>
                <w:sz w:val="22"/>
                <w:szCs w:val="24"/>
                <w:rPrChange w:id="2739"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740" w:author="linxl" w:date="2019-09-05T14:23:00Z">
                  <w:rPr>
                    <w:rFonts w:ascii="Cambria Math" w:eastAsia="宋体" w:hAnsi="Cambria Math" w:hint="eastAsia"/>
                    <w:sz w:val="24"/>
                    <w:szCs w:val="24"/>
                  </w:rPr>
                </w:rPrChange>
              </w:rPr>
              <m:t>s</m:t>
            </m:r>
            <m:r>
              <m:rPr>
                <m:sty m:val="p"/>
              </m:rPr>
              <w:rPr>
                <w:rFonts w:ascii="Cambria Math" w:eastAsia="宋体" w:hAnsi="Cambria Math" w:hint="eastAsia"/>
                <w:sz w:val="22"/>
                <w:szCs w:val="24"/>
                <w:rPrChange w:id="2741" w:author="linxl" w:date="2019-09-05T14:23:00Z">
                  <w:rPr>
                    <w:rFonts w:ascii="Cambria Math" w:eastAsia="宋体" w:hAnsi="Cambria Math" w:hint="eastAsia"/>
                    <w:sz w:val="24"/>
                    <w:szCs w:val="24"/>
                  </w:rPr>
                </w:rPrChange>
              </w:rPr>
              <m:t>+</m:t>
            </m:r>
            <m:r>
              <w:rPr>
                <w:rFonts w:ascii="Cambria Math" w:eastAsia="宋体" w:hAnsi="Cambria Math"/>
                <w:sz w:val="22"/>
                <w:szCs w:val="24"/>
                <w:rPrChange w:id="2742" w:author="linxl" w:date="2019-09-05T14:23:00Z">
                  <w:rPr>
                    <w:rFonts w:ascii="Cambria Math" w:eastAsia="宋体" w:hAnsi="Cambria Math"/>
                    <w:sz w:val="24"/>
                    <w:szCs w:val="24"/>
                  </w:rPr>
                </w:rPrChange>
              </w:rPr>
              <m:t>k</m:t>
            </m:r>
          </m:sub>
          <m:sup>
            <m:r>
              <m:rPr>
                <m:sty m:val="p"/>
              </m:rPr>
              <w:rPr>
                <w:rFonts w:ascii="Cambria Math" w:eastAsia="宋体" w:hAnsi="Cambria Math"/>
                <w:sz w:val="22"/>
                <w:szCs w:val="24"/>
                <w:rPrChange w:id="2743" w:author="linxl" w:date="2019-09-05T14:23:00Z">
                  <w:rPr>
                    <w:rFonts w:ascii="Cambria Math" w:eastAsia="宋体" w:hAnsi="Cambria Math"/>
                    <w:sz w:val="24"/>
                    <w:szCs w:val="24"/>
                  </w:rPr>
                </w:rPrChange>
              </w:rPr>
              <m:t>'</m:t>
            </m:r>
          </m:sup>
        </m:sSubSup>
      </m:oMath>
      <w:r w:rsidRPr="00D973C4">
        <w:rPr>
          <w:rFonts w:ascii="宋体" w:eastAsia="宋体" w:hAnsi="宋体" w:hint="eastAsia"/>
          <w:sz w:val="22"/>
          <w:szCs w:val="24"/>
          <w:rPrChange w:id="2744" w:author="linxl" w:date="2019-09-05T14:23:00Z">
            <w:rPr>
              <w:rFonts w:ascii="宋体" w:eastAsia="宋体" w:hAnsi="宋体" w:hint="eastAsia"/>
              <w:sz w:val="24"/>
              <w:szCs w:val="24"/>
            </w:rPr>
          </w:rPrChange>
        </w:rPr>
        <w:t>。如果</w:t>
      </w:r>
      <m:oMath>
        <m:sSubSup>
          <m:sSubSupPr>
            <m:ctrlPr>
              <w:rPr>
                <w:rFonts w:ascii="Cambria Math" w:eastAsia="宋体" w:hAnsi="Cambria Math"/>
                <w:sz w:val="22"/>
                <w:szCs w:val="24"/>
                <w:rPrChange w:id="2745" w:author="linxl" w:date="2019-09-05T14:23:00Z">
                  <w:rPr>
                    <w:rFonts w:ascii="Cambria Math" w:eastAsia="宋体" w:hAnsi="Cambria Math"/>
                    <w:sz w:val="24"/>
                    <w:szCs w:val="24"/>
                  </w:rPr>
                </w:rPrChange>
              </w:rPr>
            </m:ctrlPr>
          </m:sSubSupPr>
          <m:e>
            <m:r>
              <w:rPr>
                <w:rFonts w:ascii="Cambria Math" w:eastAsia="宋体" w:hAnsi="Cambria Math" w:hint="eastAsia"/>
                <w:sz w:val="22"/>
                <w:szCs w:val="24"/>
                <w:rPrChange w:id="2746"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747" w:author="linxl" w:date="2019-09-05T14:23:00Z">
                  <w:rPr>
                    <w:rFonts w:ascii="Cambria Math" w:eastAsia="宋体" w:hAnsi="Cambria Math" w:hint="eastAsia"/>
                    <w:sz w:val="24"/>
                    <w:szCs w:val="24"/>
                  </w:rPr>
                </w:rPrChange>
              </w:rPr>
              <m:t>s</m:t>
            </m:r>
            <m:r>
              <m:rPr>
                <m:sty m:val="p"/>
              </m:rPr>
              <w:rPr>
                <w:rFonts w:ascii="Cambria Math" w:eastAsia="宋体" w:hAnsi="Cambria Math" w:hint="eastAsia"/>
                <w:sz w:val="22"/>
                <w:szCs w:val="24"/>
                <w:rPrChange w:id="2748" w:author="linxl" w:date="2019-09-05T14:23:00Z">
                  <w:rPr>
                    <w:rFonts w:ascii="Cambria Math" w:eastAsia="宋体" w:hAnsi="Cambria Math" w:hint="eastAsia"/>
                    <w:sz w:val="24"/>
                    <w:szCs w:val="24"/>
                  </w:rPr>
                </w:rPrChange>
              </w:rPr>
              <m:t>+</m:t>
            </m:r>
            <m:r>
              <w:rPr>
                <w:rFonts w:ascii="Cambria Math" w:eastAsia="宋体" w:hAnsi="Cambria Math"/>
                <w:sz w:val="22"/>
                <w:szCs w:val="24"/>
                <w:rPrChange w:id="2749" w:author="linxl" w:date="2019-09-05T14:23:00Z">
                  <w:rPr>
                    <w:rFonts w:ascii="Cambria Math" w:eastAsia="宋体" w:hAnsi="Cambria Math"/>
                    <w:sz w:val="24"/>
                    <w:szCs w:val="24"/>
                  </w:rPr>
                </w:rPrChange>
              </w:rPr>
              <m:t>k</m:t>
            </m:r>
          </m:sub>
          <m:sup>
            <m:r>
              <m:rPr>
                <m:sty m:val="p"/>
              </m:rPr>
              <w:rPr>
                <w:rFonts w:ascii="Cambria Math" w:eastAsia="宋体" w:hAnsi="Cambria Math"/>
                <w:sz w:val="22"/>
                <w:szCs w:val="24"/>
                <w:rPrChange w:id="2750" w:author="linxl" w:date="2019-09-05T14:23:00Z">
                  <w:rPr>
                    <w:rFonts w:ascii="Cambria Math" w:eastAsia="宋体" w:hAnsi="Cambria Math"/>
                    <w:sz w:val="24"/>
                    <w:szCs w:val="24"/>
                  </w:rPr>
                </w:rPrChange>
              </w:rPr>
              <m:t>'</m:t>
            </m:r>
          </m:sup>
        </m:sSubSup>
      </m:oMath>
      <w:r w:rsidRPr="00D973C4">
        <w:rPr>
          <w:rFonts w:ascii="宋体" w:eastAsia="宋体" w:hAnsi="宋体" w:hint="eastAsia"/>
          <w:sz w:val="22"/>
          <w:szCs w:val="24"/>
          <w:rPrChange w:id="2751" w:author="linxl" w:date="2019-09-05T14:23:00Z">
            <w:rPr>
              <w:rFonts w:ascii="宋体" w:eastAsia="宋体" w:hAnsi="宋体" w:hint="eastAsia"/>
              <w:sz w:val="24"/>
              <w:szCs w:val="24"/>
            </w:rPr>
          </w:rPrChange>
        </w:rPr>
        <w:t>位于S中，由定理3可知，</w:t>
      </w:r>
      <m:oMath>
        <m:sSub>
          <m:sSubPr>
            <m:ctrlPr>
              <w:rPr>
                <w:rFonts w:ascii="Cambria Math" w:eastAsia="宋体" w:hAnsi="Cambria Math"/>
                <w:sz w:val="22"/>
                <w:szCs w:val="24"/>
                <w:rPrChange w:id="2752"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753"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754" w:author="linxl" w:date="2019-09-05T14:23:00Z">
                  <w:rPr>
                    <w:rFonts w:ascii="Cambria Math" w:eastAsia="宋体" w:hAnsi="Cambria Math" w:hint="eastAsia"/>
                    <w:sz w:val="24"/>
                    <w:szCs w:val="24"/>
                  </w:rPr>
                </w:rPrChange>
              </w:rPr>
              <m:t>S</m:t>
            </m:r>
          </m:sub>
        </m:sSub>
        <m:sSub>
          <m:sSubPr>
            <m:ctrlPr>
              <w:rPr>
                <w:rFonts w:ascii="Cambria Math" w:eastAsia="宋体" w:hAnsi="Cambria Math"/>
                <w:sz w:val="22"/>
                <w:szCs w:val="24"/>
                <w:rPrChange w:id="2755"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756"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757" w:author="linxl" w:date="2019-09-05T14:23:00Z">
                  <w:rPr>
                    <w:rFonts w:ascii="Cambria Math" w:eastAsia="宋体" w:hAnsi="Cambria Math" w:hint="eastAsia"/>
                    <w:sz w:val="24"/>
                    <w:szCs w:val="24"/>
                  </w:rPr>
                </w:rPrChange>
              </w:rPr>
              <m:t>S</m:t>
            </m:r>
            <m:r>
              <m:rPr>
                <m:sty m:val="p"/>
              </m:rPr>
              <w:rPr>
                <w:rFonts w:ascii="Cambria Math" w:eastAsia="宋体" w:hAnsi="Cambria Math" w:hint="eastAsia"/>
                <w:sz w:val="22"/>
                <w:szCs w:val="24"/>
                <w:rPrChange w:id="2758" w:author="linxl" w:date="2019-09-05T14:23:00Z">
                  <w:rPr>
                    <w:rFonts w:ascii="Cambria Math" w:eastAsia="宋体" w:hAnsi="Cambria Math" w:hint="eastAsia"/>
                    <w:sz w:val="24"/>
                    <w:szCs w:val="24"/>
                  </w:rPr>
                </w:rPrChange>
              </w:rPr>
              <m:t>+</m:t>
            </m:r>
            <m:r>
              <w:rPr>
                <w:rFonts w:ascii="Cambria Math" w:eastAsia="宋体" w:hAnsi="Cambria Math"/>
                <w:sz w:val="22"/>
                <w:szCs w:val="24"/>
                <w:rPrChange w:id="2759" w:author="linxl" w:date="2019-09-05T14:23:00Z">
                  <w:rPr>
                    <w:rFonts w:ascii="Cambria Math" w:eastAsia="宋体" w:hAnsi="Cambria Math"/>
                    <w:sz w:val="24"/>
                    <w:szCs w:val="24"/>
                  </w:rPr>
                </w:rPrChange>
              </w:rPr>
              <m:t>k</m:t>
            </m:r>
          </m:sub>
        </m:sSub>
      </m:oMath>
      <w:r w:rsidRPr="00D973C4">
        <w:rPr>
          <w:rFonts w:ascii="宋体" w:eastAsia="宋体" w:hAnsi="宋体" w:hint="eastAsia"/>
          <w:sz w:val="22"/>
          <w:szCs w:val="24"/>
          <w:rPrChange w:id="2760" w:author="linxl" w:date="2019-09-05T14:23:00Z">
            <w:rPr>
              <w:rFonts w:ascii="宋体" w:eastAsia="宋体" w:hAnsi="宋体" w:hint="eastAsia"/>
              <w:sz w:val="24"/>
              <w:szCs w:val="24"/>
            </w:rPr>
          </w:rPrChange>
        </w:rPr>
        <w:t>可以作为</w:t>
      </w:r>
      <m:oMath>
        <m:d>
          <m:dPr>
            <m:begChr m:val="["/>
            <m:endChr m:val="]"/>
            <m:ctrlPr>
              <w:rPr>
                <w:rFonts w:ascii="Cambria Math" w:eastAsia="宋体" w:hAnsi="Cambria Math"/>
                <w:sz w:val="22"/>
                <w:szCs w:val="24"/>
                <w:rPrChange w:id="2761" w:author="linxl" w:date="2019-09-05T14:23:00Z">
                  <w:rPr>
                    <w:rFonts w:ascii="Cambria Math" w:eastAsia="宋体" w:hAnsi="Cambria Math"/>
                    <w:sz w:val="24"/>
                    <w:szCs w:val="24"/>
                  </w:rPr>
                </w:rPrChange>
              </w:rPr>
            </m:ctrlPr>
          </m:dPr>
          <m:e>
            <m:sSub>
              <m:sSubPr>
                <m:ctrlPr>
                  <w:rPr>
                    <w:rFonts w:ascii="Cambria Math" w:eastAsia="宋体" w:hAnsi="Cambria Math"/>
                    <w:sz w:val="22"/>
                    <w:szCs w:val="24"/>
                    <w:rPrChange w:id="2762"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763"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764" w:author="linxl" w:date="2019-09-05T14:23:00Z">
                      <w:rPr>
                        <w:rFonts w:ascii="Cambria Math" w:eastAsia="宋体" w:hAnsi="Cambria Math" w:hint="eastAsia"/>
                        <w:sz w:val="24"/>
                        <w:szCs w:val="24"/>
                      </w:rPr>
                    </w:rPrChange>
                  </w:rPr>
                  <m:t>S</m:t>
                </m:r>
              </m:sub>
            </m:sSub>
            <m:r>
              <m:rPr>
                <m:sty m:val="p"/>
              </m:rPr>
              <w:rPr>
                <w:rFonts w:ascii="Cambria Math" w:eastAsia="宋体" w:hAnsi="Cambria Math"/>
                <w:sz w:val="22"/>
                <w:szCs w:val="24"/>
                <w:rPrChange w:id="2765" w:author="linxl" w:date="2019-09-05T14:23:00Z">
                  <w:rPr>
                    <w:rFonts w:ascii="Cambria Math" w:eastAsia="宋体" w:hAnsi="Cambria Math"/>
                    <w:sz w:val="24"/>
                    <w:szCs w:val="24"/>
                  </w:rPr>
                </w:rPrChange>
              </w:rPr>
              <m:t>,…,</m:t>
            </m:r>
            <m:sSub>
              <m:sSubPr>
                <m:ctrlPr>
                  <w:rPr>
                    <w:rFonts w:ascii="Cambria Math" w:eastAsia="宋体" w:hAnsi="Cambria Math"/>
                    <w:sz w:val="22"/>
                    <w:szCs w:val="24"/>
                    <w:rPrChange w:id="2766"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767"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768" w:author="linxl" w:date="2019-09-05T14:23:00Z">
                      <w:rPr>
                        <w:rFonts w:ascii="Cambria Math" w:eastAsia="宋体" w:hAnsi="Cambria Math" w:hint="eastAsia"/>
                        <w:sz w:val="24"/>
                        <w:szCs w:val="24"/>
                      </w:rPr>
                    </w:rPrChange>
                  </w:rPr>
                  <m:t>S</m:t>
                </m:r>
                <m:r>
                  <m:rPr>
                    <m:sty m:val="p"/>
                  </m:rPr>
                  <w:rPr>
                    <w:rFonts w:ascii="Cambria Math" w:eastAsia="宋体" w:hAnsi="Cambria Math"/>
                    <w:sz w:val="22"/>
                    <w:szCs w:val="24"/>
                    <w:rPrChange w:id="2769" w:author="linxl" w:date="2019-09-05T14:23:00Z">
                      <w:rPr>
                        <w:rFonts w:ascii="Cambria Math" w:eastAsia="宋体" w:hAnsi="Cambria Math"/>
                        <w:sz w:val="24"/>
                        <w:szCs w:val="24"/>
                      </w:rPr>
                    </w:rPrChange>
                  </w:rPr>
                  <m:t>+</m:t>
                </m:r>
                <m:r>
                  <w:rPr>
                    <w:rFonts w:ascii="Cambria Math" w:eastAsia="宋体" w:hAnsi="Cambria Math"/>
                    <w:sz w:val="22"/>
                    <w:szCs w:val="24"/>
                    <w:rPrChange w:id="2770" w:author="linxl" w:date="2019-09-05T14:23:00Z">
                      <w:rPr>
                        <w:rFonts w:ascii="Cambria Math" w:eastAsia="宋体" w:hAnsi="Cambria Math"/>
                        <w:sz w:val="24"/>
                        <w:szCs w:val="24"/>
                      </w:rPr>
                    </w:rPrChange>
                  </w:rPr>
                  <m:t>k</m:t>
                </m:r>
              </m:sub>
            </m:sSub>
          </m:e>
        </m:d>
      </m:oMath>
      <w:r w:rsidRPr="00D973C4">
        <w:rPr>
          <w:rFonts w:ascii="宋体" w:eastAsia="宋体" w:hAnsi="宋体" w:hint="eastAsia"/>
          <w:sz w:val="22"/>
          <w:szCs w:val="24"/>
          <w:rPrChange w:id="2771" w:author="linxl" w:date="2019-09-05T14:23:00Z">
            <w:rPr>
              <w:rFonts w:ascii="宋体" w:eastAsia="宋体" w:hAnsi="宋体" w:hint="eastAsia"/>
              <w:sz w:val="24"/>
              <w:szCs w:val="24"/>
            </w:rPr>
          </w:rPrChange>
        </w:rPr>
        <w:t>的一条压缩轨迹，更新</w:t>
      </w:r>
      <m:oMath>
        <m:r>
          <m:rPr>
            <m:sty m:val="p"/>
          </m:rPr>
          <w:rPr>
            <w:rFonts w:ascii="Cambria Math" w:eastAsia="宋体" w:hAnsi="Cambria Math"/>
            <w:sz w:val="22"/>
            <w:szCs w:val="24"/>
            <w:rPrChange w:id="2772" w:author="linxl" w:date="2019-09-05T14:23:00Z">
              <w:rPr>
                <w:rFonts w:ascii="Cambria Math" w:eastAsia="宋体" w:hAnsi="Cambria Math"/>
                <w:sz w:val="24"/>
                <w:szCs w:val="24"/>
              </w:rPr>
            </w:rPrChange>
          </w:rPr>
          <m:t>S=S∩</m:t>
        </m:r>
        <m:sSubSup>
          <m:sSubSupPr>
            <m:ctrlPr>
              <w:rPr>
                <w:rFonts w:ascii="Cambria Math" w:eastAsia="宋体" w:hAnsi="Cambria Math"/>
                <w:sz w:val="22"/>
                <w:szCs w:val="24"/>
                <w:rPrChange w:id="2773" w:author="linxl" w:date="2019-09-05T14:23:00Z">
                  <w:rPr>
                    <w:rFonts w:ascii="Cambria Math" w:eastAsia="宋体" w:hAnsi="Cambria Math"/>
                    <w:sz w:val="24"/>
                    <w:szCs w:val="24"/>
                  </w:rPr>
                </w:rPrChange>
              </w:rPr>
            </m:ctrlPr>
          </m:sSubSupPr>
          <m:e>
            <m:r>
              <w:rPr>
                <w:rFonts w:ascii="Cambria Math" w:eastAsia="宋体" w:hAnsi="Cambria Math"/>
                <w:sz w:val="22"/>
                <w:szCs w:val="24"/>
                <w:rPrChange w:id="2774" w:author="linxl" w:date="2019-09-05T14:23:00Z">
                  <w:rPr>
                    <w:rFonts w:ascii="Cambria Math" w:eastAsia="宋体" w:hAnsi="Cambria Math"/>
                    <w:sz w:val="24"/>
                    <w:szCs w:val="24"/>
                  </w:rPr>
                </w:rPrChange>
              </w:rPr>
              <m:t>O</m:t>
            </m:r>
          </m:e>
          <m:sub>
            <m:r>
              <w:rPr>
                <w:rFonts w:ascii="Cambria Math" w:eastAsia="宋体" w:hAnsi="Cambria Math"/>
                <w:sz w:val="22"/>
                <w:szCs w:val="24"/>
                <w:rPrChange w:id="2775" w:author="linxl" w:date="2019-09-05T14:23:00Z">
                  <w:rPr>
                    <w:rFonts w:ascii="Cambria Math" w:eastAsia="宋体" w:hAnsi="Cambria Math"/>
                    <w:sz w:val="24"/>
                    <w:szCs w:val="24"/>
                  </w:rPr>
                </w:rPrChange>
              </w:rPr>
              <m:t>s</m:t>
            </m:r>
            <m:r>
              <m:rPr>
                <m:sty m:val="p"/>
              </m:rPr>
              <w:rPr>
                <w:rFonts w:ascii="Cambria Math" w:eastAsia="宋体" w:hAnsi="Cambria Math"/>
                <w:sz w:val="22"/>
                <w:szCs w:val="24"/>
                <w:rPrChange w:id="2776" w:author="linxl" w:date="2019-09-05T14:23:00Z">
                  <w:rPr>
                    <w:rFonts w:ascii="Cambria Math" w:eastAsia="宋体" w:hAnsi="Cambria Math"/>
                    <w:sz w:val="24"/>
                    <w:szCs w:val="24"/>
                  </w:rPr>
                </w:rPrChange>
              </w:rPr>
              <m:t>+</m:t>
            </m:r>
            <m:r>
              <w:rPr>
                <w:rFonts w:ascii="Cambria Math" w:eastAsia="宋体" w:hAnsi="Cambria Math"/>
                <w:sz w:val="22"/>
                <w:szCs w:val="24"/>
                <w:rPrChange w:id="2777" w:author="linxl" w:date="2019-09-05T14:23:00Z">
                  <w:rPr>
                    <w:rFonts w:ascii="Cambria Math" w:eastAsia="宋体" w:hAnsi="Cambria Math"/>
                    <w:sz w:val="24"/>
                    <w:szCs w:val="24"/>
                  </w:rPr>
                </w:rPrChange>
              </w:rPr>
              <m:t>k</m:t>
            </m:r>
          </m:sub>
          <m:sup>
            <m:r>
              <m:rPr>
                <m:sty m:val="p"/>
              </m:rPr>
              <w:rPr>
                <w:rFonts w:ascii="Cambria Math" w:eastAsia="宋体" w:hAnsi="Cambria Math"/>
                <w:sz w:val="22"/>
                <w:szCs w:val="24"/>
                <w:rPrChange w:id="2778" w:author="linxl" w:date="2019-09-05T14:23:00Z">
                  <w:rPr>
                    <w:rFonts w:ascii="Cambria Math" w:eastAsia="宋体" w:hAnsi="Cambria Math"/>
                    <w:sz w:val="24"/>
                    <w:szCs w:val="24"/>
                  </w:rPr>
                </w:rPrChange>
              </w:rPr>
              <m:t>'</m:t>
            </m:r>
          </m:sup>
        </m:sSubSup>
      </m:oMath>
      <w:r w:rsidRPr="00D973C4">
        <w:rPr>
          <w:rFonts w:ascii="宋体" w:eastAsia="宋体" w:hAnsi="宋体" w:hint="eastAsia"/>
          <w:sz w:val="22"/>
          <w:szCs w:val="24"/>
          <w:rPrChange w:id="2779" w:author="linxl" w:date="2019-09-05T14:23:00Z">
            <w:rPr>
              <w:rFonts w:ascii="宋体" w:eastAsia="宋体" w:hAnsi="宋体" w:hint="eastAsia"/>
              <w:sz w:val="24"/>
              <w:szCs w:val="24"/>
            </w:rPr>
          </w:rPrChange>
        </w:rPr>
        <w:t>。如果</w:t>
      </w:r>
      <m:oMath>
        <m:sSubSup>
          <m:sSubSupPr>
            <m:ctrlPr>
              <w:rPr>
                <w:rFonts w:ascii="Cambria Math" w:eastAsia="宋体" w:hAnsi="Cambria Math"/>
                <w:sz w:val="22"/>
                <w:szCs w:val="24"/>
                <w:rPrChange w:id="2780" w:author="linxl" w:date="2019-09-05T14:23:00Z">
                  <w:rPr>
                    <w:rFonts w:ascii="Cambria Math" w:eastAsia="宋体" w:hAnsi="Cambria Math"/>
                    <w:sz w:val="24"/>
                    <w:szCs w:val="24"/>
                  </w:rPr>
                </w:rPrChange>
              </w:rPr>
            </m:ctrlPr>
          </m:sSubSupPr>
          <m:e>
            <m:r>
              <w:rPr>
                <w:rFonts w:ascii="Cambria Math" w:eastAsia="宋体" w:hAnsi="Cambria Math" w:hint="eastAsia"/>
                <w:sz w:val="22"/>
                <w:szCs w:val="24"/>
                <w:rPrChange w:id="2781"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782" w:author="linxl" w:date="2019-09-05T14:23:00Z">
                  <w:rPr>
                    <w:rFonts w:ascii="Cambria Math" w:eastAsia="宋体" w:hAnsi="Cambria Math" w:hint="eastAsia"/>
                    <w:sz w:val="24"/>
                    <w:szCs w:val="24"/>
                  </w:rPr>
                </w:rPrChange>
              </w:rPr>
              <m:t>s</m:t>
            </m:r>
            <m:r>
              <m:rPr>
                <m:sty m:val="p"/>
              </m:rPr>
              <w:rPr>
                <w:rFonts w:ascii="Cambria Math" w:eastAsia="宋体" w:hAnsi="Cambria Math" w:hint="eastAsia"/>
                <w:sz w:val="22"/>
                <w:szCs w:val="24"/>
                <w:rPrChange w:id="2783" w:author="linxl" w:date="2019-09-05T14:23:00Z">
                  <w:rPr>
                    <w:rFonts w:ascii="Cambria Math" w:eastAsia="宋体" w:hAnsi="Cambria Math" w:hint="eastAsia"/>
                    <w:sz w:val="24"/>
                    <w:szCs w:val="24"/>
                  </w:rPr>
                </w:rPrChange>
              </w:rPr>
              <m:t>+1</m:t>
            </m:r>
          </m:sub>
          <m:sup>
            <m:r>
              <m:rPr>
                <m:sty m:val="p"/>
              </m:rPr>
              <w:rPr>
                <w:rFonts w:ascii="Cambria Math" w:eastAsia="宋体" w:hAnsi="Cambria Math"/>
                <w:sz w:val="22"/>
                <w:szCs w:val="24"/>
                <w:rPrChange w:id="2784" w:author="linxl" w:date="2019-09-05T14:23:00Z">
                  <w:rPr>
                    <w:rFonts w:ascii="Cambria Math" w:eastAsia="宋体" w:hAnsi="Cambria Math"/>
                    <w:sz w:val="24"/>
                    <w:szCs w:val="24"/>
                  </w:rPr>
                </w:rPrChange>
              </w:rPr>
              <m:t>'</m:t>
            </m:r>
          </m:sup>
        </m:sSubSup>
      </m:oMath>
      <w:r w:rsidRPr="00D973C4">
        <w:rPr>
          <w:rFonts w:ascii="宋体" w:eastAsia="宋体" w:hAnsi="宋体" w:hint="eastAsia"/>
          <w:sz w:val="22"/>
          <w:szCs w:val="24"/>
          <w:rPrChange w:id="2785" w:author="linxl" w:date="2019-09-05T14:23:00Z">
            <w:rPr>
              <w:rFonts w:ascii="宋体" w:eastAsia="宋体" w:hAnsi="宋体" w:hint="eastAsia"/>
              <w:sz w:val="24"/>
              <w:szCs w:val="24"/>
            </w:rPr>
          </w:rPrChange>
        </w:rPr>
        <w:t>超出区域S，则说明如果以</w:t>
      </w:r>
      <m:oMath>
        <m:sSub>
          <m:sSubPr>
            <m:ctrlPr>
              <w:rPr>
                <w:rFonts w:ascii="Cambria Math" w:eastAsia="宋体" w:hAnsi="Cambria Math"/>
                <w:sz w:val="22"/>
                <w:szCs w:val="24"/>
                <w:rPrChange w:id="2786"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787"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788" w:author="linxl" w:date="2019-09-05T14:23:00Z">
                  <w:rPr>
                    <w:rFonts w:ascii="Cambria Math" w:eastAsia="宋体" w:hAnsi="Cambria Math" w:hint="eastAsia"/>
                    <w:sz w:val="24"/>
                    <w:szCs w:val="24"/>
                  </w:rPr>
                </w:rPrChange>
              </w:rPr>
              <m:t>S</m:t>
            </m:r>
          </m:sub>
        </m:sSub>
        <m:sSub>
          <m:sSubPr>
            <m:ctrlPr>
              <w:rPr>
                <w:rFonts w:ascii="Cambria Math" w:eastAsia="宋体" w:hAnsi="Cambria Math"/>
                <w:sz w:val="22"/>
                <w:szCs w:val="24"/>
                <w:rPrChange w:id="2789"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790"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791" w:author="linxl" w:date="2019-09-05T14:23:00Z">
                  <w:rPr>
                    <w:rFonts w:ascii="Cambria Math" w:eastAsia="宋体" w:hAnsi="Cambria Math" w:hint="eastAsia"/>
                    <w:sz w:val="24"/>
                    <w:szCs w:val="24"/>
                  </w:rPr>
                </w:rPrChange>
              </w:rPr>
              <m:t>S</m:t>
            </m:r>
            <m:r>
              <m:rPr>
                <m:sty m:val="p"/>
              </m:rPr>
              <w:rPr>
                <w:rFonts w:ascii="Cambria Math" w:eastAsia="宋体" w:hAnsi="Cambria Math" w:hint="eastAsia"/>
                <w:sz w:val="22"/>
                <w:szCs w:val="24"/>
                <w:rPrChange w:id="2792" w:author="linxl" w:date="2019-09-05T14:23:00Z">
                  <w:rPr>
                    <w:rFonts w:ascii="Cambria Math" w:eastAsia="宋体" w:hAnsi="Cambria Math" w:hint="eastAsia"/>
                    <w:sz w:val="24"/>
                    <w:szCs w:val="24"/>
                  </w:rPr>
                </w:rPrChange>
              </w:rPr>
              <m:t>+</m:t>
            </m:r>
            <m:r>
              <w:rPr>
                <w:rFonts w:ascii="Cambria Math" w:eastAsia="宋体" w:hAnsi="Cambria Math"/>
                <w:sz w:val="22"/>
                <w:szCs w:val="24"/>
                <w:rPrChange w:id="2793" w:author="linxl" w:date="2019-09-05T14:23:00Z">
                  <w:rPr>
                    <w:rFonts w:ascii="Cambria Math" w:eastAsia="宋体" w:hAnsi="Cambria Math"/>
                    <w:sz w:val="24"/>
                    <w:szCs w:val="24"/>
                  </w:rPr>
                </w:rPrChange>
              </w:rPr>
              <m:t>k</m:t>
            </m:r>
          </m:sub>
        </m:sSub>
      </m:oMath>
      <w:r w:rsidRPr="00D973C4">
        <w:rPr>
          <w:rFonts w:ascii="宋体" w:eastAsia="宋体" w:hAnsi="宋体" w:hint="eastAsia"/>
          <w:sz w:val="22"/>
          <w:szCs w:val="24"/>
          <w:rPrChange w:id="2794" w:author="linxl" w:date="2019-09-05T14:23:00Z">
            <w:rPr>
              <w:rFonts w:ascii="宋体" w:eastAsia="宋体" w:hAnsi="宋体" w:hint="eastAsia"/>
              <w:sz w:val="24"/>
              <w:szCs w:val="24"/>
            </w:rPr>
          </w:rPrChange>
        </w:rPr>
        <w:t>作为</w:t>
      </w:r>
      <m:oMath>
        <m:d>
          <m:dPr>
            <m:begChr m:val="["/>
            <m:endChr m:val="]"/>
            <m:ctrlPr>
              <w:rPr>
                <w:rFonts w:ascii="Cambria Math" w:eastAsia="宋体" w:hAnsi="Cambria Math"/>
                <w:sz w:val="22"/>
                <w:szCs w:val="24"/>
                <w:rPrChange w:id="2795" w:author="linxl" w:date="2019-09-05T14:23:00Z">
                  <w:rPr>
                    <w:rFonts w:ascii="Cambria Math" w:eastAsia="宋体" w:hAnsi="Cambria Math"/>
                    <w:sz w:val="24"/>
                    <w:szCs w:val="24"/>
                  </w:rPr>
                </w:rPrChange>
              </w:rPr>
            </m:ctrlPr>
          </m:dPr>
          <m:e>
            <m:sSub>
              <m:sSubPr>
                <m:ctrlPr>
                  <w:rPr>
                    <w:rFonts w:ascii="Cambria Math" w:eastAsia="宋体" w:hAnsi="Cambria Math"/>
                    <w:sz w:val="22"/>
                    <w:szCs w:val="24"/>
                    <w:rPrChange w:id="2796"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797"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798" w:author="linxl" w:date="2019-09-05T14:23:00Z">
                      <w:rPr>
                        <w:rFonts w:ascii="Cambria Math" w:eastAsia="宋体" w:hAnsi="Cambria Math" w:hint="eastAsia"/>
                        <w:sz w:val="24"/>
                        <w:szCs w:val="24"/>
                      </w:rPr>
                    </w:rPrChange>
                  </w:rPr>
                  <m:t>S</m:t>
                </m:r>
              </m:sub>
            </m:sSub>
            <m:r>
              <m:rPr>
                <m:sty m:val="p"/>
              </m:rPr>
              <w:rPr>
                <w:rFonts w:ascii="Cambria Math" w:eastAsia="宋体" w:hAnsi="Cambria Math"/>
                <w:sz w:val="22"/>
                <w:szCs w:val="24"/>
                <w:rPrChange w:id="2799" w:author="linxl" w:date="2019-09-05T14:23:00Z">
                  <w:rPr>
                    <w:rFonts w:ascii="Cambria Math" w:eastAsia="宋体" w:hAnsi="Cambria Math"/>
                    <w:sz w:val="24"/>
                    <w:szCs w:val="24"/>
                  </w:rPr>
                </w:rPrChange>
              </w:rPr>
              <m:t>,…,</m:t>
            </m:r>
            <m:sSub>
              <m:sSubPr>
                <m:ctrlPr>
                  <w:rPr>
                    <w:rFonts w:ascii="Cambria Math" w:eastAsia="宋体" w:hAnsi="Cambria Math"/>
                    <w:sz w:val="22"/>
                    <w:szCs w:val="24"/>
                    <w:rPrChange w:id="2800"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801"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802" w:author="linxl" w:date="2019-09-05T14:23:00Z">
                      <w:rPr>
                        <w:rFonts w:ascii="Cambria Math" w:eastAsia="宋体" w:hAnsi="Cambria Math" w:hint="eastAsia"/>
                        <w:sz w:val="24"/>
                        <w:szCs w:val="24"/>
                      </w:rPr>
                    </w:rPrChange>
                  </w:rPr>
                  <m:t>S</m:t>
                </m:r>
                <m:r>
                  <m:rPr>
                    <m:sty m:val="p"/>
                  </m:rPr>
                  <w:rPr>
                    <w:rFonts w:ascii="Cambria Math" w:eastAsia="宋体" w:hAnsi="Cambria Math"/>
                    <w:sz w:val="22"/>
                    <w:szCs w:val="24"/>
                    <w:rPrChange w:id="2803" w:author="linxl" w:date="2019-09-05T14:23:00Z">
                      <w:rPr>
                        <w:rFonts w:ascii="Cambria Math" w:eastAsia="宋体" w:hAnsi="Cambria Math"/>
                        <w:sz w:val="24"/>
                        <w:szCs w:val="24"/>
                      </w:rPr>
                    </w:rPrChange>
                  </w:rPr>
                  <m:t>+</m:t>
                </m:r>
                <m:r>
                  <w:rPr>
                    <w:rFonts w:ascii="Cambria Math" w:eastAsia="宋体" w:hAnsi="Cambria Math"/>
                    <w:sz w:val="22"/>
                    <w:szCs w:val="24"/>
                    <w:rPrChange w:id="2804" w:author="linxl" w:date="2019-09-05T14:23:00Z">
                      <w:rPr>
                        <w:rFonts w:ascii="Cambria Math" w:eastAsia="宋体" w:hAnsi="Cambria Math"/>
                        <w:sz w:val="24"/>
                        <w:szCs w:val="24"/>
                      </w:rPr>
                    </w:rPrChange>
                  </w:rPr>
                  <m:t>k</m:t>
                </m:r>
              </m:sub>
            </m:sSub>
          </m:e>
        </m:d>
      </m:oMath>
      <w:r w:rsidRPr="00D973C4">
        <w:rPr>
          <w:rFonts w:ascii="宋体" w:eastAsia="宋体" w:hAnsi="宋体" w:hint="eastAsia"/>
          <w:sz w:val="22"/>
          <w:szCs w:val="24"/>
          <w:rPrChange w:id="2805" w:author="linxl" w:date="2019-09-05T14:23:00Z">
            <w:rPr>
              <w:rFonts w:ascii="宋体" w:eastAsia="宋体" w:hAnsi="宋体" w:hint="eastAsia"/>
              <w:sz w:val="24"/>
              <w:szCs w:val="24"/>
            </w:rPr>
          </w:rPrChange>
        </w:rPr>
        <w:t>的一条压缩轨迹，在</w:t>
      </w:r>
      <m:oMath>
        <m:d>
          <m:dPr>
            <m:begChr m:val="["/>
            <m:endChr m:val="]"/>
            <m:ctrlPr>
              <w:rPr>
                <w:rFonts w:ascii="Cambria Math" w:eastAsia="宋体" w:hAnsi="Cambria Math"/>
                <w:sz w:val="22"/>
                <w:szCs w:val="24"/>
                <w:rPrChange w:id="2806" w:author="linxl" w:date="2019-09-05T14:23:00Z">
                  <w:rPr>
                    <w:rFonts w:ascii="Cambria Math" w:eastAsia="宋体" w:hAnsi="Cambria Math"/>
                    <w:sz w:val="24"/>
                    <w:szCs w:val="24"/>
                  </w:rPr>
                </w:rPrChange>
              </w:rPr>
            </m:ctrlPr>
          </m:dPr>
          <m:e>
            <m:sSub>
              <m:sSubPr>
                <m:ctrlPr>
                  <w:rPr>
                    <w:rFonts w:ascii="Cambria Math" w:eastAsia="宋体" w:hAnsi="Cambria Math"/>
                    <w:sz w:val="22"/>
                    <w:szCs w:val="24"/>
                    <w:rPrChange w:id="2807"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808"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809" w:author="linxl" w:date="2019-09-05T14:23:00Z">
                      <w:rPr>
                        <w:rFonts w:ascii="Cambria Math" w:eastAsia="宋体" w:hAnsi="Cambria Math" w:hint="eastAsia"/>
                        <w:sz w:val="24"/>
                        <w:szCs w:val="24"/>
                      </w:rPr>
                    </w:rPrChange>
                  </w:rPr>
                  <m:t>S</m:t>
                </m:r>
              </m:sub>
            </m:sSub>
            <m:r>
              <m:rPr>
                <m:sty m:val="p"/>
              </m:rPr>
              <w:rPr>
                <w:rFonts w:ascii="Cambria Math" w:eastAsia="宋体" w:hAnsi="Cambria Math"/>
                <w:sz w:val="22"/>
                <w:szCs w:val="24"/>
                <w:rPrChange w:id="2810" w:author="linxl" w:date="2019-09-05T14:23:00Z">
                  <w:rPr>
                    <w:rFonts w:ascii="Cambria Math" w:eastAsia="宋体" w:hAnsi="Cambria Math"/>
                    <w:sz w:val="24"/>
                    <w:szCs w:val="24"/>
                  </w:rPr>
                </w:rPrChange>
              </w:rPr>
              <m:t>,…,</m:t>
            </m:r>
            <m:sSub>
              <m:sSubPr>
                <m:ctrlPr>
                  <w:rPr>
                    <w:rFonts w:ascii="Cambria Math" w:eastAsia="宋体" w:hAnsi="Cambria Math"/>
                    <w:sz w:val="22"/>
                    <w:szCs w:val="24"/>
                    <w:rPrChange w:id="2811"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812"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813" w:author="linxl" w:date="2019-09-05T14:23:00Z">
                      <w:rPr>
                        <w:rFonts w:ascii="Cambria Math" w:eastAsia="宋体" w:hAnsi="Cambria Math" w:hint="eastAsia"/>
                        <w:sz w:val="24"/>
                        <w:szCs w:val="24"/>
                      </w:rPr>
                    </w:rPrChange>
                  </w:rPr>
                  <m:t>S</m:t>
                </m:r>
                <m:r>
                  <m:rPr>
                    <m:sty m:val="p"/>
                  </m:rPr>
                  <w:rPr>
                    <w:rFonts w:ascii="Cambria Math" w:eastAsia="宋体" w:hAnsi="Cambria Math"/>
                    <w:sz w:val="22"/>
                    <w:szCs w:val="24"/>
                    <w:rPrChange w:id="2814" w:author="linxl" w:date="2019-09-05T14:23:00Z">
                      <w:rPr>
                        <w:rFonts w:ascii="Cambria Math" w:eastAsia="宋体" w:hAnsi="Cambria Math"/>
                        <w:sz w:val="24"/>
                        <w:szCs w:val="24"/>
                      </w:rPr>
                    </w:rPrChange>
                  </w:rPr>
                  <m:t>+</m:t>
                </m:r>
                <m:r>
                  <w:rPr>
                    <w:rFonts w:ascii="Cambria Math" w:eastAsia="宋体" w:hAnsi="Cambria Math"/>
                    <w:sz w:val="22"/>
                    <w:szCs w:val="24"/>
                    <w:rPrChange w:id="2815" w:author="linxl" w:date="2019-09-05T14:23:00Z">
                      <w:rPr>
                        <w:rFonts w:ascii="Cambria Math" w:eastAsia="宋体" w:hAnsi="Cambria Math"/>
                        <w:sz w:val="24"/>
                        <w:szCs w:val="24"/>
                      </w:rPr>
                    </w:rPrChange>
                  </w:rPr>
                  <m:t>k</m:t>
                </m:r>
              </m:sub>
            </m:sSub>
          </m:e>
        </m:d>
      </m:oMath>
      <w:r w:rsidRPr="00D973C4">
        <w:rPr>
          <w:rFonts w:ascii="宋体" w:eastAsia="宋体" w:hAnsi="宋体" w:hint="eastAsia"/>
          <w:sz w:val="22"/>
          <w:szCs w:val="24"/>
          <w:rPrChange w:id="2816" w:author="linxl" w:date="2019-09-05T14:23:00Z">
            <w:rPr>
              <w:rFonts w:ascii="宋体" w:eastAsia="宋体" w:hAnsi="宋体" w:hint="eastAsia"/>
              <w:sz w:val="24"/>
              <w:szCs w:val="24"/>
            </w:rPr>
          </w:rPrChange>
        </w:rPr>
        <w:t>中存在点到</w:t>
      </w:r>
      <m:oMath>
        <m:sSub>
          <m:sSubPr>
            <m:ctrlPr>
              <w:rPr>
                <w:rFonts w:ascii="Cambria Math" w:eastAsia="宋体" w:hAnsi="Cambria Math"/>
                <w:sz w:val="22"/>
                <w:szCs w:val="24"/>
                <w:rPrChange w:id="2817"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818"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819" w:author="linxl" w:date="2019-09-05T14:23:00Z">
                  <w:rPr>
                    <w:rFonts w:ascii="Cambria Math" w:eastAsia="宋体" w:hAnsi="Cambria Math" w:hint="eastAsia"/>
                    <w:sz w:val="24"/>
                    <w:szCs w:val="24"/>
                  </w:rPr>
                </w:rPrChange>
              </w:rPr>
              <m:t>S</m:t>
            </m:r>
          </m:sub>
        </m:sSub>
        <m:sSub>
          <m:sSubPr>
            <m:ctrlPr>
              <w:rPr>
                <w:rFonts w:ascii="Cambria Math" w:eastAsia="宋体" w:hAnsi="Cambria Math"/>
                <w:sz w:val="22"/>
                <w:szCs w:val="24"/>
                <w:rPrChange w:id="2820"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821"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822" w:author="linxl" w:date="2019-09-05T14:23:00Z">
                  <w:rPr>
                    <w:rFonts w:ascii="Cambria Math" w:eastAsia="宋体" w:hAnsi="Cambria Math" w:hint="eastAsia"/>
                    <w:sz w:val="24"/>
                    <w:szCs w:val="24"/>
                  </w:rPr>
                </w:rPrChange>
              </w:rPr>
              <m:t>S</m:t>
            </m:r>
            <m:r>
              <m:rPr>
                <m:sty m:val="p"/>
              </m:rPr>
              <w:rPr>
                <w:rFonts w:ascii="Cambria Math" w:eastAsia="宋体" w:hAnsi="Cambria Math" w:hint="eastAsia"/>
                <w:sz w:val="22"/>
                <w:szCs w:val="24"/>
                <w:rPrChange w:id="2823" w:author="linxl" w:date="2019-09-05T14:23:00Z">
                  <w:rPr>
                    <w:rFonts w:ascii="Cambria Math" w:eastAsia="宋体" w:hAnsi="Cambria Math" w:hint="eastAsia"/>
                    <w:sz w:val="24"/>
                    <w:szCs w:val="24"/>
                  </w:rPr>
                </w:rPrChange>
              </w:rPr>
              <m:t>+k</m:t>
            </m:r>
          </m:sub>
        </m:sSub>
      </m:oMath>
      <w:r w:rsidRPr="00D973C4">
        <w:rPr>
          <w:rFonts w:ascii="宋体" w:eastAsia="宋体" w:hAnsi="宋体" w:hint="eastAsia"/>
          <w:sz w:val="22"/>
          <w:szCs w:val="24"/>
          <w:rPrChange w:id="2824" w:author="linxl" w:date="2019-09-05T14:23:00Z">
            <w:rPr>
              <w:rFonts w:ascii="宋体" w:eastAsia="宋体" w:hAnsi="宋体" w:hint="eastAsia"/>
              <w:sz w:val="24"/>
              <w:szCs w:val="24"/>
            </w:rPr>
          </w:rPrChange>
        </w:rPr>
        <w:t>的同步距离超过</w:t>
      </w:r>
      <m:oMath>
        <m:r>
          <m:rPr>
            <m:sty m:val="p"/>
          </m:rPr>
          <w:rPr>
            <w:rFonts w:ascii="Cambria Math" w:eastAsia="宋体" w:hAnsi="Cambria Math"/>
            <w:sz w:val="22"/>
            <w:szCs w:val="24"/>
            <w:rPrChange w:id="2825" w:author="linxl" w:date="2019-09-05T14:23:00Z">
              <w:rPr>
                <w:rFonts w:ascii="Cambria Math" w:eastAsia="宋体" w:hAnsi="Cambria Math"/>
                <w:sz w:val="24"/>
                <w:szCs w:val="24"/>
              </w:rPr>
            </w:rPrChange>
          </w:rPr>
          <m:t>ϵ</m:t>
        </m:r>
      </m:oMath>
      <w:r w:rsidRPr="00D973C4">
        <w:rPr>
          <w:rFonts w:ascii="宋体" w:eastAsia="宋体" w:hAnsi="宋体" w:hint="eastAsia"/>
          <w:sz w:val="22"/>
          <w:szCs w:val="24"/>
          <w:rPrChange w:id="2826" w:author="linxl" w:date="2019-09-05T14:23:00Z">
            <w:rPr>
              <w:rFonts w:ascii="宋体" w:eastAsia="宋体" w:hAnsi="宋体" w:hint="eastAsia"/>
              <w:sz w:val="24"/>
              <w:szCs w:val="24"/>
            </w:rPr>
          </w:rPrChange>
        </w:rPr>
        <w:t>，则将点</w:t>
      </w:r>
      <m:oMath>
        <m:sSub>
          <m:sSubPr>
            <m:ctrlPr>
              <w:rPr>
                <w:rFonts w:ascii="Cambria Math" w:eastAsia="宋体" w:hAnsi="Cambria Math"/>
                <w:sz w:val="22"/>
                <w:szCs w:val="24"/>
                <w:rPrChange w:id="2827"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828"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829" w:author="linxl" w:date="2019-09-05T14:23:00Z">
                  <w:rPr>
                    <w:rFonts w:ascii="Cambria Math" w:eastAsia="宋体" w:hAnsi="Cambria Math" w:hint="eastAsia"/>
                    <w:sz w:val="24"/>
                    <w:szCs w:val="24"/>
                  </w:rPr>
                </w:rPrChange>
              </w:rPr>
              <m:t>S</m:t>
            </m:r>
            <m:r>
              <m:rPr>
                <m:sty m:val="p"/>
              </m:rPr>
              <w:rPr>
                <w:rFonts w:ascii="Cambria Math" w:eastAsia="宋体" w:hAnsi="Cambria Math"/>
                <w:sz w:val="22"/>
                <w:szCs w:val="24"/>
                <w:rPrChange w:id="2830" w:author="linxl" w:date="2019-09-05T14:23:00Z">
                  <w:rPr>
                    <w:rFonts w:ascii="Cambria Math" w:eastAsia="宋体" w:hAnsi="Cambria Math"/>
                    <w:sz w:val="24"/>
                    <w:szCs w:val="24"/>
                  </w:rPr>
                </w:rPrChange>
              </w:rPr>
              <m:t>+</m:t>
            </m:r>
            <m:r>
              <w:rPr>
                <w:rFonts w:ascii="Cambria Math" w:eastAsia="宋体" w:hAnsi="Cambria Math"/>
                <w:sz w:val="22"/>
                <w:szCs w:val="24"/>
                <w:rPrChange w:id="2831" w:author="linxl" w:date="2019-09-05T14:23:00Z">
                  <w:rPr>
                    <w:rFonts w:ascii="Cambria Math" w:eastAsia="宋体" w:hAnsi="Cambria Math"/>
                    <w:sz w:val="24"/>
                    <w:szCs w:val="24"/>
                  </w:rPr>
                </w:rPrChange>
              </w:rPr>
              <m:t>k</m:t>
            </m:r>
            <m:r>
              <m:rPr>
                <m:sty m:val="p"/>
              </m:rPr>
              <w:rPr>
                <w:rFonts w:ascii="微软雅黑" w:eastAsia="微软雅黑" w:hAnsi="微软雅黑" w:cs="微软雅黑" w:hint="eastAsia"/>
                <w:sz w:val="22"/>
                <w:szCs w:val="24"/>
                <w:rPrChange w:id="2832" w:author="linxl" w:date="2019-09-05T14:23:00Z">
                  <w:rPr>
                    <w:rFonts w:ascii="微软雅黑" w:eastAsia="微软雅黑" w:hAnsi="微软雅黑" w:cs="微软雅黑" w:hint="eastAsia"/>
                    <w:sz w:val="24"/>
                    <w:szCs w:val="24"/>
                  </w:rPr>
                </w:rPrChange>
              </w:rPr>
              <m:t>-</m:t>
            </m:r>
            <m:r>
              <m:rPr>
                <m:sty m:val="p"/>
              </m:rPr>
              <w:rPr>
                <w:rFonts w:ascii="Cambria Math" w:eastAsia="宋体" w:hAnsi="Cambria Math"/>
                <w:sz w:val="22"/>
                <w:szCs w:val="24"/>
                <w:rPrChange w:id="2833" w:author="linxl" w:date="2019-09-05T14:23:00Z">
                  <w:rPr>
                    <w:rFonts w:ascii="Cambria Math" w:eastAsia="宋体" w:hAnsi="Cambria Math"/>
                    <w:sz w:val="24"/>
                    <w:szCs w:val="24"/>
                  </w:rPr>
                </w:rPrChange>
              </w:rPr>
              <m:t>1</m:t>
            </m:r>
          </m:sub>
        </m:sSub>
      </m:oMath>
      <w:r w:rsidRPr="00D973C4">
        <w:rPr>
          <w:rFonts w:ascii="宋体" w:eastAsia="宋体" w:hAnsi="宋体" w:hint="eastAsia"/>
          <w:sz w:val="22"/>
          <w:szCs w:val="24"/>
          <w:rPrChange w:id="2834" w:author="linxl" w:date="2019-09-05T14:23:00Z">
            <w:rPr>
              <w:rFonts w:ascii="宋体" w:eastAsia="宋体" w:hAnsi="宋体" w:hint="eastAsia"/>
              <w:sz w:val="24"/>
              <w:szCs w:val="24"/>
            </w:rPr>
          </w:rPrChange>
        </w:rPr>
        <w:t>及速度</w:t>
      </w:r>
      <m:oMath>
        <m:box>
          <m:boxPr>
            <m:opEmu m:val="1"/>
            <m:ctrlPr>
              <w:rPr>
                <w:rFonts w:ascii="Cambria Math" w:eastAsia="宋体" w:hAnsi="Cambria Math"/>
                <w:sz w:val="22"/>
                <w:szCs w:val="24"/>
                <w:rPrChange w:id="2835" w:author="linxl" w:date="2019-09-05T14:23:00Z">
                  <w:rPr>
                    <w:rFonts w:ascii="Cambria Math" w:eastAsia="宋体" w:hAnsi="Cambria Math"/>
                    <w:sz w:val="24"/>
                    <w:szCs w:val="24"/>
                  </w:rPr>
                </w:rPrChange>
              </w:rPr>
            </m:ctrlPr>
          </m:boxPr>
          <m:e>
            <m:box>
              <m:boxPr>
                <m:opEmu m:val="1"/>
                <m:ctrlPr>
                  <w:rPr>
                    <w:rFonts w:ascii="Cambria Math" w:eastAsia="宋体" w:hAnsi="Cambria Math"/>
                    <w:sz w:val="22"/>
                    <w:szCs w:val="24"/>
                    <w:rPrChange w:id="2836" w:author="linxl" w:date="2019-09-05T14:23:00Z">
                      <w:rPr>
                        <w:rFonts w:ascii="Cambria Math" w:eastAsia="宋体" w:hAnsi="Cambria Math"/>
                        <w:sz w:val="24"/>
                        <w:szCs w:val="24"/>
                      </w:rPr>
                    </w:rPrChange>
                  </w:rPr>
                </m:ctrlPr>
              </m:boxPr>
              <m:e>
                <m:acc>
                  <m:accPr>
                    <m:chr m:val="⃗"/>
                    <m:ctrlPr>
                      <w:rPr>
                        <w:rFonts w:ascii="Cambria Math" w:eastAsia="宋体" w:hAnsi="Cambria Math"/>
                        <w:sz w:val="22"/>
                        <w:szCs w:val="24"/>
                        <w:rPrChange w:id="2837" w:author="linxl" w:date="2019-09-05T14:23:00Z">
                          <w:rPr>
                            <w:rFonts w:ascii="Cambria Math" w:eastAsia="宋体" w:hAnsi="Cambria Math"/>
                            <w:sz w:val="24"/>
                            <w:szCs w:val="24"/>
                          </w:rPr>
                        </w:rPrChange>
                      </w:rPr>
                    </m:ctrlPr>
                  </m:accPr>
                  <m:e>
                    <m:sSub>
                      <m:sSubPr>
                        <m:ctrlPr>
                          <w:rPr>
                            <w:rFonts w:ascii="Cambria Math" w:eastAsia="宋体" w:hAnsi="Cambria Math"/>
                            <w:sz w:val="22"/>
                            <w:szCs w:val="24"/>
                            <w:rPrChange w:id="2838" w:author="linxl" w:date="2019-09-05T14:23:00Z">
                              <w:rPr>
                                <w:rFonts w:ascii="Cambria Math" w:eastAsia="宋体" w:hAnsi="Cambria Math"/>
                                <w:sz w:val="24"/>
                                <w:szCs w:val="24"/>
                              </w:rPr>
                            </w:rPrChange>
                          </w:rPr>
                        </m:ctrlPr>
                      </m:sSubPr>
                      <m:e>
                        <m:r>
                          <w:rPr>
                            <w:rFonts w:ascii="Cambria Math" w:eastAsia="宋体" w:hAnsi="Cambria Math"/>
                            <w:sz w:val="22"/>
                            <w:szCs w:val="24"/>
                            <w:rPrChange w:id="2839" w:author="linxl" w:date="2019-09-05T14:23:00Z">
                              <w:rPr>
                                <w:rFonts w:ascii="Cambria Math" w:eastAsia="宋体" w:hAnsi="Cambria Math"/>
                                <w:sz w:val="24"/>
                                <w:szCs w:val="24"/>
                              </w:rPr>
                            </w:rPrChange>
                          </w:rPr>
                          <m:t>v</m:t>
                        </m:r>
                      </m:e>
                      <m:sub>
                        <m:r>
                          <w:rPr>
                            <w:rFonts w:ascii="Cambria Math" w:eastAsia="宋体" w:hAnsi="Cambria Math"/>
                            <w:sz w:val="22"/>
                            <w:szCs w:val="24"/>
                            <w:rPrChange w:id="2840" w:author="linxl" w:date="2019-09-05T14:23:00Z">
                              <w:rPr>
                                <w:rFonts w:ascii="Cambria Math" w:eastAsia="宋体" w:hAnsi="Cambria Math"/>
                                <w:sz w:val="24"/>
                                <w:szCs w:val="24"/>
                              </w:rPr>
                            </w:rPrChange>
                          </w:rPr>
                          <m:t>s</m:t>
                        </m:r>
                        <m:r>
                          <m:rPr>
                            <m:sty m:val="p"/>
                          </m:rPr>
                          <w:rPr>
                            <w:rFonts w:ascii="Cambria Math" w:eastAsia="宋体" w:hAnsi="Cambria Math" w:hint="eastAsia"/>
                            <w:sz w:val="22"/>
                            <w:szCs w:val="24"/>
                            <w:rPrChange w:id="2841" w:author="linxl" w:date="2019-09-05T14:23:00Z">
                              <w:rPr>
                                <w:rFonts w:ascii="Cambria Math" w:eastAsia="宋体" w:hAnsi="Cambria Math" w:hint="eastAsia"/>
                                <w:sz w:val="24"/>
                                <w:szCs w:val="24"/>
                              </w:rPr>
                            </w:rPrChange>
                          </w:rPr>
                          <m:t>+</m:t>
                        </m:r>
                        <m:r>
                          <w:rPr>
                            <w:rFonts w:ascii="Cambria Math" w:eastAsia="宋体" w:hAnsi="Cambria Math" w:hint="eastAsia"/>
                            <w:sz w:val="22"/>
                            <w:szCs w:val="24"/>
                            <w:rPrChange w:id="2842" w:author="linxl" w:date="2019-09-05T14:23:00Z">
                              <w:rPr>
                                <w:rFonts w:ascii="Cambria Math" w:eastAsia="宋体" w:hAnsi="Cambria Math" w:hint="eastAsia"/>
                                <w:sz w:val="24"/>
                                <w:szCs w:val="24"/>
                              </w:rPr>
                            </w:rPrChange>
                          </w:rPr>
                          <m:t>k</m:t>
                        </m:r>
                        <m:r>
                          <m:rPr>
                            <m:sty m:val="p"/>
                          </m:rPr>
                          <w:rPr>
                            <w:rFonts w:ascii="Cambria Math" w:eastAsia="宋体" w:hAnsi="Cambria Math"/>
                            <w:sz w:val="22"/>
                            <w:szCs w:val="24"/>
                            <w:rPrChange w:id="2843" w:author="linxl" w:date="2019-09-05T14:23:00Z">
                              <w:rPr>
                                <w:rFonts w:ascii="Cambria Math" w:eastAsia="宋体" w:hAnsi="Cambria Math"/>
                                <w:sz w:val="24"/>
                                <w:szCs w:val="24"/>
                              </w:rPr>
                            </w:rPrChange>
                          </w:rPr>
                          <m:t>-1,</m:t>
                        </m:r>
                        <m:r>
                          <w:rPr>
                            <w:rFonts w:ascii="Cambria Math" w:eastAsia="宋体" w:hAnsi="Cambria Math"/>
                            <w:sz w:val="22"/>
                            <w:szCs w:val="24"/>
                            <w:rPrChange w:id="2844" w:author="linxl" w:date="2019-09-05T14:23:00Z">
                              <w:rPr>
                                <w:rFonts w:ascii="Cambria Math" w:eastAsia="宋体" w:hAnsi="Cambria Math"/>
                                <w:sz w:val="24"/>
                                <w:szCs w:val="24"/>
                              </w:rPr>
                            </w:rPrChange>
                          </w:rPr>
                          <m:t>s</m:t>
                        </m:r>
                        <m:r>
                          <m:rPr>
                            <m:sty m:val="p"/>
                          </m:rPr>
                          <w:rPr>
                            <w:rFonts w:ascii="Cambria Math" w:eastAsia="宋体" w:hAnsi="Cambria Math"/>
                            <w:sz w:val="22"/>
                            <w:szCs w:val="24"/>
                            <w:rPrChange w:id="2845" w:author="linxl" w:date="2019-09-05T14:23:00Z">
                              <w:rPr>
                                <w:rFonts w:ascii="Cambria Math" w:eastAsia="宋体" w:hAnsi="Cambria Math"/>
                                <w:sz w:val="24"/>
                                <w:szCs w:val="24"/>
                              </w:rPr>
                            </w:rPrChange>
                          </w:rPr>
                          <m:t>+</m:t>
                        </m:r>
                        <m:r>
                          <w:rPr>
                            <w:rFonts w:ascii="Cambria Math" w:eastAsia="宋体" w:hAnsi="Cambria Math"/>
                            <w:sz w:val="22"/>
                            <w:szCs w:val="24"/>
                            <w:rPrChange w:id="2846" w:author="linxl" w:date="2019-09-05T14:23:00Z">
                              <w:rPr>
                                <w:rFonts w:ascii="Cambria Math" w:eastAsia="宋体" w:hAnsi="Cambria Math"/>
                                <w:sz w:val="24"/>
                                <w:szCs w:val="24"/>
                              </w:rPr>
                            </w:rPrChange>
                          </w:rPr>
                          <m:t>k</m:t>
                        </m:r>
                      </m:sub>
                    </m:sSub>
                    <m:r>
                      <m:rPr>
                        <m:sty m:val="p"/>
                      </m:rPr>
                      <w:rPr>
                        <w:rFonts w:ascii="Cambria Math" w:eastAsia="宋体" w:hAnsi="Cambria Math"/>
                        <w:sz w:val="22"/>
                        <w:szCs w:val="24"/>
                        <w:rPrChange w:id="2847" w:author="linxl" w:date="2019-09-05T14:23:00Z">
                          <w:rPr>
                            <w:rFonts w:ascii="Cambria Math" w:eastAsia="宋体" w:hAnsi="Cambria Math"/>
                            <w:sz w:val="24"/>
                            <w:szCs w:val="24"/>
                          </w:rPr>
                        </w:rPrChange>
                      </w:rPr>
                      <m:t xml:space="preserve"> </m:t>
                    </m:r>
                  </m:e>
                </m:acc>
              </m:e>
            </m:box>
          </m:e>
        </m:box>
      </m:oMath>
      <w:r w:rsidRPr="00D973C4">
        <w:rPr>
          <w:rFonts w:ascii="宋体" w:eastAsia="宋体" w:hAnsi="宋体" w:hint="eastAsia"/>
          <w:sz w:val="22"/>
          <w:szCs w:val="24"/>
          <w:rPrChange w:id="2848" w:author="linxl" w:date="2019-09-05T14:23:00Z">
            <w:rPr>
              <w:rFonts w:ascii="宋体" w:eastAsia="宋体" w:hAnsi="宋体" w:hint="eastAsia"/>
              <w:sz w:val="24"/>
              <w:szCs w:val="24"/>
            </w:rPr>
          </w:rPrChange>
        </w:rPr>
        <w:t>传输至服务器中，</w:t>
      </w:r>
      <m:oMath>
        <m:sSub>
          <m:sSubPr>
            <m:ctrlPr>
              <w:rPr>
                <w:rFonts w:ascii="Cambria Math" w:eastAsia="宋体" w:hAnsi="Cambria Math"/>
                <w:sz w:val="22"/>
                <w:szCs w:val="24"/>
                <w:rPrChange w:id="2849"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850"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851" w:author="linxl" w:date="2019-09-05T14:23:00Z">
                  <w:rPr>
                    <w:rFonts w:ascii="Cambria Math" w:eastAsia="宋体" w:hAnsi="Cambria Math" w:hint="eastAsia"/>
                    <w:sz w:val="24"/>
                    <w:szCs w:val="24"/>
                  </w:rPr>
                </w:rPrChange>
              </w:rPr>
              <m:t>S</m:t>
            </m:r>
          </m:sub>
        </m:sSub>
        <m:sSub>
          <m:sSubPr>
            <m:ctrlPr>
              <w:rPr>
                <w:rFonts w:ascii="Cambria Math" w:eastAsia="宋体" w:hAnsi="Cambria Math"/>
                <w:sz w:val="22"/>
                <w:szCs w:val="24"/>
                <w:rPrChange w:id="2852"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853"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854" w:author="linxl" w:date="2019-09-05T14:23:00Z">
                  <w:rPr>
                    <w:rFonts w:ascii="Cambria Math" w:eastAsia="宋体" w:hAnsi="Cambria Math" w:hint="eastAsia"/>
                    <w:sz w:val="24"/>
                    <w:szCs w:val="24"/>
                  </w:rPr>
                </w:rPrChange>
              </w:rPr>
              <m:t>S</m:t>
            </m:r>
            <m:r>
              <m:rPr>
                <m:sty m:val="p"/>
              </m:rPr>
              <w:rPr>
                <w:rFonts w:ascii="Cambria Math" w:eastAsia="宋体" w:hAnsi="Cambria Math" w:hint="eastAsia"/>
                <w:sz w:val="22"/>
                <w:szCs w:val="24"/>
                <w:rPrChange w:id="2855" w:author="linxl" w:date="2019-09-05T14:23:00Z">
                  <w:rPr>
                    <w:rFonts w:ascii="Cambria Math" w:eastAsia="宋体" w:hAnsi="Cambria Math" w:hint="eastAsia"/>
                    <w:sz w:val="24"/>
                    <w:szCs w:val="24"/>
                  </w:rPr>
                </w:rPrChange>
              </w:rPr>
              <m:t>+</m:t>
            </m:r>
            <m:r>
              <w:rPr>
                <w:rFonts w:ascii="Cambria Math" w:eastAsia="宋体" w:hAnsi="Cambria Math"/>
                <w:sz w:val="22"/>
                <w:szCs w:val="24"/>
                <w:rPrChange w:id="2856" w:author="linxl" w:date="2019-09-05T14:23:00Z">
                  <w:rPr>
                    <w:rFonts w:ascii="Cambria Math" w:eastAsia="宋体" w:hAnsi="Cambria Math"/>
                    <w:sz w:val="24"/>
                    <w:szCs w:val="24"/>
                  </w:rPr>
                </w:rPrChange>
              </w:rPr>
              <m:t>k</m:t>
            </m:r>
            <m:r>
              <m:rPr>
                <m:sty m:val="p"/>
              </m:rPr>
              <w:rPr>
                <w:rFonts w:ascii="微软雅黑" w:eastAsia="微软雅黑" w:hAnsi="微软雅黑" w:cs="微软雅黑" w:hint="eastAsia"/>
                <w:sz w:val="22"/>
                <w:szCs w:val="24"/>
                <w:rPrChange w:id="2857" w:author="linxl" w:date="2019-09-05T14:23:00Z">
                  <w:rPr>
                    <w:rFonts w:ascii="微软雅黑" w:eastAsia="微软雅黑" w:hAnsi="微软雅黑" w:cs="微软雅黑" w:hint="eastAsia"/>
                    <w:sz w:val="24"/>
                    <w:szCs w:val="24"/>
                  </w:rPr>
                </w:rPrChange>
              </w:rPr>
              <m:t>-</m:t>
            </m:r>
            <m:r>
              <m:rPr>
                <m:sty m:val="p"/>
              </m:rPr>
              <w:rPr>
                <w:rFonts w:ascii="Cambria Math" w:eastAsia="宋体" w:hAnsi="Cambria Math"/>
                <w:sz w:val="22"/>
                <w:szCs w:val="24"/>
                <w:rPrChange w:id="2858" w:author="linxl" w:date="2019-09-05T14:23:00Z">
                  <w:rPr>
                    <w:rFonts w:ascii="Cambria Math" w:eastAsia="宋体" w:hAnsi="Cambria Math"/>
                    <w:sz w:val="24"/>
                    <w:szCs w:val="24"/>
                  </w:rPr>
                </w:rPrChange>
              </w:rPr>
              <m:t>1</m:t>
            </m:r>
          </m:sub>
        </m:sSub>
      </m:oMath>
      <w:r w:rsidRPr="00D973C4">
        <w:rPr>
          <w:rFonts w:ascii="宋体" w:eastAsia="宋体" w:hAnsi="宋体" w:hint="eastAsia"/>
          <w:sz w:val="22"/>
          <w:szCs w:val="24"/>
          <w:rPrChange w:id="2859" w:author="linxl" w:date="2019-09-05T14:23:00Z">
            <w:rPr>
              <w:rFonts w:ascii="宋体" w:eastAsia="宋体" w:hAnsi="宋体" w:hint="eastAsia"/>
              <w:sz w:val="24"/>
              <w:szCs w:val="24"/>
            </w:rPr>
          </w:rPrChange>
        </w:rPr>
        <w:t>保留在服务器中作为</w:t>
      </w:r>
      <m:oMath>
        <m:d>
          <m:dPr>
            <m:begChr m:val="["/>
            <m:endChr m:val="]"/>
            <m:ctrlPr>
              <w:rPr>
                <w:rFonts w:ascii="Cambria Math" w:eastAsia="宋体" w:hAnsi="Cambria Math"/>
                <w:sz w:val="22"/>
                <w:szCs w:val="24"/>
                <w:rPrChange w:id="2860" w:author="linxl" w:date="2019-09-05T14:23:00Z">
                  <w:rPr>
                    <w:rFonts w:ascii="Cambria Math" w:eastAsia="宋体" w:hAnsi="Cambria Math"/>
                    <w:sz w:val="24"/>
                    <w:szCs w:val="24"/>
                  </w:rPr>
                </w:rPrChange>
              </w:rPr>
            </m:ctrlPr>
          </m:dPr>
          <m:e>
            <m:sSub>
              <m:sSubPr>
                <m:ctrlPr>
                  <w:rPr>
                    <w:rFonts w:ascii="Cambria Math" w:eastAsia="宋体" w:hAnsi="Cambria Math"/>
                    <w:sz w:val="22"/>
                    <w:szCs w:val="24"/>
                    <w:rPrChange w:id="2861"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862"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863" w:author="linxl" w:date="2019-09-05T14:23:00Z">
                      <w:rPr>
                        <w:rFonts w:ascii="Cambria Math" w:eastAsia="宋体" w:hAnsi="Cambria Math" w:hint="eastAsia"/>
                        <w:sz w:val="24"/>
                        <w:szCs w:val="24"/>
                      </w:rPr>
                    </w:rPrChange>
                  </w:rPr>
                  <m:t>S</m:t>
                </m:r>
              </m:sub>
            </m:sSub>
            <m:r>
              <m:rPr>
                <m:sty m:val="p"/>
              </m:rPr>
              <w:rPr>
                <w:rFonts w:ascii="Cambria Math" w:eastAsia="宋体" w:hAnsi="Cambria Math"/>
                <w:sz w:val="22"/>
                <w:szCs w:val="24"/>
                <w:rPrChange w:id="2864" w:author="linxl" w:date="2019-09-05T14:23:00Z">
                  <w:rPr>
                    <w:rFonts w:ascii="Cambria Math" w:eastAsia="宋体" w:hAnsi="Cambria Math"/>
                    <w:sz w:val="24"/>
                    <w:szCs w:val="24"/>
                  </w:rPr>
                </w:rPrChange>
              </w:rPr>
              <m:t>,…,</m:t>
            </m:r>
            <m:sSub>
              <m:sSubPr>
                <m:ctrlPr>
                  <w:rPr>
                    <w:rFonts w:ascii="Cambria Math" w:eastAsia="宋体" w:hAnsi="Cambria Math"/>
                    <w:sz w:val="22"/>
                    <w:szCs w:val="24"/>
                    <w:rPrChange w:id="2865"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866"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867" w:author="linxl" w:date="2019-09-05T14:23:00Z">
                      <w:rPr>
                        <w:rFonts w:ascii="Cambria Math" w:eastAsia="宋体" w:hAnsi="Cambria Math" w:hint="eastAsia"/>
                        <w:sz w:val="24"/>
                        <w:szCs w:val="24"/>
                      </w:rPr>
                    </w:rPrChange>
                  </w:rPr>
                  <m:t>S</m:t>
                </m:r>
                <m:r>
                  <m:rPr>
                    <m:sty m:val="p"/>
                  </m:rPr>
                  <w:rPr>
                    <w:rFonts w:ascii="Cambria Math" w:eastAsia="宋体" w:hAnsi="Cambria Math"/>
                    <w:sz w:val="22"/>
                    <w:szCs w:val="24"/>
                    <w:rPrChange w:id="2868" w:author="linxl" w:date="2019-09-05T14:23:00Z">
                      <w:rPr>
                        <w:rFonts w:ascii="Cambria Math" w:eastAsia="宋体" w:hAnsi="Cambria Math"/>
                        <w:sz w:val="24"/>
                        <w:szCs w:val="24"/>
                      </w:rPr>
                    </w:rPrChange>
                  </w:rPr>
                  <m:t>+</m:t>
                </m:r>
                <m:r>
                  <w:rPr>
                    <w:rFonts w:ascii="Cambria Math" w:eastAsia="宋体" w:hAnsi="Cambria Math"/>
                    <w:sz w:val="22"/>
                    <w:szCs w:val="24"/>
                    <w:rPrChange w:id="2869" w:author="linxl" w:date="2019-09-05T14:23:00Z">
                      <w:rPr>
                        <w:rFonts w:ascii="Cambria Math" w:eastAsia="宋体" w:hAnsi="Cambria Math"/>
                        <w:sz w:val="24"/>
                        <w:szCs w:val="24"/>
                      </w:rPr>
                    </w:rPrChange>
                  </w:rPr>
                  <m:t>k</m:t>
                </m:r>
                <m:r>
                  <m:rPr>
                    <m:sty m:val="p"/>
                  </m:rPr>
                  <w:rPr>
                    <w:rFonts w:ascii="微软雅黑" w:eastAsia="微软雅黑" w:hAnsi="微软雅黑" w:cs="微软雅黑" w:hint="eastAsia"/>
                    <w:sz w:val="22"/>
                    <w:szCs w:val="24"/>
                    <w:rPrChange w:id="2870" w:author="linxl" w:date="2019-09-05T14:23:00Z">
                      <w:rPr>
                        <w:rFonts w:ascii="微软雅黑" w:eastAsia="微软雅黑" w:hAnsi="微软雅黑" w:cs="微软雅黑" w:hint="eastAsia"/>
                        <w:sz w:val="24"/>
                        <w:szCs w:val="24"/>
                      </w:rPr>
                    </w:rPrChange>
                  </w:rPr>
                  <m:t>-</m:t>
                </m:r>
                <m:r>
                  <m:rPr>
                    <m:sty m:val="p"/>
                  </m:rPr>
                  <w:rPr>
                    <w:rFonts w:ascii="Cambria Math" w:eastAsia="宋体" w:hAnsi="Cambria Math"/>
                    <w:sz w:val="22"/>
                    <w:szCs w:val="24"/>
                    <w:rPrChange w:id="2871" w:author="linxl" w:date="2019-09-05T14:23:00Z">
                      <w:rPr>
                        <w:rFonts w:ascii="Cambria Math" w:eastAsia="宋体" w:hAnsi="Cambria Math"/>
                        <w:sz w:val="24"/>
                        <w:szCs w:val="24"/>
                      </w:rPr>
                    </w:rPrChange>
                  </w:rPr>
                  <m:t>1</m:t>
                </m:r>
              </m:sub>
            </m:sSub>
          </m:e>
        </m:d>
      </m:oMath>
      <w:r w:rsidRPr="00D973C4">
        <w:rPr>
          <w:rFonts w:ascii="宋体" w:eastAsia="宋体" w:hAnsi="宋体" w:hint="eastAsia"/>
          <w:sz w:val="22"/>
          <w:szCs w:val="24"/>
          <w:rPrChange w:id="2872" w:author="linxl" w:date="2019-09-05T14:23:00Z">
            <w:rPr>
              <w:rFonts w:ascii="宋体" w:eastAsia="宋体" w:hAnsi="宋体" w:hint="eastAsia"/>
              <w:sz w:val="24"/>
              <w:szCs w:val="24"/>
            </w:rPr>
          </w:rPrChange>
        </w:rPr>
        <w:t>的压缩轨迹。以</w:t>
      </w:r>
      <m:oMath>
        <m:sSub>
          <m:sSubPr>
            <m:ctrlPr>
              <w:rPr>
                <w:rFonts w:ascii="Cambria Math" w:eastAsia="宋体" w:hAnsi="Cambria Math"/>
                <w:sz w:val="22"/>
                <w:szCs w:val="24"/>
                <w:rPrChange w:id="2873"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874"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875" w:author="linxl" w:date="2019-09-05T14:23:00Z">
                  <w:rPr>
                    <w:rFonts w:ascii="Cambria Math" w:eastAsia="宋体" w:hAnsi="Cambria Math" w:hint="eastAsia"/>
                    <w:sz w:val="24"/>
                    <w:szCs w:val="24"/>
                  </w:rPr>
                </w:rPrChange>
              </w:rPr>
              <m:t>S</m:t>
            </m:r>
            <m:r>
              <m:rPr>
                <m:sty m:val="p"/>
              </m:rPr>
              <w:rPr>
                <w:rFonts w:ascii="Cambria Math" w:eastAsia="宋体" w:hAnsi="Cambria Math"/>
                <w:sz w:val="22"/>
                <w:szCs w:val="24"/>
                <w:rPrChange w:id="2876" w:author="linxl" w:date="2019-09-05T14:23:00Z">
                  <w:rPr>
                    <w:rFonts w:ascii="Cambria Math" w:eastAsia="宋体" w:hAnsi="Cambria Math"/>
                    <w:sz w:val="24"/>
                    <w:szCs w:val="24"/>
                  </w:rPr>
                </w:rPrChange>
              </w:rPr>
              <m:t>+</m:t>
            </m:r>
            <m:r>
              <w:rPr>
                <w:rFonts w:ascii="Cambria Math" w:eastAsia="宋体" w:hAnsi="Cambria Math"/>
                <w:sz w:val="22"/>
                <w:szCs w:val="24"/>
                <w:rPrChange w:id="2877" w:author="linxl" w:date="2019-09-05T14:23:00Z">
                  <w:rPr>
                    <w:rFonts w:ascii="Cambria Math" w:eastAsia="宋体" w:hAnsi="Cambria Math"/>
                    <w:sz w:val="24"/>
                    <w:szCs w:val="24"/>
                  </w:rPr>
                </w:rPrChange>
              </w:rPr>
              <m:t>k</m:t>
            </m:r>
            <m:r>
              <m:rPr>
                <m:sty m:val="p"/>
              </m:rPr>
              <w:rPr>
                <w:rFonts w:ascii="微软雅黑" w:eastAsia="微软雅黑" w:hAnsi="微软雅黑" w:cs="微软雅黑" w:hint="eastAsia"/>
                <w:sz w:val="22"/>
                <w:szCs w:val="24"/>
                <w:rPrChange w:id="2878" w:author="linxl" w:date="2019-09-05T14:23:00Z">
                  <w:rPr>
                    <w:rFonts w:ascii="微软雅黑" w:eastAsia="微软雅黑" w:hAnsi="微软雅黑" w:cs="微软雅黑" w:hint="eastAsia"/>
                    <w:sz w:val="24"/>
                    <w:szCs w:val="24"/>
                  </w:rPr>
                </w:rPrChange>
              </w:rPr>
              <m:t>-</m:t>
            </m:r>
            <m:r>
              <m:rPr>
                <m:sty m:val="p"/>
              </m:rPr>
              <w:rPr>
                <w:rFonts w:ascii="Cambria Math" w:eastAsia="宋体" w:hAnsi="Cambria Math"/>
                <w:sz w:val="22"/>
                <w:szCs w:val="24"/>
                <w:rPrChange w:id="2879" w:author="linxl" w:date="2019-09-05T14:23:00Z">
                  <w:rPr>
                    <w:rFonts w:ascii="Cambria Math" w:eastAsia="宋体" w:hAnsi="Cambria Math"/>
                    <w:sz w:val="24"/>
                    <w:szCs w:val="24"/>
                  </w:rPr>
                </w:rPrChange>
              </w:rPr>
              <m:t>1</m:t>
            </m:r>
          </m:sub>
        </m:sSub>
      </m:oMath>
      <w:r w:rsidRPr="00D973C4">
        <w:rPr>
          <w:rFonts w:ascii="宋体" w:eastAsia="宋体" w:hAnsi="宋体" w:hint="eastAsia"/>
          <w:sz w:val="22"/>
          <w:szCs w:val="24"/>
          <w:rPrChange w:id="2880" w:author="linxl" w:date="2019-09-05T14:23:00Z">
            <w:rPr>
              <w:rFonts w:ascii="宋体" w:eastAsia="宋体" w:hAnsi="宋体" w:hint="eastAsia"/>
              <w:sz w:val="24"/>
              <w:szCs w:val="24"/>
            </w:rPr>
          </w:rPrChange>
        </w:rPr>
        <w:t>为坐标原点，</w:t>
      </w:r>
      <m:oMath>
        <m:box>
          <m:boxPr>
            <m:opEmu m:val="1"/>
            <m:ctrlPr>
              <w:rPr>
                <w:rFonts w:ascii="Cambria Math" w:eastAsia="宋体" w:hAnsi="Cambria Math"/>
                <w:sz w:val="22"/>
                <w:szCs w:val="24"/>
                <w:rPrChange w:id="2881" w:author="linxl" w:date="2019-09-05T14:23:00Z">
                  <w:rPr>
                    <w:rFonts w:ascii="Cambria Math" w:eastAsia="宋体" w:hAnsi="Cambria Math"/>
                    <w:sz w:val="24"/>
                    <w:szCs w:val="24"/>
                  </w:rPr>
                </w:rPrChange>
              </w:rPr>
            </m:ctrlPr>
          </m:boxPr>
          <m:e>
            <m:box>
              <m:boxPr>
                <m:opEmu m:val="1"/>
                <m:ctrlPr>
                  <w:rPr>
                    <w:rFonts w:ascii="Cambria Math" w:eastAsia="宋体" w:hAnsi="Cambria Math"/>
                    <w:sz w:val="22"/>
                    <w:szCs w:val="24"/>
                    <w:rPrChange w:id="2882" w:author="linxl" w:date="2019-09-05T14:23:00Z">
                      <w:rPr>
                        <w:rFonts w:ascii="Cambria Math" w:eastAsia="宋体" w:hAnsi="Cambria Math"/>
                        <w:sz w:val="24"/>
                        <w:szCs w:val="24"/>
                      </w:rPr>
                    </w:rPrChange>
                  </w:rPr>
                </m:ctrlPr>
              </m:boxPr>
              <m:e>
                <m:acc>
                  <m:accPr>
                    <m:chr m:val="⃗"/>
                    <m:ctrlPr>
                      <w:rPr>
                        <w:rFonts w:ascii="Cambria Math" w:eastAsia="宋体" w:hAnsi="Cambria Math"/>
                        <w:sz w:val="22"/>
                        <w:szCs w:val="24"/>
                        <w:rPrChange w:id="2883" w:author="linxl" w:date="2019-09-05T14:23:00Z">
                          <w:rPr>
                            <w:rFonts w:ascii="Cambria Math" w:eastAsia="宋体" w:hAnsi="Cambria Math"/>
                            <w:sz w:val="24"/>
                            <w:szCs w:val="24"/>
                          </w:rPr>
                        </w:rPrChange>
                      </w:rPr>
                    </m:ctrlPr>
                  </m:accPr>
                  <m:e>
                    <m:sSub>
                      <m:sSubPr>
                        <m:ctrlPr>
                          <w:rPr>
                            <w:rFonts w:ascii="Cambria Math" w:eastAsia="宋体" w:hAnsi="Cambria Math"/>
                            <w:sz w:val="22"/>
                            <w:szCs w:val="24"/>
                            <w:rPrChange w:id="2884" w:author="linxl" w:date="2019-09-05T14:23:00Z">
                              <w:rPr>
                                <w:rFonts w:ascii="Cambria Math" w:eastAsia="宋体" w:hAnsi="Cambria Math"/>
                                <w:sz w:val="24"/>
                                <w:szCs w:val="24"/>
                              </w:rPr>
                            </w:rPrChange>
                          </w:rPr>
                        </m:ctrlPr>
                      </m:sSubPr>
                      <m:e>
                        <m:r>
                          <w:rPr>
                            <w:rFonts w:ascii="Cambria Math" w:eastAsia="宋体" w:hAnsi="Cambria Math"/>
                            <w:sz w:val="22"/>
                            <w:szCs w:val="24"/>
                            <w:rPrChange w:id="2885" w:author="linxl" w:date="2019-09-05T14:23:00Z">
                              <w:rPr>
                                <w:rFonts w:ascii="Cambria Math" w:eastAsia="宋体" w:hAnsi="Cambria Math"/>
                                <w:sz w:val="24"/>
                                <w:szCs w:val="24"/>
                              </w:rPr>
                            </w:rPrChange>
                          </w:rPr>
                          <m:t>v</m:t>
                        </m:r>
                      </m:e>
                      <m:sub>
                        <m:r>
                          <w:rPr>
                            <w:rFonts w:ascii="Cambria Math" w:eastAsia="宋体" w:hAnsi="Cambria Math"/>
                            <w:sz w:val="22"/>
                            <w:szCs w:val="24"/>
                            <w:rPrChange w:id="2886" w:author="linxl" w:date="2019-09-05T14:23:00Z">
                              <w:rPr>
                                <w:rFonts w:ascii="Cambria Math" w:eastAsia="宋体" w:hAnsi="Cambria Math"/>
                                <w:sz w:val="24"/>
                                <w:szCs w:val="24"/>
                              </w:rPr>
                            </w:rPrChange>
                          </w:rPr>
                          <m:t>s</m:t>
                        </m:r>
                        <m:r>
                          <m:rPr>
                            <m:sty m:val="p"/>
                          </m:rPr>
                          <w:rPr>
                            <w:rFonts w:ascii="Cambria Math" w:eastAsia="宋体" w:hAnsi="Cambria Math" w:hint="eastAsia"/>
                            <w:sz w:val="22"/>
                            <w:szCs w:val="24"/>
                            <w:rPrChange w:id="2887" w:author="linxl" w:date="2019-09-05T14:23:00Z">
                              <w:rPr>
                                <w:rFonts w:ascii="Cambria Math" w:eastAsia="宋体" w:hAnsi="Cambria Math" w:hint="eastAsia"/>
                                <w:sz w:val="24"/>
                                <w:szCs w:val="24"/>
                              </w:rPr>
                            </w:rPrChange>
                          </w:rPr>
                          <m:t>+</m:t>
                        </m:r>
                        <m:r>
                          <w:rPr>
                            <w:rFonts w:ascii="Cambria Math" w:eastAsia="宋体" w:hAnsi="Cambria Math" w:hint="eastAsia"/>
                            <w:sz w:val="22"/>
                            <w:szCs w:val="24"/>
                            <w:rPrChange w:id="2888" w:author="linxl" w:date="2019-09-05T14:23:00Z">
                              <w:rPr>
                                <w:rFonts w:ascii="Cambria Math" w:eastAsia="宋体" w:hAnsi="Cambria Math" w:hint="eastAsia"/>
                                <w:sz w:val="24"/>
                                <w:szCs w:val="24"/>
                              </w:rPr>
                            </w:rPrChange>
                          </w:rPr>
                          <m:t>k</m:t>
                        </m:r>
                        <m:r>
                          <m:rPr>
                            <m:sty m:val="p"/>
                          </m:rPr>
                          <w:rPr>
                            <w:rFonts w:ascii="Cambria Math" w:eastAsia="宋体" w:hAnsi="Cambria Math"/>
                            <w:sz w:val="22"/>
                            <w:szCs w:val="24"/>
                            <w:rPrChange w:id="2889" w:author="linxl" w:date="2019-09-05T14:23:00Z">
                              <w:rPr>
                                <w:rFonts w:ascii="Cambria Math" w:eastAsia="宋体" w:hAnsi="Cambria Math"/>
                                <w:sz w:val="24"/>
                                <w:szCs w:val="24"/>
                              </w:rPr>
                            </w:rPrChange>
                          </w:rPr>
                          <m:t>-1,</m:t>
                        </m:r>
                        <m:r>
                          <w:rPr>
                            <w:rFonts w:ascii="Cambria Math" w:eastAsia="宋体" w:hAnsi="Cambria Math"/>
                            <w:sz w:val="22"/>
                            <w:szCs w:val="24"/>
                            <w:rPrChange w:id="2890" w:author="linxl" w:date="2019-09-05T14:23:00Z">
                              <w:rPr>
                                <w:rFonts w:ascii="Cambria Math" w:eastAsia="宋体" w:hAnsi="Cambria Math"/>
                                <w:sz w:val="24"/>
                                <w:szCs w:val="24"/>
                              </w:rPr>
                            </w:rPrChange>
                          </w:rPr>
                          <m:t>s</m:t>
                        </m:r>
                        <m:r>
                          <m:rPr>
                            <m:sty m:val="p"/>
                          </m:rPr>
                          <w:rPr>
                            <w:rFonts w:ascii="Cambria Math" w:eastAsia="宋体" w:hAnsi="Cambria Math"/>
                            <w:sz w:val="22"/>
                            <w:szCs w:val="24"/>
                            <w:rPrChange w:id="2891" w:author="linxl" w:date="2019-09-05T14:23:00Z">
                              <w:rPr>
                                <w:rFonts w:ascii="Cambria Math" w:eastAsia="宋体" w:hAnsi="Cambria Math"/>
                                <w:sz w:val="24"/>
                                <w:szCs w:val="24"/>
                              </w:rPr>
                            </w:rPrChange>
                          </w:rPr>
                          <m:t>+</m:t>
                        </m:r>
                        <m:r>
                          <w:rPr>
                            <w:rFonts w:ascii="Cambria Math" w:eastAsia="宋体" w:hAnsi="Cambria Math"/>
                            <w:sz w:val="22"/>
                            <w:szCs w:val="24"/>
                            <w:rPrChange w:id="2892" w:author="linxl" w:date="2019-09-05T14:23:00Z">
                              <w:rPr>
                                <w:rFonts w:ascii="Cambria Math" w:eastAsia="宋体" w:hAnsi="Cambria Math"/>
                                <w:sz w:val="24"/>
                                <w:szCs w:val="24"/>
                              </w:rPr>
                            </w:rPrChange>
                          </w:rPr>
                          <m:t>k</m:t>
                        </m:r>
                      </m:sub>
                    </m:sSub>
                    <m:r>
                      <m:rPr>
                        <m:sty m:val="p"/>
                      </m:rPr>
                      <w:rPr>
                        <w:rFonts w:ascii="Cambria Math" w:eastAsia="宋体" w:hAnsi="Cambria Math"/>
                        <w:sz w:val="22"/>
                        <w:szCs w:val="24"/>
                        <w:rPrChange w:id="2893" w:author="linxl" w:date="2019-09-05T14:23:00Z">
                          <w:rPr>
                            <w:rFonts w:ascii="Cambria Math" w:eastAsia="宋体" w:hAnsi="Cambria Math"/>
                            <w:sz w:val="24"/>
                            <w:szCs w:val="24"/>
                          </w:rPr>
                        </w:rPrChange>
                      </w:rPr>
                      <m:t xml:space="preserve"> </m:t>
                    </m:r>
                  </m:e>
                </m:acc>
              </m:e>
            </m:box>
          </m:e>
        </m:box>
      </m:oMath>
      <w:r w:rsidRPr="00D973C4">
        <w:rPr>
          <w:rFonts w:ascii="宋体" w:eastAsia="宋体" w:hAnsi="宋体" w:hint="eastAsia"/>
          <w:sz w:val="22"/>
          <w:szCs w:val="24"/>
          <w:rPrChange w:id="2894" w:author="linxl" w:date="2019-09-05T14:23:00Z">
            <w:rPr>
              <w:rFonts w:ascii="宋体" w:eastAsia="宋体" w:hAnsi="宋体" w:hint="eastAsia"/>
              <w:sz w:val="24"/>
              <w:szCs w:val="24"/>
            </w:rPr>
          </w:rPrChange>
        </w:rPr>
        <w:t>为速度接着进行轨迹跟踪。从而保证了压缩后的轨迹与原始轨迹误差不超过阈值</w:t>
      </w:r>
      <m:oMath>
        <m:r>
          <m:rPr>
            <m:sty m:val="p"/>
          </m:rPr>
          <w:rPr>
            <w:rFonts w:ascii="Cambria Math" w:eastAsia="宋体" w:hAnsi="Cambria Math"/>
            <w:sz w:val="22"/>
            <w:szCs w:val="24"/>
            <w:rPrChange w:id="2895" w:author="linxl" w:date="2019-09-05T14:23:00Z">
              <w:rPr>
                <w:rFonts w:ascii="Cambria Math" w:eastAsia="宋体" w:hAnsi="Cambria Math"/>
                <w:sz w:val="24"/>
                <w:szCs w:val="24"/>
              </w:rPr>
            </w:rPrChange>
          </w:rPr>
          <m:t>ϵ</m:t>
        </m:r>
      </m:oMath>
      <w:r w:rsidRPr="00D973C4">
        <w:rPr>
          <w:rFonts w:ascii="宋体" w:eastAsia="宋体" w:hAnsi="宋体" w:hint="eastAsia"/>
          <w:sz w:val="22"/>
          <w:szCs w:val="24"/>
          <w:rPrChange w:id="2896" w:author="linxl" w:date="2019-09-05T14:23:00Z">
            <w:rPr>
              <w:rFonts w:ascii="宋体" w:eastAsia="宋体" w:hAnsi="宋体" w:hint="eastAsia"/>
              <w:sz w:val="24"/>
              <w:szCs w:val="24"/>
            </w:rPr>
          </w:rPrChange>
        </w:rPr>
        <w:t>。在位置跟踪过程中，会判断根据</w:t>
      </w:r>
      <m:oMath>
        <m:sSub>
          <m:sSubPr>
            <m:ctrlPr>
              <w:rPr>
                <w:rFonts w:ascii="Cambria Math" w:eastAsia="宋体" w:hAnsi="Cambria Math"/>
                <w:sz w:val="22"/>
                <w:szCs w:val="24"/>
                <w:rPrChange w:id="2897"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2898"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2899" w:author="linxl" w:date="2019-09-05T14:23:00Z">
                  <w:rPr>
                    <w:rFonts w:ascii="Cambria Math" w:eastAsia="宋体" w:hAnsi="Cambria Math" w:hint="eastAsia"/>
                    <w:sz w:val="24"/>
                    <w:szCs w:val="24"/>
                  </w:rPr>
                </w:rPrChange>
              </w:rPr>
              <m:t>S</m:t>
            </m:r>
          </m:sub>
        </m:sSub>
      </m:oMath>
      <w:r w:rsidRPr="00D973C4">
        <w:rPr>
          <w:rFonts w:ascii="宋体" w:eastAsia="宋体" w:hAnsi="宋体" w:hint="eastAsia"/>
          <w:sz w:val="22"/>
          <w:szCs w:val="24"/>
          <w:rPrChange w:id="2900" w:author="linxl" w:date="2019-09-05T14:23:00Z">
            <w:rPr>
              <w:rFonts w:ascii="宋体" w:eastAsia="宋体" w:hAnsi="宋体" w:hint="eastAsia"/>
              <w:sz w:val="24"/>
              <w:szCs w:val="24"/>
            </w:rPr>
          </w:rPrChange>
        </w:rPr>
        <w:t>和</w:t>
      </w:r>
      <m:oMath>
        <m:acc>
          <m:accPr>
            <m:chr m:val="⃗"/>
            <m:ctrlPr>
              <w:rPr>
                <w:rFonts w:ascii="Cambria Math" w:eastAsia="宋体" w:hAnsi="Cambria Math"/>
                <w:sz w:val="22"/>
                <w:szCs w:val="24"/>
                <w:rPrChange w:id="2901" w:author="linxl" w:date="2019-09-05T14:23:00Z">
                  <w:rPr>
                    <w:rFonts w:ascii="Cambria Math" w:eastAsia="宋体" w:hAnsi="Cambria Math"/>
                    <w:sz w:val="24"/>
                    <w:szCs w:val="24"/>
                  </w:rPr>
                </w:rPrChange>
              </w:rPr>
            </m:ctrlPr>
          </m:accPr>
          <m:e>
            <m:sSub>
              <m:sSubPr>
                <m:ctrlPr>
                  <w:rPr>
                    <w:rFonts w:ascii="Cambria Math" w:eastAsia="宋体" w:hAnsi="Cambria Math"/>
                    <w:sz w:val="22"/>
                    <w:szCs w:val="24"/>
                    <w:rPrChange w:id="2902" w:author="linxl" w:date="2019-09-05T14:23:00Z">
                      <w:rPr>
                        <w:rFonts w:ascii="Cambria Math" w:eastAsia="宋体" w:hAnsi="Cambria Math"/>
                        <w:sz w:val="24"/>
                        <w:szCs w:val="24"/>
                      </w:rPr>
                    </w:rPrChange>
                  </w:rPr>
                </m:ctrlPr>
              </m:sSubPr>
              <m:e>
                <m:r>
                  <w:rPr>
                    <w:rFonts w:ascii="Cambria Math" w:eastAsia="宋体" w:hAnsi="Cambria Math"/>
                    <w:sz w:val="22"/>
                    <w:szCs w:val="24"/>
                    <w:rPrChange w:id="2903" w:author="linxl" w:date="2019-09-05T14:23:00Z">
                      <w:rPr>
                        <w:rFonts w:ascii="Cambria Math" w:eastAsia="宋体" w:hAnsi="Cambria Math"/>
                        <w:sz w:val="24"/>
                        <w:szCs w:val="24"/>
                      </w:rPr>
                    </w:rPrChange>
                  </w:rPr>
                  <m:t>v</m:t>
                </m:r>
              </m:e>
              <m:sub>
                <m:r>
                  <w:rPr>
                    <w:rFonts w:ascii="Cambria Math" w:eastAsia="宋体" w:hAnsi="Cambria Math"/>
                    <w:sz w:val="22"/>
                    <w:szCs w:val="24"/>
                    <w:rPrChange w:id="2904" w:author="linxl" w:date="2019-09-05T14:23:00Z">
                      <w:rPr>
                        <w:rFonts w:ascii="Cambria Math" w:eastAsia="宋体" w:hAnsi="Cambria Math"/>
                        <w:sz w:val="24"/>
                        <w:szCs w:val="24"/>
                      </w:rPr>
                    </w:rPrChange>
                  </w:rPr>
                  <m:t>s</m:t>
                </m:r>
              </m:sub>
            </m:sSub>
            <m:r>
              <m:rPr>
                <m:sty m:val="p"/>
              </m:rPr>
              <w:rPr>
                <w:rFonts w:ascii="Cambria Math" w:eastAsia="宋体" w:hAnsi="Cambria Math"/>
                <w:sz w:val="22"/>
                <w:szCs w:val="24"/>
                <w:rPrChange w:id="2905" w:author="linxl" w:date="2019-09-05T14:23:00Z">
                  <w:rPr>
                    <w:rFonts w:ascii="Cambria Math" w:eastAsia="宋体" w:hAnsi="Cambria Math"/>
                    <w:sz w:val="24"/>
                    <w:szCs w:val="24"/>
                  </w:rPr>
                </w:rPrChange>
              </w:rPr>
              <m:t xml:space="preserve"> </m:t>
            </m:r>
          </m:e>
        </m:acc>
      </m:oMath>
      <w:r w:rsidRPr="00D973C4">
        <w:rPr>
          <w:rFonts w:ascii="宋体" w:eastAsia="宋体" w:hAnsi="宋体" w:hint="eastAsia"/>
          <w:sz w:val="22"/>
          <w:szCs w:val="24"/>
          <w:rPrChange w:id="2906" w:author="linxl" w:date="2019-09-05T14:23:00Z">
            <w:rPr>
              <w:rFonts w:ascii="宋体" w:eastAsia="宋体" w:hAnsi="宋体" w:hint="eastAsia"/>
              <w:sz w:val="24"/>
              <w:szCs w:val="24"/>
            </w:rPr>
          </w:rPrChange>
        </w:rPr>
        <w:t>得到的当前时刻同步点</w:t>
      </w:r>
      <m:oMath>
        <m:sSub>
          <m:sSubPr>
            <m:ctrlPr>
              <w:rPr>
                <w:rFonts w:ascii="Cambria Math" w:eastAsia="宋体" w:hAnsi="Cambria Math"/>
                <w:sz w:val="22"/>
                <w:szCs w:val="24"/>
                <w:rPrChange w:id="2907" w:author="linxl" w:date="2019-09-05T14:23:00Z">
                  <w:rPr>
                    <w:rFonts w:ascii="Cambria Math" w:eastAsia="宋体" w:hAnsi="Cambria Math"/>
                    <w:sz w:val="24"/>
                    <w:szCs w:val="24"/>
                  </w:rPr>
                </w:rPrChange>
              </w:rPr>
            </m:ctrlPr>
          </m:sSubPr>
          <m:e>
            <m:r>
              <w:rPr>
                <w:rFonts w:ascii="Cambria Math" w:eastAsia="宋体" w:hAnsi="Cambria Math"/>
                <w:sz w:val="22"/>
                <w:szCs w:val="24"/>
                <w:rPrChange w:id="2908" w:author="linxl" w:date="2019-09-05T14:23:00Z">
                  <w:rPr>
                    <w:rFonts w:ascii="Cambria Math" w:eastAsia="宋体" w:hAnsi="Cambria Math"/>
                    <w:sz w:val="24"/>
                    <w:szCs w:val="24"/>
                  </w:rPr>
                </w:rPrChange>
              </w:rPr>
              <m:t>Q</m:t>
            </m:r>
          </m:e>
          <m:sub>
            <m:r>
              <w:rPr>
                <w:rFonts w:ascii="Cambria Math" w:eastAsia="宋体" w:hAnsi="Cambria Math" w:hint="eastAsia"/>
                <w:sz w:val="22"/>
                <w:szCs w:val="24"/>
                <w:rPrChange w:id="2909" w:author="linxl" w:date="2019-09-05T14:23:00Z">
                  <w:rPr>
                    <w:rFonts w:ascii="Cambria Math" w:eastAsia="宋体" w:hAnsi="Cambria Math" w:hint="eastAsia"/>
                    <w:sz w:val="24"/>
                    <w:szCs w:val="24"/>
                  </w:rPr>
                </w:rPrChange>
              </w:rPr>
              <m:t>s</m:t>
            </m:r>
            <m:r>
              <m:rPr>
                <m:sty m:val="p"/>
              </m:rPr>
              <w:rPr>
                <w:rFonts w:ascii="Cambria Math" w:eastAsia="宋体" w:hAnsi="Cambria Math"/>
                <w:sz w:val="22"/>
                <w:szCs w:val="24"/>
                <w:rPrChange w:id="2910" w:author="linxl" w:date="2019-09-05T14:23:00Z">
                  <w:rPr>
                    <w:rFonts w:ascii="Cambria Math" w:eastAsia="宋体" w:hAnsi="Cambria Math"/>
                    <w:sz w:val="24"/>
                    <w:szCs w:val="24"/>
                  </w:rPr>
                </w:rPrChange>
              </w:rPr>
              <m:t>+</m:t>
            </m:r>
            <m:r>
              <w:rPr>
                <w:rFonts w:ascii="Cambria Math" w:eastAsia="宋体" w:hAnsi="Cambria Math"/>
                <w:sz w:val="22"/>
                <w:szCs w:val="24"/>
                <w:rPrChange w:id="2911" w:author="linxl" w:date="2019-09-05T14:23:00Z">
                  <w:rPr>
                    <w:rFonts w:ascii="Cambria Math" w:eastAsia="宋体" w:hAnsi="Cambria Math"/>
                    <w:sz w:val="24"/>
                    <w:szCs w:val="24"/>
                  </w:rPr>
                </w:rPrChange>
              </w:rPr>
              <m:t>k</m:t>
            </m:r>
          </m:sub>
        </m:sSub>
      </m:oMath>
      <w:r w:rsidRPr="00D973C4">
        <w:rPr>
          <w:rFonts w:ascii="宋体" w:eastAsia="宋体" w:hAnsi="宋体" w:hint="eastAsia"/>
          <w:sz w:val="22"/>
          <w:szCs w:val="24"/>
          <w:rPrChange w:id="2912" w:author="linxl" w:date="2019-09-05T14:23:00Z">
            <w:rPr>
              <w:rFonts w:ascii="宋体" w:eastAsia="宋体" w:hAnsi="宋体" w:hint="eastAsia"/>
              <w:sz w:val="24"/>
              <w:szCs w:val="24"/>
            </w:rPr>
          </w:rPrChange>
        </w:rPr>
        <w:t>与当前实际位置点</w:t>
      </w:r>
      <m:oMath>
        <m:sSub>
          <m:sSubPr>
            <m:ctrlPr>
              <w:rPr>
                <w:rFonts w:ascii="Cambria Math" w:eastAsia="宋体" w:hAnsi="Cambria Math"/>
                <w:sz w:val="22"/>
                <w:szCs w:val="24"/>
                <w:rPrChange w:id="2913" w:author="linxl" w:date="2019-09-05T14:23:00Z">
                  <w:rPr>
                    <w:rFonts w:ascii="Cambria Math" w:eastAsia="宋体" w:hAnsi="Cambria Math"/>
                    <w:sz w:val="24"/>
                    <w:szCs w:val="24"/>
                  </w:rPr>
                </w:rPrChange>
              </w:rPr>
            </m:ctrlPr>
          </m:sSubPr>
          <m:e>
            <m:r>
              <w:rPr>
                <w:rFonts w:ascii="Cambria Math" w:eastAsia="宋体" w:hAnsi="Cambria Math"/>
                <w:sz w:val="22"/>
                <w:szCs w:val="24"/>
                <w:rPrChange w:id="2914" w:author="linxl" w:date="2019-09-05T14:23:00Z">
                  <w:rPr>
                    <w:rFonts w:ascii="Cambria Math" w:eastAsia="宋体" w:hAnsi="Cambria Math"/>
                    <w:sz w:val="24"/>
                    <w:szCs w:val="24"/>
                  </w:rPr>
                </w:rPrChange>
              </w:rPr>
              <m:t>P</m:t>
            </m:r>
          </m:e>
          <m:sub>
            <m:r>
              <w:rPr>
                <w:rFonts w:ascii="Cambria Math" w:eastAsia="宋体" w:hAnsi="Cambria Math"/>
                <w:sz w:val="22"/>
                <w:szCs w:val="24"/>
                <w:rPrChange w:id="2915" w:author="linxl" w:date="2019-09-05T14:23:00Z">
                  <w:rPr>
                    <w:rFonts w:ascii="Cambria Math" w:eastAsia="宋体" w:hAnsi="Cambria Math"/>
                    <w:sz w:val="24"/>
                    <w:szCs w:val="24"/>
                  </w:rPr>
                </w:rPrChange>
              </w:rPr>
              <m:t>S</m:t>
            </m:r>
            <m:r>
              <m:rPr>
                <m:sty m:val="p"/>
              </m:rPr>
              <w:rPr>
                <w:rFonts w:ascii="Cambria Math" w:eastAsia="宋体" w:hAnsi="Cambria Math" w:hint="eastAsia"/>
                <w:sz w:val="22"/>
                <w:szCs w:val="24"/>
                <w:rPrChange w:id="2916" w:author="linxl" w:date="2019-09-05T14:23:00Z">
                  <w:rPr>
                    <w:rFonts w:ascii="Cambria Math" w:eastAsia="宋体" w:hAnsi="Cambria Math" w:hint="eastAsia"/>
                    <w:sz w:val="24"/>
                    <w:szCs w:val="24"/>
                  </w:rPr>
                </w:rPrChange>
              </w:rPr>
              <m:t>+</m:t>
            </m:r>
            <m:r>
              <w:rPr>
                <w:rFonts w:ascii="Cambria Math" w:eastAsia="宋体" w:hAnsi="Cambria Math" w:hint="eastAsia"/>
                <w:sz w:val="22"/>
                <w:szCs w:val="24"/>
                <w:rPrChange w:id="2917" w:author="linxl" w:date="2019-09-05T14:23:00Z">
                  <w:rPr>
                    <w:rFonts w:ascii="Cambria Math" w:eastAsia="宋体" w:hAnsi="Cambria Math" w:hint="eastAsia"/>
                    <w:sz w:val="24"/>
                    <w:szCs w:val="24"/>
                  </w:rPr>
                </w:rPrChange>
              </w:rPr>
              <m:t>k</m:t>
            </m:r>
          </m:sub>
        </m:sSub>
      </m:oMath>
      <w:r w:rsidRPr="00D973C4">
        <w:rPr>
          <w:rFonts w:ascii="宋体" w:eastAsia="宋体" w:hAnsi="宋体" w:hint="eastAsia"/>
          <w:sz w:val="22"/>
          <w:szCs w:val="24"/>
          <w:rPrChange w:id="2918" w:author="linxl" w:date="2019-09-05T14:23:00Z">
            <w:rPr>
              <w:rFonts w:ascii="宋体" w:eastAsia="宋体" w:hAnsi="宋体" w:hint="eastAsia"/>
              <w:sz w:val="24"/>
              <w:szCs w:val="24"/>
            </w:rPr>
          </w:rPrChange>
        </w:rPr>
        <w:t>距离是否超过</w:t>
      </w:r>
      <m:oMath>
        <m:r>
          <m:rPr>
            <m:sty m:val="p"/>
          </m:rPr>
          <w:rPr>
            <w:rFonts w:ascii="Cambria Math" w:eastAsia="宋体" w:hAnsi="Cambria Math"/>
            <w:sz w:val="22"/>
            <w:szCs w:val="24"/>
            <w:rPrChange w:id="2919" w:author="linxl" w:date="2019-09-05T14:23:00Z">
              <w:rPr>
                <w:rFonts w:ascii="Cambria Math" w:eastAsia="宋体" w:hAnsi="Cambria Math"/>
                <w:sz w:val="24"/>
                <w:szCs w:val="24"/>
              </w:rPr>
            </w:rPrChange>
          </w:rPr>
          <m:t>ϵ</m:t>
        </m:r>
      </m:oMath>
      <w:r w:rsidRPr="00D973C4">
        <w:rPr>
          <w:rFonts w:ascii="宋体" w:eastAsia="宋体" w:hAnsi="宋体" w:hint="eastAsia"/>
          <w:sz w:val="22"/>
          <w:szCs w:val="24"/>
          <w:rPrChange w:id="2920" w:author="linxl" w:date="2019-09-05T14:23:00Z">
            <w:rPr>
              <w:rFonts w:ascii="宋体" w:eastAsia="宋体" w:hAnsi="宋体" w:hint="eastAsia"/>
              <w:sz w:val="24"/>
              <w:szCs w:val="24"/>
            </w:rPr>
          </w:rPrChange>
        </w:rPr>
        <w:t>，如果没有超过，则说明在服务器中对当前移动对象位置点的预测与其实际位置偏差没有超过阈值，继续追踪过程。如果超过</w:t>
      </w:r>
      <m:oMath>
        <m:r>
          <m:rPr>
            <m:sty m:val="p"/>
          </m:rPr>
          <w:rPr>
            <w:rFonts w:ascii="Cambria Math" w:eastAsia="宋体" w:hAnsi="Cambria Math"/>
            <w:sz w:val="22"/>
            <w:szCs w:val="24"/>
            <w:rPrChange w:id="2921" w:author="linxl" w:date="2019-09-05T14:23:00Z">
              <w:rPr>
                <w:rFonts w:ascii="Cambria Math" w:eastAsia="宋体" w:hAnsi="Cambria Math"/>
                <w:sz w:val="24"/>
                <w:szCs w:val="24"/>
              </w:rPr>
            </w:rPrChange>
          </w:rPr>
          <m:t>ϵ</m:t>
        </m:r>
      </m:oMath>
      <w:r w:rsidRPr="00D973C4">
        <w:rPr>
          <w:rFonts w:ascii="宋体" w:eastAsia="宋体" w:hAnsi="宋体" w:hint="eastAsia"/>
          <w:sz w:val="22"/>
          <w:szCs w:val="24"/>
          <w:rPrChange w:id="2922" w:author="linxl" w:date="2019-09-05T14:23:00Z">
            <w:rPr>
              <w:rFonts w:ascii="宋体" w:eastAsia="宋体" w:hAnsi="宋体" w:hint="eastAsia"/>
              <w:sz w:val="24"/>
              <w:szCs w:val="24"/>
            </w:rPr>
          </w:rPrChange>
        </w:rPr>
        <w:t>，则说明对当前移动对象位置点的预测与其实际位置偏差超过了阈值，故需要对其预测速度进行调整，调整</w:t>
      </w:r>
      <m:oMath>
        <m:box>
          <m:boxPr>
            <m:opEmu m:val="1"/>
            <m:ctrlPr>
              <w:rPr>
                <w:rFonts w:ascii="Cambria Math" w:eastAsia="宋体" w:hAnsi="Cambria Math"/>
                <w:sz w:val="22"/>
                <w:szCs w:val="24"/>
                <w:rPrChange w:id="2923" w:author="linxl" w:date="2019-09-05T14:23:00Z">
                  <w:rPr>
                    <w:rFonts w:ascii="Cambria Math" w:eastAsia="宋体" w:hAnsi="Cambria Math"/>
                    <w:sz w:val="24"/>
                    <w:szCs w:val="24"/>
                  </w:rPr>
                </w:rPrChange>
              </w:rPr>
            </m:ctrlPr>
          </m:boxPr>
          <m:e>
            <m:box>
              <m:boxPr>
                <m:opEmu m:val="1"/>
                <m:ctrlPr>
                  <w:rPr>
                    <w:rFonts w:ascii="Cambria Math" w:eastAsia="宋体" w:hAnsi="Cambria Math"/>
                    <w:sz w:val="22"/>
                    <w:szCs w:val="24"/>
                    <w:rPrChange w:id="2924" w:author="linxl" w:date="2019-09-05T14:23:00Z">
                      <w:rPr>
                        <w:rFonts w:ascii="Cambria Math" w:eastAsia="宋体" w:hAnsi="Cambria Math"/>
                        <w:sz w:val="24"/>
                        <w:szCs w:val="24"/>
                      </w:rPr>
                    </w:rPrChange>
                  </w:rPr>
                </m:ctrlPr>
              </m:boxPr>
              <m:e>
                <m:acc>
                  <m:accPr>
                    <m:chr m:val="⃗"/>
                    <m:ctrlPr>
                      <w:rPr>
                        <w:rFonts w:ascii="Cambria Math" w:eastAsia="宋体" w:hAnsi="Cambria Math"/>
                        <w:sz w:val="22"/>
                        <w:szCs w:val="24"/>
                        <w:rPrChange w:id="2925" w:author="linxl" w:date="2019-09-05T14:23:00Z">
                          <w:rPr>
                            <w:rFonts w:ascii="Cambria Math" w:eastAsia="宋体" w:hAnsi="Cambria Math"/>
                            <w:sz w:val="24"/>
                            <w:szCs w:val="24"/>
                          </w:rPr>
                        </w:rPrChange>
                      </w:rPr>
                    </m:ctrlPr>
                  </m:accPr>
                  <m:e>
                    <m:sSub>
                      <m:sSubPr>
                        <m:ctrlPr>
                          <w:rPr>
                            <w:rFonts w:ascii="Cambria Math" w:eastAsia="宋体" w:hAnsi="Cambria Math"/>
                            <w:sz w:val="22"/>
                            <w:szCs w:val="24"/>
                            <w:rPrChange w:id="2926" w:author="linxl" w:date="2019-09-05T14:23:00Z">
                              <w:rPr>
                                <w:rFonts w:ascii="Cambria Math" w:eastAsia="宋体" w:hAnsi="Cambria Math"/>
                                <w:sz w:val="24"/>
                                <w:szCs w:val="24"/>
                              </w:rPr>
                            </w:rPrChange>
                          </w:rPr>
                        </m:ctrlPr>
                      </m:sSubPr>
                      <m:e>
                        <m:r>
                          <w:rPr>
                            <w:rFonts w:ascii="Cambria Math" w:eastAsia="宋体" w:hAnsi="Cambria Math"/>
                            <w:sz w:val="22"/>
                            <w:szCs w:val="24"/>
                            <w:rPrChange w:id="2927" w:author="linxl" w:date="2019-09-05T14:23:00Z">
                              <w:rPr>
                                <w:rFonts w:ascii="Cambria Math" w:eastAsia="宋体" w:hAnsi="Cambria Math"/>
                                <w:sz w:val="24"/>
                                <w:szCs w:val="24"/>
                              </w:rPr>
                            </w:rPrChange>
                          </w:rPr>
                          <m:t>v</m:t>
                        </m:r>
                      </m:e>
                      <m:sub>
                        <m:r>
                          <w:rPr>
                            <w:rFonts w:ascii="Cambria Math" w:eastAsia="宋体" w:hAnsi="Cambria Math"/>
                            <w:sz w:val="22"/>
                            <w:szCs w:val="24"/>
                            <w:rPrChange w:id="2928" w:author="linxl" w:date="2019-09-05T14:23:00Z">
                              <w:rPr>
                                <w:rFonts w:ascii="Cambria Math" w:eastAsia="宋体" w:hAnsi="Cambria Math"/>
                                <w:sz w:val="24"/>
                                <w:szCs w:val="24"/>
                              </w:rPr>
                            </w:rPrChange>
                          </w:rPr>
                          <m:t>s</m:t>
                        </m:r>
                      </m:sub>
                    </m:sSub>
                    <m:r>
                      <m:rPr>
                        <m:sty m:val="p"/>
                      </m:rPr>
                      <w:rPr>
                        <w:rFonts w:ascii="Cambria Math" w:eastAsia="宋体" w:hAnsi="Cambria Math"/>
                        <w:sz w:val="22"/>
                        <w:szCs w:val="24"/>
                        <w:rPrChange w:id="2929" w:author="linxl" w:date="2019-09-05T14:23:00Z">
                          <w:rPr>
                            <w:rFonts w:ascii="Cambria Math" w:eastAsia="宋体" w:hAnsi="Cambria Math"/>
                            <w:sz w:val="24"/>
                            <w:szCs w:val="24"/>
                          </w:rPr>
                        </w:rPrChange>
                      </w:rPr>
                      <m:t xml:space="preserve"> </m:t>
                    </m:r>
                  </m:e>
                </m:acc>
              </m:e>
            </m:box>
          </m:e>
        </m:box>
      </m:oMath>
      <w:r w:rsidRPr="00D973C4">
        <w:rPr>
          <w:rFonts w:ascii="宋体" w:eastAsia="宋体" w:hAnsi="宋体"/>
          <w:sz w:val="22"/>
          <w:szCs w:val="24"/>
          <w:rPrChange w:id="2930" w:author="linxl" w:date="2019-09-05T14:23:00Z">
            <w:rPr>
              <w:rFonts w:ascii="宋体" w:eastAsia="宋体" w:hAnsi="宋体"/>
              <w:sz w:val="24"/>
              <w:szCs w:val="24"/>
            </w:rPr>
          </w:rPrChange>
        </w:rPr>
        <w:t>=</w:t>
      </w:r>
      <m:oMath>
        <m:box>
          <m:boxPr>
            <m:opEmu m:val="1"/>
            <m:ctrlPr>
              <w:rPr>
                <w:rFonts w:ascii="Cambria Math" w:eastAsia="宋体" w:hAnsi="Cambria Math"/>
                <w:sz w:val="22"/>
                <w:szCs w:val="24"/>
                <w:rPrChange w:id="2931" w:author="linxl" w:date="2019-09-05T14:23:00Z">
                  <w:rPr>
                    <w:rFonts w:ascii="Cambria Math" w:eastAsia="宋体" w:hAnsi="Cambria Math"/>
                    <w:sz w:val="24"/>
                    <w:szCs w:val="24"/>
                  </w:rPr>
                </w:rPrChange>
              </w:rPr>
            </m:ctrlPr>
          </m:boxPr>
          <m:e>
            <m:box>
              <m:boxPr>
                <m:opEmu m:val="1"/>
                <m:ctrlPr>
                  <w:rPr>
                    <w:rFonts w:ascii="Cambria Math" w:eastAsia="宋体" w:hAnsi="Cambria Math"/>
                    <w:sz w:val="22"/>
                    <w:szCs w:val="24"/>
                    <w:rPrChange w:id="2932" w:author="linxl" w:date="2019-09-05T14:23:00Z">
                      <w:rPr>
                        <w:rFonts w:ascii="Cambria Math" w:eastAsia="宋体" w:hAnsi="Cambria Math"/>
                        <w:sz w:val="24"/>
                        <w:szCs w:val="24"/>
                      </w:rPr>
                    </w:rPrChange>
                  </w:rPr>
                </m:ctrlPr>
              </m:boxPr>
              <m:e>
                <m:acc>
                  <m:accPr>
                    <m:chr m:val="⃗"/>
                    <m:ctrlPr>
                      <w:rPr>
                        <w:rFonts w:ascii="Cambria Math" w:eastAsia="宋体" w:hAnsi="Cambria Math"/>
                        <w:sz w:val="22"/>
                        <w:szCs w:val="24"/>
                        <w:rPrChange w:id="2933" w:author="linxl" w:date="2019-09-05T14:23:00Z">
                          <w:rPr>
                            <w:rFonts w:ascii="Cambria Math" w:eastAsia="宋体" w:hAnsi="Cambria Math"/>
                            <w:sz w:val="24"/>
                            <w:szCs w:val="24"/>
                          </w:rPr>
                        </w:rPrChange>
                      </w:rPr>
                    </m:ctrlPr>
                  </m:accPr>
                  <m:e>
                    <m:sSub>
                      <m:sSubPr>
                        <m:ctrlPr>
                          <w:rPr>
                            <w:rFonts w:ascii="Cambria Math" w:eastAsia="宋体" w:hAnsi="Cambria Math"/>
                            <w:sz w:val="22"/>
                            <w:szCs w:val="24"/>
                            <w:rPrChange w:id="2934" w:author="linxl" w:date="2019-09-05T14:23:00Z">
                              <w:rPr>
                                <w:rFonts w:ascii="Cambria Math" w:eastAsia="宋体" w:hAnsi="Cambria Math"/>
                                <w:sz w:val="24"/>
                                <w:szCs w:val="24"/>
                              </w:rPr>
                            </w:rPrChange>
                          </w:rPr>
                        </m:ctrlPr>
                      </m:sSubPr>
                      <m:e>
                        <m:r>
                          <w:rPr>
                            <w:rFonts w:ascii="Cambria Math" w:eastAsia="宋体" w:hAnsi="Cambria Math"/>
                            <w:sz w:val="22"/>
                            <w:szCs w:val="24"/>
                            <w:rPrChange w:id="2935" w:author="linxl" w:date="2019-09-05T14:23:00Z">
                              <w:rPr>
                                <w:rFonts w:ascii="Cambria Math" w:eastAsia="宋体" w:hAnsi="Cambria Math"/>
                                <w:sz w:val="24"/>
                                <w:szCs w:val="24"/>
                              </w:rPr>
                            </w:rPrChange>
                          </w:rPr>
                          <m:t>v</m:t>
                        </m:r>
                      </m:e>
                      <m:sub>
                        <m:r>
                          <w:rPr>
                            <w:rFonts w:ascii="Cambria Math" w:eastAsia="宋体" w:hAnsi="Cambria Math"/>
                            <w:sz w:val="22"/>
                            <w:szCs w:val="24"/>
                            <w:rPrChange w:id="2936" w:author="linxl" w:date="2019-09-05T14:23:00Z">
                              <w:rPr>
                                <w:rFonts w:ascii="Cambria Math" w:eastAsia="宋体" w:hAnsi="Cambria Math"/>
                                <w:sz w:val="24"/>
                                <w:szCs w:val="24"/>
                              </w:rPr>
                            </w:rPrChange>
                          </w:rPr>
                          <m:t>s</m:t>
                        </m:r>
                        <m:r>
                          <m:rPr>
                            <m:sty m:val="p"/>
                          </m:rPr>
                          <w:rPr>
                            <w:rFonts w:ascii="Cambria Math" w:eastAsia="宋体" w:hAnsi="Cambria Math"/>
                            <w:sz w:val="22"/>
                            <w:szCs w:val="24"/>
                            <w:rPrChange w:id="2937" w:author="linxl" w:date="2019-09-05T14:23:00Z">
                              <w:rPr>
                                <w:rFonts w:ascii="Cambria Math" w:eastAsia="宋体" w:hAnsi="Cambria Math"/>
                                <w:sz w:val="24"/>
                                <w:szCs w:val="24"/>
                              </w:rPr>
                            </w:rPrChange>
                          </w:rPr>
                          <m:t>,</m:t>
                        </m:r>
                        <m:r>
                          <w:rPr>
                            <w:rFonts w:ascii="Cambria Math" w:eastAsia="宋体" w:hAnsi="Cambria Math"/>
                            <w:sz w:val="22"/>
                            <w:szCs w:val="24"/>
                            <w:rPrChange w:id="2938" w:author="linxl" w:date="2019-09-05T14:23:00Z">
                              <w:rPr>
                                <w:rFonts w:ascii="Cambria Math" w:eastAsia="宋体" w:hAnsi="Cambria Math"/>
                                <w:sz w:val="24"/>
                                <w:szCs w:val="24"/>
                              </w:rPr>
                            </w:rPrChange>
                          </w:rPr>
                          <m:t>s</m:t>
                        </m:r>
                        <m:r>
                          <m:rPr>
                            <m:sty m:val="p"/>
                          </m:rPr>
                          <w:rPr>
                            <w:rFonts w:ascii="Cambria Math" w:eastAsia="宋体" w:hAnsi="Cambria Math"/>
                            <w:sz w:val="22"/>
                            <w:szCs w:val="24"/>
                            <w:rPrChange w:id="2939" w:author="linxl" w:date="2019-09-05T14:23:00Z">
                              <w:rPr>
                                <w:rFonts w:ascii="Cambria Math" w:eastAsia="宋体" w:hAnsi="Cambria Math"/>
                                <w:sz w:val="24"/>
                                <w:szCs w:val="24"/>
                              </w:rPr>
                            </w:rPrChange>
                          </w:rPr>
                          <m:t>+</m:t>
                        </m:r>
                        <m:r>
                          <w:rPr>
                            <w:rFonts w:ascii="Cambria Math" w:eastAsia="宋体" w:hAnsi="Cambria Math"/>
                            <w:sz w:val="22"/>
                            <w:szCs w:val="24"/>
                            <w:rPrChange w:id="2940" w:author="linxl" w:date="2019-09-05T14:23:00Z">
                              <w:rPr>
                                <w:rFonts w:ascii="Cambria Math" w:eastAsia="宋体" w:hAnsi="Cambria Math"/>
                                <w:sz w:val="24"/>
                                <w:szCs w:val="24"/>
                              </w:rPr>
                            </w:rPrChange>
                          </w:rPr>
                          <m:t>k</m:t>
                        </m:r>
                      </m:sub>
                    </m:sSub>
                    <m:r>
                      <m:rPr>
                        <m:sty m:val="p"/>
                      </m:rPr>
                      <w:rPr>
                        <w:rFonts w:ascii="Cambria Math" w:eastAsia="宋体" w:hAnsi="Cambria Math"/>
                        <w:sz w:val="22"/>
                        <w:szCs w:val="24"/>
                        <w:rPrChange w:id="2941" w:author="linxl" w:date="2019-09-05T14:23:00Z">
                          <w:rPr>
                            <w:rFonts w:ascii="Cambria Math" w:eastAsia="宋体" w:hAnsi="Cambria Math"/>
                            <w:sz w:val="24"/>
                            <w:szCs w:val="24"/>
                          </w:rPr>
                        </w:rPrChange>
                      </w:rPr>
                      <m:t xml:space="preserve"> </m:t>
                    </m:r>
                  </m:e>
                </m:acc>
              </m:e>
            </m:box>
          </m:e>
        </m:box>
      </m:oMath>
      <w:r w:rsidRPr="00D973C4">
        <w:rPr>
          <w:rFonts w:ascii="宋体" w:eastAsia="宋体" w:hAnsi="宋体" w:hint="eastAsia"/>
          <w:sz w:val="22"/>
          <w:szCs w:val="24"/>
          <w:rPrChange w:id="2942" w:author="linxl" w:date="2019-09-05T14:23:00Z">
            <w:rPr>
              <w:rFonts w:ascii="宋体" w:eastAsia="宋体" w:hAnsi="宋体" w:hint="eastAsia"/>
              <w:sz w:val="24"/>
              <w:szCs w:val="24"/>
            </w:rPr>
          </w:rPrChange>
        </w:rPr>
        <w:t>，传输至服务器中，继续追踪过程。从而保证了我们的追踪过程与压缩得到的轨迹误差均不超过阈值</w:t>
      </w:r>
      <m:oMath>
        <m:r>
          <m:rPr>
            <m:sty m:val="p"/>
          </m:rPr>
          <w:rPr>
            <w:rFonts w:ascii="Cambria Math" w:eastAsia="宋体" w:hAnsi="Cambria Math"/>
            <w:sz w:val="22"/>
            <w:szCs w:val="24"/>
            <w:rPrChange w:id="2943" w:author="linxl" w:date="2019-09-05T14:23:00Z">
              <w:rPr>
                <w:rFonts w:ascii="Cambria Math" w:eastAsia="宋体" w:hAnsi="Cambria Math"/>
                <w:sz w:val="24"/>
                <w:szCs w:val="24"/>
              </w:rPr>
            </w:rPrChange>
          </w:rPr>
          <m:t>ϵ</m:t>
        </m:r>
      </m:oMath>
      <w:r w:rsidRPr="00D973C4">
        <w:rPr>
          <w:rFonts w:ascii="宋体" w:eastAsia="宋体" w:hAnsi="宋体" w:hint="eastAsia"/>
          <w:sz w:val="22"/>
          <w:szCs w:val="24"/>
          <w:rPrChange w:id="2944" w:author="linxl" w:date="2019-09-05T14:23:00Z">
            <w:rPr>
              <w:rFonts w:ascii="宋体" w:eastAsia="宋体" w:hAnsi="宋体" w:hint="eastAsia"/>
              <w:sz w:val="24"/>
              <w:szCs w:val="24"/>
            </w:rPr>
          </w:rPrChange>
        </w:rPr>
        <w:t>。</w:t>
      </w:r>
    </w:p>
    <w:p w14:paraId="69B80911" w14:textId="77777777" w:rsidR="00546C79" w:rsidRPr="00D973C4" w:rsidRDefault="009A6536" w:rsidP="009A6536">
      <w:pPr>
        <w:rPr>
          <w:rFonts w:ascii="宋体" w:eastAsia="宋体" w:hAnsi="宋体"/>
          <w:b/>
          <w:bCs/>
          <w:sz w:val="22"/>
          <w:szCs w:val="24"/>
          <w:rPrChange w:id="2945" w:author="linxl" w:date="2019-09-05T14:23:00Z">
            <w:rPr>
              <w:rFonts w:ascii="宋体" w:eastAsia="宋体" w:hAnsi="宋体"/>
              <w:b/>
              <w:bCs/>
              <w:sz w:val="24"/>
              <w:szCs w:val="24"/>
            </w:rPr>
          </w:rPrChange>
        </w:rPr>
      </w:pPr>
      <w:r w:rsidRPr="00D973C4">
        <w:rPr>
          <w:rFonts w:ascii="宋体" w:eastAsia="宋体" w:hAnsi="宋体" w:hint="eastAsia"/>
          <w:b/>
          <w:bCs/>
          <w:sz w:val="22"/>
          <w:szCs w:val="24"/>
          <w:rPrChange w:id="2946" w:author="linxl" w:date="2019-09-05T14:23:00Z">
            <w:rPr>
              <w:rFonts w:ascii="宋体" w:eastAsia="宋体" w:hAnsi="宋体" w:hint="eastAsia"/>
              <w:b/>
              <w:bCs/>
              <w:sz w:val="24"/>
              <w:szCs w:val="24"/>
            </w:rPr>
          </w:rPrChange>
        </w:rPr>
        <w:t>3</w:t>
      </w:r>
      <w:r w:rsidRPr="00D973C4">
        <w:rPr>
          <w:rFonts w:ascii="宋体" w:eastAsia="宋体" w:hAnsi="宋体"/>
          <w:b/>
          <w:bCs/>
          <w:sz w:val="22"/>
          <w:szCs w:val="24"/>
          <w:rPrChange w:id="2947" w:author="linxl" w:date="2019-09-05T14:23:00Z">
            <w:rPr>
              <w:rFonts w:ascii="宋体" w:eastAsia="宋体" w:hAnsi="宋体"/>
              <w:b/>
              <w:bCs/>
              <w:sz w:val="24"/>
              <w:szCs w:val="24"/>
            </w:rPr>
          </w:rPrChange>
        </w:rPr>
        <w:t>.2.2</w:t>
      </w:r>
      <w:r w:rsidRPr="00D973C4">
        <w:rPr>
          <w:rFonts w:ascii="宋体" w:eastAsia="宋体" w:hAnsi="宋体" w:hint="eastAsia"/>
          <w:b/>
          <w:bCs/>
          <w:sz w:val="22"/>
          <w:szCs w:val="24"/>
          <w:rPrChange w:id="2948" w:author="linxl" w:date="2019-09-05T14:23:00Z">
            <w:rPr>
              <w:rFonts w:ascii="宋体" w:eastAsia="宋体" w:hAnsi="宋体" w:hint="eastAsia"/>
              <w:b/>
              <w:bCs/>
              <w:sz w:val="24"/>
              <w:szCs w:val="24"/>
            </w:rPr>
          </w:rPrChange>
        </w:rPr>
        <w:t>算法伪代码</w:t>
      </w:r>
    </w:p>
    <w:p w14:paraId="5440CADC" w14:textId="77777777" w:rsidR="009A6536" w:rsidRPr="00D973C4" w:rsidRDefault="009A6536" w:rsidP="009A6536">
      <w:pPr>
        <w:pStyle w:val="a3"/>
        <w:spacing w:line="240" w:lineRule="auto"/>
        <w:ind w:firstLineChars="0"/>
        <w:rPr>
          <w:rFonts w:ascii="宋体" w:hAnsi="宋体"/>
          <w:sz w:val="22"/>
          <w:szCs w:val="24"/>
          <w:rPrChange w:id="2949" w:author="linxl" w:date="2019-09-05T14:23:00Z">
            <w:rPr>
              <w:rFonts w:ascii="宋体" w:hAnsi="宋体"/>
              <w:szCs w:val="24"/>
            </w:rPr>
          </w:rPrChange>
        </w:rPr>
      </w:pPr>
      <w:r w:rsidRPr="00D973C4">
        <w:rPr>
          <w:rFonts w:ascii="宋体" w:hAnsi="宋体" w:hint="eastAsia"/>
          <w:sz w:val="22"/>
          <w:szCs w:val="24"/>
          <w:rPrChange w:id="2950" w:author="linxl" w:date="2019-09-05T14:23:00Z">
            <w:rPr>
              <w:rFonts w:ascii="宋体" w:hAnsi="宋体" w:hint="eastAsia"/>
              <w:szCs w:val="24"/>
            </w:rPr>
          </w:rPrChange>
        </w:rPr>
        <w:t>算法</w:t>
      </w:r>
      <w:r w:rsidR="00E77873" w:rsidRPr="00D973C4">
        <w:rPr>
          <w:rFonts w:ascii="宋体" w:hAnsi="宋体"/>
          <w:sz w:val="22"/>
          <w:szCs w:val="24"/>
          <w:rPrChange w:id="2951" w:author="linxl" w:date="2019-09-05T14:23:00Z">
            <w:rPr>
              <w:rFonts w:ascii="宋体" w:hAnsi="宋体"/>
              <w:szCs w:val="24"/>
            </w:rPr>
          </w:rPrChange>
        </w:rPr>
        <w:t>2</w:t>
      </w:r>
      <w:r w:rsidRPr="00D973C4">
        <w:rPr>
          <w:rFonts w:ascii="宋体" w:hAnsi="宋体" w:hint="eastAsia"/>
          <w:sz w:val="22"/>
          <w:szCs w:val="24"/>
          <w:rPrChange w:id="2952" w:author="linxl" w:date="2019-09-05T14:23:00Z">
            <w:rPr>
              <w:rFonts w:ascii="宋体" w:hAnsi="宋体" w:hint="eastAsia"/>
              <w:szCs w:val="24"/>
            </w:rPr>
          </w:rPrChange>
        </w:rPr>
        <w:t>为一趟轨迹跟踪算法的伪代码。当移动对象开始运动时，首先将</w:t>
      </w:r>
      <m:oMath>
        <m:sSub>
          <m:sSubPr>
            <m:ctrlPr>
              <w:rPr>
                <w:rFonts w:ascii="Cambria Math" w:hAnsi="Cambria Math"/>
                <w:sz w:val="22"/>
                <w:szCs w:val="24"/>
                <w:rPrChange w:id="2953" w:author="linxl" w:date="2019-09-05T14:23:00Z">
                  <w:rPr>
                    <w:rFonts w:ascii="Cambria Math" w:hAnsi="Cambria Math"/>
                    <w:szCs w:val="24"/>
                  </w:rPr>
                </w:rPrChange>
              </w:rPr>
            </m:ctrlPr>
          </m:sSubPr>
          <m:e>
            <m:r>
              <w:rPr>
                <w:rFonts w:ascii="Cambria Math" w:hAnsi="Cambria Math"/>
                <w:sz w:val="22"/>
                <w:szCs w:val="24"/>
                <w:rPrChange w:id="2954" w:author="linxl" w:date="2019-09-05T14:23:00Z">
                  <w:rPr>
                    <w:rFonts w:ascii="Cambria Math" w:hAnsi="Cambria Math"/>
                    <w:szCs w:val="24"/>
                  </w:rPr>
                </w:rPrChange>
              </w:rPr>
              <m:t>P</m:t>
            </m:r>
          </m:e>
          <m:sub>
            <m:r>
              <m:rPr>
                <m:sty m:val="p"/>
              </m:rPr>
              <w:rPr>
                <w:rFonts w:ascii="Cambria Math" w:hAnsi="Cambria Math"/>
                <w:sz w:val="22"/>
                <w:szCs w:val="24"/>
                <w:rPrChange w:id="2955" w:author="linxl" w:date="2019-09-05T14:23:00Z">
                  <w:rPr>
                    <w:rFonts w:ascii="Cambria Math" w:hAnsi="Cambria Math"/>
                    <w:szCs w:val="24"/>
                  </w:rPr>
                </w:rPrChange>
              </w:rPr>
              <m:t>0</m:t>
            </m:r>
          </m:sub>
        </m:sSub>
      </m:oMath>
      <w:r w:rsidRPr="00D973C4">
        <w:rPr>
          <w:rFonts w:ascii="宋体" w:hAnsi="宋体" w:hint="eastAsia"/>
          <w:sz w:val="22"/>
          <w:szCs w:val="24"/>
          <w:rPrChange w:id="2956" w:author="linxl" w:date="2019-09-05T14:23:00Z">
            <w:rPr>
              <w:rFonts w:ascii="宋体" w:hAnsi="宋体" w:hint="eastAsia"/>
              <w:szCs w:val="24"/>
            </w:rPr>
          </w:rPrChange>
        </w:rPr>
        <w:t>传输至服务器中为</w:t>
      </w:r>
      <m:oMath>
        <m:sSub>
          <m:sSubPr>
            <m:ctrlPr>
              <w:rPr>
                <w:rFonts w:ascii="Cambria Math" w:hAnsi="Cambria Math"/>
                <w:sz w:val="22"/>
                <w:szCs w:val="24"/>
                <w:rPrChange w:id="2957" w:author="linxl" w:date="2019-09-05T14:23:00Z">
                  <w:rPr>
                    <w:rFonts w:ascii="Cambria Math" w:hAnsi="Cambria Math"/>
                    <w:szCs w:val="24"/>
                  </w:rPr>
                </w:rPrChange>
              </w:rPr>
            </m:ctrlPr>
          </m:sSubPr>
          <m:e>
            <m:r>
              <w:rPr>
                <w:rFonts w:ascii="Cambria Math" w:hAnsi="Cambria Math"/>
                <w:sz w:val="22"/>
                <w:szCs w:val="24"/>
                <w:rPrChange w:id="2958" w:author="linxl" w:date="2019-09-05T14:23:00Z">
                  <w:rPr>
                    <w:rFonts w:ascii="Cambria Math" w:hAnsi="Cambria Math"/>
                    <w:szCs w:val="24"/>
                  </w:rPr>
                </w:rPrChange>
              </w:rPr>
              <m:t>P</m:t>
            </m:r>
          </m:e>
          <m:sub>
            <m:r>
              <w:rPr>
                <w:rFonts w:ascii="Cambria Math" w:hAnsi="Cambria Math"/>
                <w:sz w:val="22"/>
                <w:szCs w:val="24"/>
                <w:rPrChange w:id="2959" w:author="linxl" w:date="2019-09-05T14:23:00Z">
                  <w:rPr>
                    <w:rFonts w:ascii="Cambria Math" w:hAnsi="Cambria Math"/>
                    <w:szCs w:val="24"/>
                  </w:rPr>
                </w:rPrChange>
              </w:rPr>
              <m:t>S</m:t>
            </m:r>
          </m:sub>
        </m:sSub>
      </m:oMath>
      <w:r w:rsidRPr="00D973C4">
        <w:rPr>
          <w:rFonts w:ascii="宋体" w:hAnsi="宋体" w:hint="eastAsia"/>
          <w:sz w:val="22"/>
          <w:szCs w:val="24"/>
          <w:rPrChange w:id="2960" w:author="linxl" w:date="2019-09-05T14:23:00Z">
            <w:rPr>
              <w:rFonts w:ascii="宋体" w:hAnsi="宋体" w:hint="eastAsia"/>
              <w:szCs w:val="24"/>
            </w:rPr>
          </w:rPrChange>
        </w:rPr>
        <w:t>，在</w:t>
      </w:r>
      <m:oMath>
        <m:sSub>
          <m:sSubPr>
            <m:ctrlPr>
              <w:rPr>
                <w:rFonts w:ascii="Cambria Math" w:hAnsi="Cambria Math"/>
                <w:sz w:val="22"/>
                <w:szCs w:val="24"/>
                <w:rPrChange w:id="2961" w:author="linxl" w:date="2019-09-05T14:23:00Z">
                  <w:rPr>
                    <w:rFonts w:ascii="Cambria Math" w:hAnsi="Cambria Math"/>
                    <w:szCs w:val="24"/>
                  </w:rPr>
                </w:rPrChange>
              </w:rPr>
            </m:ctrlPr>
          </m:sSubPr>
          <m:e>
            <m:r>
              <w:rPr>
                <w:rFonts w:ascii="Cambria Math" w:hAnsi="Cambria Math"/>
                <w:sz w:val="22"/>
                <w:szCs w:val="24"/>
                <w:rPrChange w:id="2962" w:author="linxl" w:date="2019-09-05T14:23:00Z">
                  <w:rPr>
                    <w:rFonts w:ascii="Cambria Math" w:hAnsi="Cambria Math"/>
                    <w:szCs w:val="24"/>
                  </w:rPr>
                </w:rPrChange>
              </w:rPr>
              <m:t>t</m:t>
            </m:r>
          </m:e>
          <m:sub>
            <m:r>
              <m:rPr>
                <m:sty m:val="p"/>
              </m:rPr>
              <w:rPr>
                <w:rFonts w:ascii="Cambria Math" w:hAnsi="Cambria Math"/>
                <w:sz w:val="22"/>
                <w:szCs w:val="24"/>
                <w:rPrChange w:id="2963" w:author="linxl" w:date="2019-09-05T14:23:00Z">
                  <w:rPr>
                    <w:rFonts w:ascii="Cambria Math" w:hAnsi="Cambria Math"/>
                    <w:szCs w:val="24"/>
                  </w:rPr>
                </w:rPrChange>
              </w:rPr>
              <m:t>1</m:t>
            </m:r>
          </m:sub>
        </m:sSub>
      </m:oMath>
      <w:r w:rsidRPr="00D973C4">
        <w:rPr>
          <w:rFonts w:ascii="宋体" w:hAnsi="宋体" w:hint="eastAsia"/>
          <w:sz w:val="22"/>
          <w:szCs w:val="24"/>
          <w:rPrChange w:id="2964" w:author="linxl" w:date="2019-09-05T14:23:00Z">
            <w:rPr>
              <w:rFonts w:ascii="宋体" w:hAnsi="宋体" w:hint="eastAsia"/>
              <w:szCs w:val="24"/>
            </w:rPr>
          </w:rPrChange>
        </w:rPr>
        <w:t>时刻，将得到的速度</w:t>
      </w:r>
      <m:oMath>
        <m:box>
          <m:boxPr>
            <m:opEmu m:val="1"/>
            <m:ctrlPr>
              <w:rPr>
                <w:rFonts w:ascii="Cambria Math" w:hAnsi="Cambria Math"/>
                <w:sz w:val="22"/>
                <w:szCs w:val="24"/>
                <w:rPrChange w:id="2965" w:author="linxl" w:date="2019-09-05T14:23:00Z">
                  <w:rPr>
                    <w:rFonts w:ascii="Cambria Math" w:hAnsi="Cambria Math"/>
                    <w:szCs w:val="24"/>
                  </w:rPr>
                </w:rPrChange>
              </w:rPr>
            </m:ctrlPr>
          </m:boxPr>
          <m:e>
            <m:box>
              <m:boxPr>
                <m:opEmu m:val="1"/>
                <m:ctrlPr>
                  <w:rPr>
                    <w:rFonts w:ascii="Cambria Math" w:hAnsi="Cambria Math"/>
                    <w:sz w:val="22"/>
                    <w:szCs w:val="24"/>
                    <w:rPrChange w:id="2966" w:author="linxl" w:date="2019-09-05T14:23:00Z">
                      <w:rPr>
                        <w:rFonts w:ascii="Cambria Math" w:hAnsi="Cambria Math"/>
                        <w:szCs w:val="24"/>
                      </w:rPr>
                    </w:rPrChange>
                  </w:rPr>
                </m:ctrlPr>
              </m:boxPr>
              <m:e>
                <m:acc>
                  <m:accPr>
                    <m:chr m:val="⃗"/>
                    <m:ctrlPr>
                      <w:rPr>
                        <w:rFonts w:ascii="Cambria Math" w:hAnsi="Cambria Math"/>
                        <w:sz w:val="22"/>
                        <w:szCs w:val="24"/>
                        <w:rPrChange w:id="2967" w:author="linxl" w:date="2019-09-05T14:23:00Z">
                          <w:rPr>
                            <w:rFonts w:ascii="Cambria Math" w:hAnsi="Cambria Math"/>
                            <w:szCs w:val="24"/>
                          </w:rPr>
                        </w:rPrChange>
                      </w:rPr>
                    </m:ctrlPr>
                  </m:accPr>
                  <m:e>
                    <m:sSub>
                      <m:sSubPr>
                        <m:ctrlPr>
                          <w:rPr>
                            <w:rFonts w:ascii="Cambria Math" w:hAnsi="Cambria Math"/>
                            <w:sz w:val="22"/>
                            <w:szCs w:val="24"/>
                            <w:rPrChange w:id="2968" w:author="linxl" w:date="2019-09-05T14:23:00Z">
                              <w:rPr>
                                <w:rFonts w:ascii="Cambria Math" w:hAnsi="Cambria Math"/>
                                <w:szCs w:val="24"/>
                              </w:rPr>
                            </w:rPrChange>
                          </w:rPr>
                        </m:ctrlPr>
                      </m:sSubPr>
                      <m:e>
                        <m:r>
                          <w:rPr>
                            <w:rFonts w:ascii="Cambria Math" w:hAnsi="Cambria Math"/>
                            <w:sz w:val="22"/>
                            <w:szCs w:val="24"/>
                            <w:rPrChange w:id="2969" w:author="linxl" w:date="2019-09-05T14:23:00Z">
                              <w:rPr>
                                <w:rFonts w:ascii="Cambria Math" w:hAnsi="Cambria Math"/>
                                <w:szCs w:val="24"/>
                              </w:rPr>
                            </w:rPrChange>
                          </w:rPr>
                          <m:t>v</m:t>
                        </m:r>
                      </m:e>
                      <m:sub>
                        <m:r>
                          <w:rPr>
                            <w:rFonts w:ascii="Cambria Math" w:hAnsi="Cambria Math"/>
                            <w:sz w:val="22"/>
                            <w:szCs w:val="24"/>
                            <w:rPrChange w:id="2970" w:author="linxl" w:date="2019-09-05T14:23:00Z">
                              <w:rPr>
                                <w:rFonts w:ascii="Cambria Math" w:hAnsi="Cambria Math"/>
                                <w:szCs w:val="24"/>
                              </w:rPr>
                            </w:rPrChange>
                          </w:rPr>
                          <m:t>s</m:t>
                        </m:r>
                      </m:sub>
                    </m:sSub>
                    <m:r>
                      <m:rPr>
                        <m:sty m:val="p"/>
                      </m:rPr>
                      <w:rPr>
                        <w:rFonts w:ascii="Cambria Math" w:hAnsi="Cambria Math"/>
                        <w:sz w:val="22"/>
                        <w:szCs w:val="24"/>
                        <w:rPrChange w:id="2971" w:author="linxl" w:date="2019-09-05T14:23:00Z">
                          <w:rPr>
                            <w:rFonts w:ascii="Cambria Math" w:hAnsi="Cambria Math"/>
                            <w:szCs w:val="24"/>
                          </w:rPr>
                        </w:rPrChange>
                      </w:rPr>
                      <m:t xml:space="preserve"> </m:t>
                    </m:r>
                  </m:e>
                </m:acc>
              </m:e>
            </m:box>
          </m:e>
        </m:box>
      </m:oMath>
      <w:r w:rsidRPr="00D973C4">
        <w:rPr>
          <w:rFonts w:ascii="宋体" w:hAnsi="宋体"/>
          <w:sz w:val="22"/>
          <w:szCs w:val="24"/>
          <w:rPrChange w:id="2972" w:author="linxl" w:date="2019-09-05T14:23:00Z">
            <w:rPr>
              <w:rFonts w:ascii="宋体" w:hAnsi="宋体"/>
              <w:szCs w:val="24"/>
            </w:rPr>
          </w:rPrChange>
        </w:rPr>
        <w:t>=</w:t>
      </w:r>
      <m:oMath>
        <m:box>
          <m:boxPr>
            <m:opEmu m:val="1"/>
            <m:ctrlPr>
              <w:rPr>
                <w:rFonts w:ascii="Cambria Math" w:hAnsi="Cambria Math"/>
                <w:sz w:val="22"/>
                <w:szCs w:val="24"/>
                <w:rPrChange w:id="2973" w:author="linxl" w:date="2019-09-05T14:23:00Z">
                  <w:rPr>
                    <w:rFonts w:ascii="Cambria Math" w:hAnsi="Cambria Math"/>
                    <w:szCs w:val="24"/>
                  </w:rPr>
                </w:rPrChange>
              </w:rPr>
            </m:ctrlPr>
          </m:boxPr>
          <m:e>
            <m:box>
              <m:boxPr>
                <m:opEmu m:val="1"/>
                <m:ctrlPr>
                  <w:rPr>
                    <w:rFonts w:ascii="Cambria Math" w:hAnsi="Cambria Math"/>
                    <w:sz w:val="22"/>
                    <w:szCs w:val="24"/>
                    <w:rPrChange w:id="2974" w:author="linxl" w:date="2019-09-05T14:23:00Z">
                      <w:rPr>
                        <w:rFonts w:ascii="Cambria Math" w:hAnsi="Cambria Math"/>
                        <w:szCs w:val="24"/>
                      </w:rPr>
                    </w:rPrChange>
                  </w:rPr>
                </m:ctrlPr>
              </m:boxPr>
              <m:e>
                <m:acc>
                  <m:accPr>
                    <m:chr m:val="⃗"/>
                    <m:ctrlPr>
                      <w:rPr>
                        <w:rFonts w:ascii="Cambria Math" w:hAnsi="Cambria Math"/>
                        <w:sz w:val="22"/>
                        <w:szCs w:val="24"/>
                        <w:rPrChange w:id="2975" w:author="linxl" w:date="2019-09-05T14:23:00Z">
                          <w:rPr>
                            <w:rFonts w:ascii="Cambria Math" w:hAnsi="Cambria Math"/>
                            <w:szCs w:val="24"/>
                          </w:rPr>
                        </w:rPrChange>
                      </w:rPr>
                    </m:ctrlPr>
                  </m:accPr>
                  <m:e>
                    <m:sSub>
                      <m:sSubPr>
                        <m:ctrlPr>
                          <w:rPr>
                            <w:rFonts w:ascii="Cambria Math" w:hAnsi="Cambria Math"/>
                            <w:sz w:val="22"/>
                            <w:szCs w:val="24"/>
                            <w:rPrChange w:id="2976" w:author="linxl" w:date="2019-09-05T14:23:00Z">
                              <w:rPr>
                                <w:rFonts w:ascii="Cambria Math" w:hAnsi="Cambria Math"/>
                                <w:szCs w:val="24"/>
                              </w:rPr>
                            </w:rPrChange>
                          </w:rPr>
                        </m:ctrlPr>
                      </m:sSubPr>
                      <m:e>
                        <m:r>
                          <w:rPr>
                            <w:rFonts w:ascii="Cambria Math" w:hAnsi="Cambria Math"/>
                            <w:sz w:val="22"/>
                            <w:szCs w:val="24"/>
                            <w:rPrChange w:id="2977" w:author="linxl" w:date="2019-09-05T14:23:00Z">
                              <w:rPr>
                                <w:rFonts w:ascii="Cambria Math" w:hAnsi="Cambria Math"/>
                                <w:szCs w:val="24"/>
                              </w:rPr>
                            </w:rPrChange>
                          </w:rPr>
                          <m:t>v</m:t>
                        </m:r>
                      </m:e>
                      <m:sub>
                        <m:r>
                          <m:rPr>
                            <m:sty m:val="p"/>
                          </m:rPr>
                          <w:rPr>
                            <w:rFonts w:ascii="Cambria Math" w:hAnsi="Cambria Math"/>
                            <w:sz w:val="22"/>
                            <w:szCs w:val="24"/>
                            <w:rPrChange w:id="2978" w:author="linxl" w:date="2019-09-05T14:23:00Z">
                              <w:rPr>
                                <w:rFonts w:ascii="Cambria Math" w:hAnsi="Cambria Math"/>
                                <w:szCs w:val="24"/>
                              </w:rPr>
                            </w:rPrChange>
                          </w:rPr>
                          <m:t>0,1</m:t>
                        </m:r>
                      </m:sub>
                    </m:sSub>
                    <m:r>
                      <m:rPr>
                        <m:sty m:val="p"/>
                      </m:rPr>
                      <w:rPr>
                        <w:rFonts w:ascii="Cambria Math" w:hAnsi="Cambria Math"/>
                        <w:sz w:val="22"/>
                        <w:szCs w:val="24"/>
                        <w:rPrChange w:id="2979" w:author="linxl" w:date="2019-09-05T14:23:00Z">
                          <w:rPr>
                            <w:rFonts w:ascii="Cambria Math" w:hAnsi="Cambria Math"/>
                            <w:szCs w:val="24"/>
                          </w:rPr>
                        </w:rPrChange>
                      </w:rPr>
                      <m:t xml:space="preserve"> </m:t>
                    </m:r>
                  </m:e>
                </m:acc>
              </m:e>
            </m:box>
          </m:e>
        </m:box>
      </m:oMath>
      <w:r w:rsidRPr="00D973C4">
        <w:rPr>
          <w:rFonts w:ascii="宋体" w:hAnsi="宋体" w:hint="eastAsia"/>
          <w:sz w:val="22"/>
          <w:szCs w:val="24"/>
          <w:rPrChange w:id="2980" w:author="linxl" w:date="2019-09-05T14:23:00Z">
            <w:rPr>
              <w:rFonts w:ascii="宋体" w:hAnsi="宋体" w:hint="eastAsia"/>
              <w:szCs w:val="24"/>
            </w:rPr>
          </w:rPrChange>
        </w:rPr>
        <w:t>传输至移动对象中。在接下来的过程中，每当采集到新的位置点</w:t>
      </w:r>
      <m:oMath>
        <m:sSub>
          <m:sSubPr>
            <m:ctrlPr>
              <w:rPr>
                <w:rFonts w:ascii="Cambria Math" w:hAnsi="Cambria Math"/>
                <w:sz w:val="22"/>
                <w:szCs w:val="24"/>
                <w:rPrChange w:id="2981" w:author="linxl" w:date="2019-09-05T14:23:00Z">
                  <w:rPr>
                    <w:rFonts w:ascii="Cambria Math" w:hAnsi="Cambria Math"/>
                    <w:szCs w:val="24"/>
                  </w:rPr>
                </w:rPrChange>
              </w:rPr>
            </m:ctrlPr>
          </m:sSubPr>
          <m:e>
            <m:r>
              <w:rPr>
                <w:rFonts w:ascii="Cambria Math" w:hAnsi="Cambria Math"/>
                <w:sz w:val="22"/>
                <w:szCs w:val="24"/>
                <w:rPrChange w:id="2982" w:author="linxl" w:date="2019-09-05T14:23:00Z">
                  <w:rPr>
                    <w:rFonts w:ascii="Cambria Math" w:hAnsi="Cambria Math"/>
                    <w:szCs w:val="24"/>
                  </w:rPr>
                </w:rPrChange>
              </w:rPr>
              <m:t>P</m:t>
            </m:r>
          </m:e>
          <m:sub>
            <m:r>
              <w:rPr>
                <w:rFonts w:ascii="Cambria Math" w:hAnsi="Cambria Math"/>
                <w:sz w:val="22"/>
                <w:szCs w:val="24"/>
                <w:rPrChange w:id="2983" w:author="linxl" w:date="2019-09-05T14:23:00Z">
                  <w:rPr>
                    <w:rFonts w:ascii="Cambria Math" w:hAnsi="Cambria Math"/>
                    <w:szCs w:val="24"/>
                  </w:rPr>
                </w:rPrChange>
              </w:rPr>
              <m:t>i</m:t>
            </m:r>
          </m:sub>
        </m:sSub>
      </m:oMath>
      <w:r w:rsidRPr="00D973C4">
        <w:rPr>
          <w:rFonts w:ascii="宋体" w:hAnsi="宋体" w:hint="eastAsia"/>
          <w:sz w:val="22"/>
          <w:szCs w:val="24"/>
          <w:rPrChange w:id="2984" w:author="linxl" w:date="2019-09-05T14:23:00Z">
            <w:rPr>
              <w:rFonts w:ascii="宋体" w:hAnsi="宋体" w:hint="eastAsia"/>
              <w:szCs w:val="24"/>
            </w:rPr>
          </w:rPrChange>
        </w:rPr>
        <w:t>时，根据连线</w:t>
      </w:r>
      <m:oMath>
        <m:sSub>
          <m:sSubPr>
            <m:ctrlPr>
              <w:rPr>
                <w:rFonts w:ascii="Cambria Math" w:hAnsi="Cambria Math"/>
                <w:sz w:val="22"/>
                <w:szCs w:val="24"/>
                <w:rPrChange w:id="2985" w:author="linxl" w:date="2019-09-05T14:23:00Z">
                  <w:rPr>
                    <w:rFonts w:ascii="Cambria Math" w:hAnsi="Cambria Math"/>
                    <w:szCs w:val="24"/>
                  </w:rPr>
                </w:rPrChange>
              </w:rPr>
            </m:ctrlPr>
          </m:sSubPr>
          <m:e>
            <m:r>
              <w:rPr>
                <w:rFonts w:ascii="Cambria Math" w:hAnsi="Cambria Math"/>
                <w:sz w:val="22"/>
                <w:szCs w:val="24"/>
                <w:rPrChange w:id="2986" w:author="linxl" w:date="2019-09-05T14:23:00Z">
                  <w:rPr>
                    <w:rFonts w:ascii="Cambria Math" w:hAnsi="Cambria Math"/>
                    <w:szCs w:val="24"/>
                  </w:rPr>
                </w:rPrChange>
              </w:rPr>
              <m:t>P</m:t>
            </m:r>
          </m:e>
          <m:sub>
            <m:r>
              <w:rPr>
                <w:rFonts w:ascii="Cambria Math" w:hAnsi="Cambria Math"/>
                <w:sz w:val="22"/>
                <w:szCs w:val="24"/>
                <w:rPrChange w:id="2987" w:author="linxl" w:date="2019-09-05T14:23:00Z">
                  <w:rPr>
                    <w:rFonts w:ascii="Cambria Math" w:hAnsi="Cambria Math"/>
                    <w:szCs w:val="24"/>
                  </w:rPr>
                </w:rPrChange>
              </w:rPr>
              <m:t>S</m:t>
            </m:r>
          </m:sub>
        </m:sSub>
        <m:sSub>
          <m:sSubPr>
            <m:ctrlPr>
              <w:rPr>
                <w:rFonts w:ascii="Cambria Math" w:hAnsi="Cambria Math"/>
                <w:sz w:val="22"/>
                <w:szCs w:val="24"/>
                <w:rPrChange w:id="2988" w:author="linxl" w:date="2019-09-05T14:23:00Z">
                  <w:rPr>
                    <w:rFonts w:ascii="Cambria Math" w:hAnsi="Cambria Math"/>
                    <w:szCs w:val="24"/>
                  </w:rPr>
                </w:rPrChange>
              </w:rPr>
            </m:ctrlPr>
          </m:sSubPr>
          <m:e>
            <m:r>
              <w:rPr>
                <w:rFonts w:ascii="Cambria Math" w:hAnsi="Cambria Math"/>
                <w:sz w:val="22"/>
                <w:szCs w:val="24"/>
                <w:rPrChange w:id="2989" w:author="linxl" w:date="2019-09-05T14:23:00Z">
                  <w:rPr>
                    <w:rFonts w:ascii="Cambria Math" w:hAnsi="Cambria Math"/>
                    <w:szCs w:val="24"/>
                  </w:rPr>
                </w:rPrChange>
              </w:rPr>
              <m:t>P</m:t>
            </m:r>
          </m:e>
          <m:sub>
            <m:r>
              <w:rPr>
                <w:rFonts w:ascii="Cambria Math" w:hAnsi="Cambria Math"/>
                <w:sz w:val="22"/>
                <w:szCs w:val="24"/>
                <w:rPrChange w:id="2990" w:author="linxl" w:date="2019-09-05T14:23:00Z">
                  <w:rPr>
                    <w:rFonts w:ascii="Cambria Math" w:hAnsi="Cambria Math"/>
                    <w:szCs w:val="24"/>
                  </w:rPr>
                </w:rPrChange>
              </w:rPr>
              <m:t>i</m:t>
            </m:r>
          </m:sub>
        </m:sSub>
      </m:oMath>
      <w:r w:rsidRPr="00D973C4">
        <w:rPr>
          <w:rFonts w:ascii="宋体" w:hAnsi="宋体" w:hint="eastAsia"/>
          <w:sz w:val="22"/>
          <w:szCs w:val="24"/>
          <w:rPrChange w:id="2991" w:author="linxl" w:date="2019-09-05T14:23:00Z">
            <w:rPr>
              <w:rFonts w:ascii="宋体" w:hAnsi="宋体" w:hint="eastAsia"/>
              <w:szCs w:val="24"/>
            </w:rPr>
          </w:rPrChange>
        </w:rPr>
        <w:t>求得在</w:t>
      </w:r>
      <m:oMath>
        <m:sSub>
          <m:sSubPr>
            <m:ctrlPr>
              <w:rPr>
                <w:rFonts w:ascii="Cambria Math" w:hAnsi="Cambria Math"/>
                <w:sz w:val="22"/>
                <w:szCs w:val="24"/>
                <w:rPrChange w:id="2992" w:author="linxl" w:date="2019-09-05T14:23:00Z">
                  <w:rPr>
                    <w:rFonts w:ascii="Cambria Math" w:hAnsi="Cambria Math"/>
                    <w:szCs w:val="24"/>
                  </w:rPr>
                </w:rPrChange>
              </w:rPr>
            </m:ctrlPr>
          </m:sSubPr>
          <m:e>
            <m:r>
              <w:rPr>
                <w:rFonts w:ascii="Cambria Math" w:hAnsi="Cambria Math"/>
                <w:sz w:val="22"/>
                <w:szCs w:val="24"/>
                <w:rPrChange w:id="2993" w:author="linxl" w:date="2019-09-05T14:23:00Z">
                  <w:rPr>
                    <w:rFonts w:ascii="Cambria Math" w:hAnsi="Cambria Math"/>
                    <w:szCs w:val="24"/>
                  </w:rPr>
                </w:rPrChange>
              </w:rPr>
              <m:t>t</m:t>
            </m:r>
          </m:e>
          <m:sub>
            <m:r>
              <w:rPr>
                <w:rFonts w:ascii="Cambria Math" w:hAnsi="Cambria Math"/>
                <w:sz w:val="22"/>
                <w:szCs w:val="24"/>
                <w:rPrChange w:id="2994" w:author="linxl" w:date="2019-09-05T14:23:00Z">
                  <w:rPr>
                    <w:rFonts w:ascii="Cambria Math" w:hAnsi="Cambria Math"/>
                    <w:szCs w:val="24"/>
                  </w:rPr>
                </w:rPrChange>
              </w:rPr>
              <m:t>S</m:t>
            </m:r>
            <m:r>
              <m:rPr>
                <m:sty m:val="p"/>
              </m:rPr>
              <w:rPr>
                <w:rFonts w:ascii="Cambria Math" w:hAnsi="Cambria Math"/>
                <w:sz w:val="22"/>
                <w:szCs w:val="24"/>
                <w:rPrChange w:id="2995" w:author="linxl" w:date="2019-09-05T14:23:00Z">
                  <w:rPr>
                    <w:rFonts w:ascii="Cambria Math" w:hAnsi="Cambria Math"/>
                    <w:szCs w:val="24"/>
                  </w:rPr>
                </w:rPrChange>
              </w:rPr>
              <m:t>+1</m:t>
            </m:r>
          </m:sub>
        </m:sSub>
      </m:oMath>
      <w:r w:rsidRPr="00D973C4">
        <w:rPr>
          <w:rFonts w:ascii="宋体" w:hAnsi="宋体" w:hint="eastAsia"/>
          <w:sz w:val="22"/>
          <w:szCs w:val="24"/>
          <w:rPrChange w:id="2996" w:author="linxl" w:date="2019-09-05T14:23:00Z">
            <w:rPr>
              <w:rFonts w:ascii="宋体" w:hAnsi="宋体" w:hint="eastAsia"/>
              <w:szCs w:val="24"/>
            </w:rPr>
          </w:rPrChange>
        </w:rPr>
        <w:t>时刻的同步点</w:t>
      </w:r>
      <m:oMath>
        <m:sSubSup>
          <m:sSubSupPr>
            <m:ctrlPr>
              <w:rPr>
                <w:rFonts w:ascii="Cambria Math" w:hAnsi="Cambria Math"/>
                <w:sz w:val="22"/>
                <w:szCs w:val="24"/>
                <w:rPrChange w:id="2997" w:author="linxl" w:date="2019-09-05T14:23:00Z">
                  <w:rPr>
                    <w:rFonts w:ascii="Cambria Math" w:hAnsi="Cambria Math"/>
                    <w:szCs w:val="24"/>
                  </w:rPr>
                </w:rPrChange>
              </w:rPr>
            </m:ctrlPr>
          </m:sSubSupPr>
          <m:e>
            <m:r>
              <w:rPr>
                <w:rFonts w:ascii="Cambria Math" w:hAnsi="Cambria Math" w:hint="eastAsia"/>
                <w:sz w:val="22"/>
                <w:szCs w:val="24"/>
                <w:rPrChange w:id="2998" w:author="linxl" w:date="2019-09-05T14:23:00Z">
                  <w:rPr>
                    <w:rFonts w:ascii="Cambria Math" w:hAnsi="Cambria Math" w:hint="eastAsia"/>
                    <w:szCs w:val="24"/>
                  </w:rPr>
                </w:rPrChange>
              </w:rPr>
              <m:t>P</m:t>
            </m:r>
          </m:e>
          <m:sub>
            <m:r>
              <w:rPr>
                <w:rFonts w:ascii="Cambria Math" w:hAnsi="Cambria Math" w:hint="eastAsia"/>
                <w:sz w:val="22"/>
                <w:szCs w:val="24"/>
                <w:rPrChange w:id="2999" w:author="linxl" w:date="2019-09-05T14:23:00Z">
                  <w:rPr>
                    <w:rFonts w:ascii="Cambria Math" w:hAnsi="Cambria Math" w:hint="eastAsia"/>
                    <w:szCs w:val="24"/>
                  </w:rPr>
                </w:rPrChange>
              </w:rPr>
              <m:t>s</m:t>
            </m:r>
            <m:r>
              <m:rPr>
                <m:sty m:val="p"/>
              </m:rPr>
              <w:rPr>
                <w:rFonts w:ascii="Cambria Math" w:hAnsi="Cambria Math" w:hint="eastAsia"/>
                <w:sz w:val="22"/>
                <w:szCs w:val="24"/>
                <w:rPrChange w:id="3000" w:author="linxl" w:date="2019-09-05T14:23:00Z">
                  <w:rPr>
                    <w:rFonts w:ascii="Cambria Math" w:hAnsi="Cambria Math" w:hint="eastAsia"/>
                    <w:szCs w:val="24"/>
                  </w:rPr>
                </w:rPrChange>
              </w:rPr>
              <m:t>+</m:t>
            </m:r>
            <m:r>
              <w:rPr>
                <w:rFonts w:ascii="Cambria Math" w:hAnsi="Cambria Math" w:hint="eastAsia"/>
                <w:sz w:val="22"/>
                <w:szCs w:val="24"/>
                <w:rPrChange w:id="3001" w:author="linxl" w:date="2019-09-05T14:23:00Z">
                  <w:rPr>
                    <w:rFonts w:ascii="Cambria Math" w:hAnsi="Cambria Math" w:hint="eastAsia"/>
                    <w:szCs w:val="24"/>
                  </w:rPr>
                </w:rPrChange>
              </w:rPr>
              <m:t>i</m:t>
            </m:r>
          </m:sub>
          <m:sup>
            <m:r>
              <m:rPr>
                <m:sty m:val="p"/>
              </m:rPr>
              <w:rPr>
                <w:rFonts w:ascii="Cambria Math" w:hAnsi="Cambria Math"/>
                <w:sz w:val="22"/>
                <w:szCs w:val="24"/>
                <w:rPrChange w:id="3002" w:author="linxl" w:date="2019-09-05T14:23:00Z">
                  <w:rPr>
                    <w:rFonts w:ascii="Cambria Math" w:hAnsi="Cambria Math"/>
                    <w:szCs w:val="24"/>
                  </w:rPr>
                </w:rPrChange>
              </w:rPr>
              <m:t>'</m:t>
            </m:r>
          </m:sup>
        </m:sSubSup>
      </m:oMath>
      <w:r w:rsidRPr="00D973C4">
        <w:rPr>
          <w:rFonts w:ascii="宋体" w:hAnsi="宋体" w:hint="eastAsia"/>
          <w:sz w:val="22"/>
          <w:szCs w:val="24"/>
          <w:rPrChange w:id="3003" w:author="linxl" w:date="2019-09-05T14:23:00Z">
            <w:rPr>
              <w:rFonts w:ascii="宋体" w:hAnsi="宋体" w:hint="eastAsia"/>
              <w:szCs w:val="24"/>
            </w:rPr>
          </w:rPrChange>
        </w:rPr>
        <w:t>，如果</w:t>
      </w:r>
      <m:oMath>
        <m:sSubSup>
          <m:sSubSupPr>
            <m:ctrlPr>
              <w:rPr>
                <w:rFonts w:ascii="Cambria Math" w:hAnsi="Cambria Math"/>
                <w:sz w:val="22"/>
                <w:szCs w:val="24"/>
                <w:rPrChange w:id="3004" w:author="linxl" w:date="2019-09-05T14:23:00Z">
                  <w:rPr>
                    <w:rFonts w:ascii="Cambria Math" w:hAnsi="Cambria Math"/>
                    <w:szCs w:val="24"/>
                  </w:rPr>
                </w:rPrChange>
              </w:rPr>
            </m:ctrlPr>
          </m:sSubSupPr>
          <m:e>
            <m:r>
              <w:rPr>
                <w:rFonts w:ascii="Cambria Math" w:hAnsi="Cambria Math" w:hint="eastAsia"/>
                <w:sz w:val="22"/>
                <w:szCs w:val="24"/>
                <w:rPrChange w:id="3005" w:author="linxl" w:date="2019-09-05T14:23:00Z">
                  <w:rPr>
                    <w:rFonts w:ascii="Cambria Math" w:hAnsi="Cambria Math" w:hint="eastAsia"/>
                    <w:szCs w:val="24"/>
                  </w:rPr>
                </w:rPrChange>
              </w:rPr>
              <m:t>P</m:t>
            </m:r>
          </m:e>
          <m:sub>
            <m:r>
              <w:rPr>
                <w:rFonts w:ascii="Cambria Math" w:hAnsi="Cambria Math" w:hint="eastAsia"/>
                <w:sz w:val="22"/>
                <w:szCs w:val="24"/>
                <w:rPrChange w:id="3006" w:author="linxl" w:date="2019-09-05T14:23:00Z">
                  <w:rPr>
                    <w:rFonts w:ascii="Cambria Math" w:hAnsi="Cambria Math" w:hint="eastAsia"/>
                    <w:szCs w:val="24"/>
                  </w:rPr>
                </w:rPrChange>
              </w:rPr>
              <m:t>s</m:t>
            </m:r>
            <m:r>
              <m:rPr>
                <m:sty m:val="p"/>
              </m:rPr>
              <w:rPr>
                <w:rFonts w:ascii="Cambria Math" w:hAnsi="Cambria Math" w:hint="eastAsia"/>
                <w:sz w:val="22"/>
                <w:szCs w:val="24"/>
                <w:rPrChange w:id="3007" w:author="linxl" w:date="2019-09-05T14:23:00Z">
                  <w:rPr>
                    <w:rFonts w:ascii="Cambria Math" w:hAnsi="Cambria Math" w:hint="eastAsia"/>
                    <w:szCs w:val="24"/>
                  </w:rPr>
                </w:rPrChange>
              </w:rPr>
              <m:t>+</m:t>
            </m:r>
            <m:r>
              <w:rPr>
                <w:rFonts w:ascii="Cambria Math" w:hAnsi="Cambria Math" w:hint="eastAsia"/>
                <w:sz w:val="22"/>
                <w:szCs w:val="24"/>
                <w:rPrChange w:id="3008" w:author="linxl" w:date="2019-09-05T14:23:00Z">
                  <w:rPr>
                    <w:rFonts w:ascii="Cambria Math" w:hAnsi="Cambria Math" w:hint="eastAsia"/>
                    <w:szCs w:val="24"/>
                  </w:rPr>
                </w:rPrChange>
              </w:rPr>
              <m:t>i</m:t>
            </m:r>
          </m:sub>
          <m:sup>
            <m:r>
              <m:rPr>
                <m:sty m:val="p"/>
              </m:rPr>
              <w:rPr>
                <w:rFonts w:ascii="Cambria Math" w:hAnsi="Cambria Math"/>
                <w:sz w:val="22"/>
                <w:szCs w:val="24"/>
                <w:rPrChange w:id="3009" w:author="linxl" w:date="2019-09-05T14:23:00Z">
                  <w:rPr>
                    <w:rFonts w:ascii="Cambria Math" w:hAnsi="Cambria Math"/>
                    <w:szCs w:val="24"/>
                  </w:rPr>
                </w:rPrChange>
              </w:rPr>
              <m:t>'</m:t>
            </m:r>
          </m:sup>
        </m:sSubSup>
      </m:oMath>
      <w:r w:rsidRPr="00D973C4">
        <w:rPr>
          <w:rFonts w:ascii="宋体" w:hAnsi="宋体" w:hint="eastAsia"/>
          <w:sz w:val="22"/>
          <w:szCs w:val="24"/>
          <w:rPrChange w:id="3010" w:author="linxl" w:date="2019-09-05T14:23:00Z">
            <w:rPr>
              <w:rFonts w:ascii="宋体" w:hAnsi="宋体" w:hint="eastAsia"/>
              <w:szCs w:val="24"/>
            </w:rPr>
          </w:rPrChange>
        </w:rPr>
        <w:t>不在区域S中，则说明当前进行预测的</w:t>
      </w:r>
      <m:oMath>
        <m:sSub>
          <m:sSubPr>
            <m:ctrlPr>
              <w:rPr>
                <w:rFonts w:ascii="Cambria Math" w:hAnsi="Cambria Math"/>
                <w:sz w:val="22"/>
                <w:szCs w:val="24"/>
                <w:rPrChange w:id="3011" w:author="linxl" w:date="2019-09-05T14:23:00Z">
                  <w:rPr>
                    <w:rFonts w:ascii="Cambria Math" w:hAnsi="Cambria Math"/>
                    <w:szCs w:val="24"/>
                  </w:rPr>
                </w:rPrChange>
              </w:rPr>
            </m:ctrlPr>
          </m:sSubPr>
          <m:e>
            <m:r>
              <w:rPr>
                <w:rFonts w:ascii="Cambria Math" w:hAnsi="Cambria Math"/>
                <w:sz w:val="22"/>
                <w:szCs w:val="24"/>
                <w:rPrChange w:id="3012" w:author="linxl" w:date="2019-09-05T14:23:00Z">
                  <w:rPr>
                    <w:rFonts w:ascii="Cambria Math" w:hAnsi="Cambria Math"/>
                    <w:szCs w:val="24"/>
                  </w:rPr>
                </w:rPrChange>
              </w:rPr>
              <m:t>P</m:t>
            </m:r>
          </m:e>
          <m:sub>
            <m:r>
              <w:rPr>
                <w:rFonts w:ascii="Cambria Math" w:hAnsi="Cambria Math"/>
                <w:sz w:val="22"/>
                <w:szCs w:val="24"/>
                <w:rPrChange w:id="3013" w:author="linxl" w:date="2019-09-05T14:23:00Z">
                  <w:rPr>
                    <w:rFonts w:ascii="Cambria Math" w:hAnsi="Cambria Math"/>
                    <w:szCs w:val="24"/>
                  </w:rPr>
                </w:rPrChange>
              </w:rPr>
              <m:t>S</m:t>
            </m:r>
          </m:sub>
        </m:sSub>
      </m:oMath>
      <w:r w:rsidRPr="00D973C4">
        <w:rPr>
          <w:rFonts w:ascii="宋体" w:hAnsi="宋体" w:hint="eastAsia"/>
          <w:sz w:val="22"/>
          <w:szCs w:val="24"/>
          <w:rPrChange w:id="3014" w:author="linxl" w:date="2019-09-05T14:23:00Z">
            <w:rPr>
              <w:rFonts w:ascii="宋体" w:hAnsi="宋体" w:hint="eastAsia"/>
              <w:szCs w:val="24"/>
            </w:rPr>
          </w:rPrChange>
        </w:rPr>
        <w:t>和</w:t>
      </w:r>
      <m:oMath>
        <m:box>
          <m:boxPr>
            <m:opEmu m:val="1"/>
            <m:ctrlPr>
              <w:rPr>
                <w:rFonts w:ascii="Cambria Math" w:hAnsi="Cambria Math"/>
                <w:sz w:val="22"/>
                <w:szCs w:val="24"/>
                <w:rPrChange w:id="3015" w:author="linxl" w:date="2019-09-05T14:23:00Z">
                  <w:rPr>
                    <w:rFonts w:ascii="Cambria Math" w:hAnsi="Cambria Math"/>
                    <w:szCs w:val="24"/>
                  </w:rPr>
                </w:rPrChange>
              </w:rPr>
            </m:ctrlPr>
          </m:boxPr>
          <m:e>
            <m:box>
              <m:boxPr>
                <m:opEmu m:val="1"/>
                <m:ctrlPr>
                  <w:rPr>
                    <w:rFonts w:ascii="Cambria Math" w:hAnsi="Cambria Math"/>
                    <w:sz w:val="22"/>
                    <w:szCs w:val="24"/>
                    <w:rPrChange w:id="3016" w:author="linxl" w:date="2019-09-05T14:23:00Z">
                      <w:rPr>
                        <w:rFonts w:ascii="Cambria Math" w:hAnsi="Cambria Math"/>
                        <w:szCs w:val="24"/>
                      </w:rPr>
                    </w:rPrChange>
                  </w:rPr>
                </m:ctrlPr>
              </m:boxPr>
              <m:e>
                <m:acc>
                  <m:accPr>
                    <m:chr m:val="⃗"/>
                    <m:ctrlPr>
                      <w:rPr>
                        <w:rFonts w:ascii="Cambria Math" w:hAnsi="Cambria Math"/>
                        <w:sz w:val="22"/>
                        <w:szCs w:val="24"/>
                        <w:rPrChange w:id="3017" w:author="linxl" w:date="2019-09-05T14:23:00Z">
                          <w:rPr>
                            <w:rFonts w:ascii="Cambria Math" w:hAnsi="Cambria Math"/>
                            <w:szCs w:val="24"/>
                          </w:rPr>
                        </w:rPrChange>
                      </w:rPr>
                    </m:ctrlPr>
                  </m:accPr>
                  <m:e>
                    <m:sSub>
                      <m:sSubPr>
                        <m:ctrlPr>
                          <w:rPr>
                            <w:rFonts w:ascii="Cambria Math" w:hAnsi="Cambria Math"/>
                            <w:sz w:val="22"/>
                            <w:szCs w:val="24"/>
                            <w:rPrChange w:id="3018" w:author="linxl" w:date="2019-09-05T14:23:00Z">
                              <w:rPr>
                                <w:rFonts w:ascii="Cambria Math" w:hAnsi="Cambria Math"/>
                                <w:szCs w:val="24"/>
                              </w:rPr>
                            </w:rPrChange>
                          </w:rPr>
                        </m:ctrlPr>
                      </m:sSubPr>
                      <m:e>
                        <m:r>
                          <w:rPr>
                            <w:rFonts w:ascii="Cambria Math" w:hAnsi="Cambria Math"/>
                            <w:sz w:val="22"/>
                            <w:szCs w:val="24"/>
                            <w:rPrChange w:id="3019" w:author="linxl" w:date="2019-09-05T14:23:00Z">
                              <w:rPr>
                                <w:rFonts w:ascii="Cambria Math" w:hAnsi="Cambria Math"/>
                                <w:szCs w:val="24"/>
                              </w:rPr>
                            </w:rPrChange>
                          </w:rPr>
                          <m:t>v</m:t>
                        </m:r>
                      </m:e>
                      <m:sub>
                        <m:r>
                          <w:rPr>
                            <w:rFonts w:ascii="Cambria Math" w:hAnsi="Cambria Math"/>
                            <w:sz w:val="22"/>
                            <w:szCs w:val="24"/>
                            <w:rPrChange w:id="3020" w:author="linxl" w:date="2019-09-05T14:23:00Z">
                              <w:rPr>
                                <w:rFonts w:ascii="Cambria Math" w:hAnsi="Cambria Math"/>
                                <w:szCs w:val="24"/>
                              </w:rPr>
                            </w:rPrChange>
                          </w:rPr>
                          <m:t>s</m:t>
                        </m:r>
                      </m:sub>
                    </m:sSub>
                    <m:r>
                      <m:rPr>
                        <m:sty m:val="p"/>
                      </m:rPr>
                      <w:rPr>
                        <w:rFonts w:ascii="Cambria Math" w:hAnsi="Cambria Math"/>
                        <w:sz w:val="22"/>
                        <w:szCs w:val="24"/>
                        <w:rPrChange w:id="3021" w:author="linxl" w:date="2019-09-05T14:23:00Z">
                          <w:rPr>
                            <w:rFonts w:ascii="Cambria Math" w:hAnsi="Cambria Math"/>
                            <w:szCs w:val="24"/>
                          </w:rPr>
                        </w:rPrChange>
                      </w:rPr>
                      <m:t xml:space="preserve"> </m:t>
                    </m:r>
                  </m:e>
                </m:acc>
              </m:e>
            </m:box>
          </m:e>
        </m:box>
      </m:oMath>
      <w:r w:rsidRPr="00D973C4">
        <w:rPr>
          <w:rFonts w:ascii="宋体" w:hAnsi="宋体" w:hint="eastAsia"/>
          <w:sz w:val="22"/>
          <w:szCs w:val="24"/>
          <w:rPrChange w:id="3022" w:author="linxl" w:date="2019-09-05T14:23:00Z">
            <w:rPr>
              <w:rFonts w:ascii="宋体" w:hAnsi="宋体" w:hint="eastAsia"/>
              <w:szCs w:val="24"/>
            </w:rPr>
          </w:rPrChange>
        </w:rPr>
        <w:t>均需要更新，更新</w:t>
      </w:r>
      <m:oMath>
        <m:sSub>
          <m:sSubPr>
            <m:ctrlPr>
              <w:rPr>
                <w:rFonts w:ascii="Cambria Math" w:hAnsi="Cambria Math"/>
                <w:sz w:val="22"/>
                <w:szCs w:val="24"/>
                <w:rPrChange w:id="3023" w:author="linxl" w:date="2019-09-05T14:23:00Z">
                  <w:rPr>
                    <w:rFonts w:ascii="Cambria Math" w:hAnsi="Cambria Math"/>
                    <w:szCs w:val="24"/>
                  </w:rPr>
                </w:rPrChange>
              </w:rPr>
            </m:ctrlPr>
          </m:sSubPr>
          <m:e>
            <m:r>
              <w:rPr>
                <w:rFonts w:ascii="Cambria Math" w:hAnsi="Cambria Math"/>
                <w:sz w:val="22"/>
                <w:szCs w:val="24"/>
                <w:rPrChange w:id="3024" w:author="linxl" w:date="2019-09-05T14:23:00Z">
                  <w:rPr>
                    <w:rFonts w:ascii="Cambria Math" w:hAnsi="Cambria Math"/>
                    <w:szCs w:val="24"/>
                  </w:rPr>
                </w:rPrChange>
              </w:rPr>
              <m:t>P</m:t>
            </m:r>
          </m:e>
          <m:sub>
            <m:r>
              <w:rPr>
                <w:rFonts w:ascii="Cambria Math" w:hAnsi="Cambria Math"/>
                <w:sz w:val="22"/>
                <w:szCs w:val="24"/>
                <w:rPrChange w:id="3025" w:author="linxl" w:date="2019-09-05T14:23:00Z">
                  <w:rPr>
                    <w:rFonts w:ascii="Cambria Math" w:hAnsi="Cambria Math"/>
                    <w:szCs w:val="24"/>
                  </w:rPr>
                </w:rPrChange>
              </w:rPr>
              <m:t>S</m:t>
            </m:r>
          </m:sub>
        </m:sSub>
      </m:oMath>
      <w:r w:rsidRPr="00D973C4">
        <w:rPr>
          <w:rFonts w:ascii="宋体" w:hAnsi="宋体"/>
          <w:sz w:val="22"/>
          <w:szCs w:val="24"/>
          <w:rPrChange w:id="3026" w:author="linxl" w:date="2019-09-05T14:23:00Z">
            <w:rPr>
              <w:rFonts w:ascii="宋体" w:hAnsi="宋体"/>
              <w:szCs w:val="24"/>
            </w:rPr>
          </w:rPrChange>
        </w:rPr>
        <w:t>=</w:t>
      </w:r>
      <m:oMath>
        <m:sSub>
          <m:sSubPr>
            <m:ctrlPr>
              <w:rPr>
                <w:rFonts w:ascii="Cambria Math" w:hAnsi="Cambria Math"/>
                <w:sz w:val="22"/>
                <w:szCs w:val="24"/>
                <w:rPrChange w:id="3027" w:author="linxl" w:date="2019-09-05T14:23:00Z">
                  <w:rPr>
                    <w:rFonts w:ascii="Cambria Math" w:hAnsi="Cambria Math"/>
                    <w:szCs w:val="24"/>
                  </w:rPr>
                </w:rPrChange>
              </w:rPr>
            </m:ctrlPr>
          </m:sSubPr>
          <m:e>
            <m:r>
              <w:rPr>
                <w:rFonts w:ascii="Cambria Math" w:hAnsi="Cambria Math"/>
                <w:sz w:val="22"/>
                <w:szCs w:val="24"/>
                <w:rPrChange w:id="3028" w:author="linxl" w:date="2019-09-05T14:23:00Z">
                  <w:rPr>
                    <w:rFonts w:ascii="Cambria Math" w:hAnsi="Cambria Math"/>
                    <w:szCs w:val="24"/>
                  </w:rPr>
                </w:rPrChange>
              </w:rPr>
              <m:t>P</m:t>
            </m:r>
          </m:e>
          <m:sub>
            <m:r>
              <w:rPr>
                <w:rFonts w:ascii="Cambria Math" w:hAnsi="Cambria Math"/>
                <w:sz w:val="22"/>
                <w:szCs w:val="24"/>
                <w:rPrChange w:id="3029" w:author="linxl" w:date="2019-09-05T14:23:00Z">
                  <w:rPr>
                    <w:rFonts w:ascii="Cambria Math" w:hAnsi="Cambria Math"/>
                    <w:szCs w:val="24"/>
                  </w:rPr>
                </w:rPrChange>
              </w:rPr>
              <m:t>i</m:t>
            </m:r>
            <m:r>
              <m:rPr>
                <m:sty m:val="p"/>
              </m:rPr>
              <w:rPr>
                <w:rFonts w:ascii="Cambria Math" w:hAnsi="Cambria Math"/>
                <w:sz w:val="22"/>
                <w:szCs w:val="24"/>
                <w:rPrChange w:id="3030" w:author="linxl" w:date="2019-09-05T14:23:00Z">
                  <w:rPr>
                    <w:rFonts w:ascii="Cambria Math" w:hAnsi="Cambria Math"/>
                    <w:szCs w:val="24"/>
                  </w:rPr>
                </w:rPrChange>
              </w:rPr>
              <m:t>-1</m:t>
            </m:r>
          </m:sub>
        </m:sSub>
        <m:r>
          <m:rPr>
            <m:sty m:val="p"/>
          </m:rPr>
          <w:rPr>
            <w:rFonts w:ascii="Cambria Math" w:hAnsi="Cambria Math"/>
            <w:sz w:val="22"/>
            <w:szCs w:val="24"/>
            <w:rPrChange w:id="3031" w:author="linxl" w:date="2019-09-05T14:23:00Z">
              <w:rPr>
                <w:rFonts w:ascii="Cambria Math" w:hAnsi="Cambria Math"/>
                <w:szCs w:val="24"/>
              </w:rPr>
            </w:rPrChange>
          </w:rPr>
          <m:t>,</m:t>
        </m:r>
        <m:box>
          <m:boxPr>
            <m:opEmu m:val="1"/>
            <m:ctrlPr>
              <w:rPr>
                <w:rFonts w:ascii="Cambria Math" w:hAnsi="Cambria Math"/>
                <w:sz w:val="22"/>
                <w:szCs w:val="24"/>
                <w:rPrChange w:id="3032" w:author="linxl" w:date="2019-09-05T14:23:00Z">
                  <w:rPr>
                    <w:rFonts w:ascii="Cambria Math" w:hAnsi="Cambria Math"/>
                    <w:szCs w:val="24"/>
                  </w:rPr>
                </w:rPrChange>
              </w:rPr>
            </m:ctrlPr>
          </m:boxPr>
          <m:e>
            <m:box>
              <m:boxPr>
                <m:opEmu m:val="1"/>
                <m:ctrlPr>
                  <w:rPr>
                    <w:rFonts w:ascii="Cambria Math" w:hAnsi="Cambria Math"/>
                    <w:sz w:val="22"/>
                    <w:szCs w:val="24"/>
                    <w:rPrChange w:id="3033" w:author="linxl" w:date="2019-09-05T14:23:00Z">
                      <w:rPr>
                        <w:rFonts w:ascii="Cambria Math" w:hAnsi="Cambria Math"/>
                        <w:szCs w:val="24"/>
                      </w:rPr>
                    </w:rPrChange>
                  </w:rPr>
                </m:ctrlPr>
              </m:boxPr>
              <m:e>
                <m:acc>
                  <m:accPr>
                    <m:chr m:val="⃗"/>
                    <m:ctrlPr>
                      <w:rPr>
                        <w:rFonts w:ascii="Cambria Math" w:hAnsi="Cambria Math"/>
                        <w:sz w:val="22"/>
                        <w:szCs w:val="24"/>
                        <w:rPrChange w:id="3034" w:author="linxl" w:date="2019-09-05T14:23:00Z">
                          <w:rPr>
                            <w:rFonts w:ascii="Cambria Math" w:hAnsi="Cambria Math"/>
                            <w:szCs w:val="24"/>
                          </w:rPr>
                        </w:rPrChange>
                      </w:rPr>
                    </m:ctrlPr>
                  </m:accPr>
                  <m:e>
                    <m:sSub>
                      <m:sSubPr>
                        <m:ctrlPr>
                          <w:rPr>
                            <w:rFonts w:ascii="Cambria Math" w:hAnsi="Cambria Math"/>
                            <w:sz w:val="22"/>
                            <w:szCs w:val="24"/>
                            <w:rPrChange w:id="3035" w:author="linxl" w:date="2019-09-05T14:23:00Z">
                              <w:rPr>
                                <w:rFonts w:ascii="Cambria Math" w:hAnsi="Cambria Math"/>
                                <w:szCs w:val="24"/>
                              </w:rPr>
                            </w:rPrChange>
                          </w:rPr>
                        </m:ctrlPr>
                      </m:sSubPr>
                      <m:e>
                        <m:r>
                          <w:rPr>
                            <w:rFonts w:ascii="Cambria Math" w:hAnsi="Cambria Math"/>
                            <w:sz w:val="22"/>
                            <w:szCs w:val="24"/>
                            <w:rPrChange w:id="3036" w:author="linxl" w:date="2019-09-05T14:23:00Z">
                              <w:rPr>
                                <w:rFonts w:ascii="Cambria Math" w:hAnsi="Cambria Math"/>
                                <w:szCs w:val="24"/>
                              </w:rPr>
                            </w:rPrChange>
                          </w:rPr>
                          <m:t>v</m:t>
                        </m:r>
                      </m:e>
                      <m:sub>
                        <m:r>
                          <w:rPr>
                            <w:rFonts w:ascii="Cambria Math" w:hAnsi="Cambria Math"/>
                            <w:sz w:val="22"/>
                            <w:szCs w:val="24"/>
                            <w:rPrChange w:id="3037" w:author="linxl" w:date="2019-09-05T14:23:00Z">
                              <w:rPr>
                                <w:rFonts w:ascii="Cambria Math" w:hAnsi="Cambria Math"/>
                                <w:szCs w:val="24"/>
                              </w:rPr>
                            </w:rPrChange>
                          </w:rPr>
                          <m:t>s</m:t>
                        </m:r>
                      </m:sub>
                    </m:sSub>
                    <m:r>
                      <m:rPr>
                        <m:sty m:val="p"/>
                      </m:rPr>
                      <w:rPr>
                        <w:rFonts w:ascii="Cambria Math" w:hAnsi="Cambria Math"/>
                        <w:sz w:val="22"/>
                        <w:szCs w:val="24"/>
                        <w:rPrChange w:id="3038" w:author="linxl" w:date="2019-09-05T14:23:00Z">
                          <w:rPr>
                            <w:rFonts w:ascii="Cambria Math" w:hAnsi="Cambria Math"/>
                            <w:szCs w:val="24"/>
                          </w:rPr>
                        </w:rPrChange>
                      </w:rPr>
                      <m:t xml:space="preserve"> </m:t>
                    </m:r>
                  </m:e>
                </m:acc>
              </m:e>
            </m:box>
          </m:e>
        </m:box>
      </m:oMath>
      <w:r w:rsidRPr="00D973C4">
        <w:rPr>
          <w:rFonts w:ascii="宋体" w:hAnsi="宋体"/>
          <w:sz w:val="22"/>
          <w:szCs w:val="24"/>
          <w:rPrChange w:id="3039" w:author="linxl" w:date="2019-09-05T14:23:00Z">
            <w:rPr>
              <w:rFonts w:ascii="宋体" w:hAnsi="宋体"/>
              <w:szCs w:val="24"/>
            </w:rPr>
          </w:rPrChange>
        </w:rPr>
        <w:t>=</w:t>
      </w:r>
      <m:oMath>
        <m:box>
          <m:boxPr>
            <m:opEmu m:val="1"/>
            <m:ctrlPr>
              <w:rPr>
                <w:rFonts w:ascii="Cambria Math" w:hAnsi="Cambria Math"/>
                <w:sz w:val="22"/>
                <w:szCs w:val="24"/>
                <w:rPrChange w:id="3040" w:author="linxl" w:date="2019-09-05T14:23:00Z">
                  <w:rPr>
                    <w:rFonts w:ascii="Cambria Math" w:hAnsi="Cambria Math"/>
                    <w:szCs w:val="24"/>
                  </w:rPr>
                </w:rPrChange>
              </w:rPr>
            </m:ctrlPr>
          </m:boxPr>
          <m:e>
            <m:box>
              <m:boxPr>
                <m:opEmu m:val="1"/>
                <m:ctrlPr>
                  <w:rPr>
                    <w:rFonts w:ascii="Cambria Math" w:hAnsi="Cambria Math"/>
                    <w:sz w:val="22"/>
                    <w:szCs w:val="24"/>
                    <w:rPrChange w:id="3041" w:author="linxl" w:date="2019-09-05T14:23:00Z">
                      <w:rPr>
                        <w:rFonts w:ascii="Cambria Math" w:hAnsi="Cambria Math"/>
                        <w:szCs w:val="24"/>
                      </w:rPr>
                    </w:rPrChange>
                  </w:rPr>
                </m:ctrlPr>
              </m:boxPr>
              <m:e>
                <m:acc>
                  <m:accPr>
                    <m:chr m:val="⃗"/>
                    <m:ctrlPr>
                      <w:rPr>
                        <w:rFonts w:ascii="Cambria Math" w:hAnsi="Cambria Math"/>
                        <w:sz w:val="22"/>
                        <w:szCs w:val="24"/>
                        <w:rPrChange w:id="3042" w:author="linxl" w:date="2019-09-05T14:23:00Z">
                          <w:rPr>
                            <w:rFonts w:ascii="Cambria Math" w:hAnsi="Cambria Math"/>
                            <w:szCs w:val="24"/>
                          </w:rPr>
                        </w:rPrChange>
                      </w:rPr>
                    </m:ctrlPr>
                  </m:accPr>
                  <m:e>
                    <m:sSub>
                      <m:sSubPr>
                        <m:ctrlPr>
                          <w:rPr>
                            <w:rFonts w:ascii="Cambria Math" w:hAnsi="Cambria Math"/>
                            <w:sz w:val="22"/>
                            <w:szCs w:val="24"/>
                            <w:rPrChange w:id="3043" w:author="linxl" w:date="2019-09-05T14:23:00Z">
                              <w:rPr>
                                <w:rFonts w:ascii="Cambria Math" w:hAnsi="Cambria Math"/>
                                <w:szCs w:val="24"/>
                              </w:rPr>
                            </w:rPrChange>
                          </w:rPr>
                        </m:ctrlPr>
                      </m:sSubPr>
                      <m:e>
                        <m:r>
                          <w:rPr>
                            <w:rFonts w:ascii="Cambria Math" w:hAnsi="Cambria Math"/>
                            <w:sz w:val="22"/>
                            <w:szCs w:val="24"/>
                            <w:rPrChange w:id="3044" w:author="linxl" w:date="2019-09-05T14:23:00Z">
                              <w:rPr>
                                <w:rFonts w:ascii="Cambria Math" w:hAnsi="Cambria Math"/>
                                <w:szCs w:val="24"/>
                              </w:rPr>
                            </w:rPrChange>
                          </w:rPr>
                          <m:t>v</m:t>
                        </m:r>
                      </m:e>
                      <m:sub>
                        <m:r>
                          <m:rPr>
                            <m:sty m:val="p"/>
                          </m:rPr>
                          <w:rPr>
                            <w:rFonts w:ascii="Cambria Math" w:hAnsi="Cambria Math" w:hint="eastAsia"/>
                            <w:sz w:val="22"/>
                            <w:szCs w:val="24"/>
                            <w:rPrChange w:id="3045" w:author="linxl" w:date="2019-09-05T14:23:00Z">
                              <w:rPr>
                                <w:rFonts w:ascii="Cambria Math" w:hAnsi="Cambria Math" w:hint="eastAsia"/>
                                <w:szCs w:val="24"/>
                              </w:rPr>
                            </w:rPrChange>
                          </w:rPr>
                          <m:t>i</m:t>
                        </m:r>
                        <m:r>
                          <m:rPr>
                            <m:sty m:val="p"/>
                          </m:rPr>
                          <w:rPr>
                            <w:rFonts w:ascii="Cambria Math" w:hAnsi="Cambria Math"/>
                            <w:sz w:val="22"/>
                            <w:szCs w:val="24"/>
                            <w:rPrChange w:id="3046" w:author="linxl" w:date="2019-09-05T14:23:00Z">
                              <w:rPr>
                                <w:rFonts w:ascii="Cambria Math" w:hAnsi="Cambria Math"/>
                                <w:szCs w:val="24"/>
                              </w:rPr>
                            </w:rPrChange>
                          </w:rPr>
                          <m:t>-1,</m:t>
                        </m:r>
                        <m:r>
                          <m:rPr>
                            <m:sty m:val="p"/>
                          </m:rPr>
                          <w:rPr>
                            <w:rFonts w:ascii="Cambria Math" w:hAnsi="Cambria Math" w:hint="eastAsia"/>
                            <w:sz w:val="22"/>
                            <w:szCs w:val="24"/>
                            <w:rPrChange w:id="3047" w:author="linxl" w:date="2019-09-05T14:23:00Z">
                              <w:rPr>
                                <w:rFonts w:ascii="Cambria Math" w:hAnsi="Cambria Math" w:hint="eastAsia"/>
                                <w:szCs w:val="24"/>
                              </w:rPr>
                            </w:rPrChange>
                          </w:rPr>
                          <m:t>i</m:t>
                        </m:r>
                      </m:sub>
                    </m:sSub>
                    <m:r>
                      <m:rPr>
                        <m:sty m:val="p"/>
                      </m:rPr>
                      <w:rPr>
                        <w:rFonts w:ascii="Cambria Math" w:hAnsi="Cambria Math"/>
                        <w:sz w:val="22"/>
                        <w:szCs w:val="24"/>
                        <w:rPrChange w:id="3048" w:author="linxl" w:date="2019-09-05T14:23:00Z">
                          <w:rPr>
                            <w:rFonts w:ascii="Cambria Math" w:hAnsi="Cambria Math"/>
                            <w:szCs w:val="24"/>
                          </w:rPr>
                        </w:rPrChange>
                      </w:rPr>
                      <m:t xml:space="preserve"> </m:t>
                    </m:r>
                  </m:e>
                </m:acc>
              </m:e>
            </m:box>
          </m:e>
        </m:box>
      </m:oMath>
      <w:r w:rsidRPr="00D973C4">
        <w:rPr>
          <w:rFonts w:ascii="宋体" w:hAnsi="宋体" w:hint="eastAsia"/>
          <w:sz w:val="22"/>
          <w:szCs w:val="24"/>
          <w:rPrChange w:id="3049" w:author="linxl" w:date="2019-09-05T14:23:00Z">
            <w:rPr>
              <w:rFonts w:ascii="宋体" w:hAnsi="宋体" w:hint="eastAsia"/>
              <w:szCs w:val="24"/>
            </w:rPr>
          </w:rPrChange>
        </w:rPr>
        <w:t>,</w:t>
      </w:r>
      <w:r w:rsidRPr="00D973C4">
        <w:rPr>
          <w:rFonts w:ascii="宋体" w:hAnsi="宋体"/>
          <w:sz w:val="22"/>
          <w:szCs w:val="24"/>
          <w:rPrChange w:id="3050" w:author="linxl" w:date="2019-09-05T14:23:00Z">
            <w:rPr>
              <w:rFonts w:ascii="宋体" w:hAnsi="宋体"/>
              <w:szCs w:val="24"/>
            </w:rPr>
          </w:rPrChange>
        </w:rPr>
        <w:t xml:space="preserve"> S=</w:t>
      </w:r>
      <m:oMath>
        <m:sSub>
          <m:sSubPr>
            <m:ctrlPr>
              <w:rPr>
                <w:rFonts w:ascii="Cambria Math" w:hAnsi="Cambria Math"/>
                <w:sz w:val="22"/>
                <w:szCs w:val="24"/>
                <w:rPrChange w:id="3051" w:author="linxl" w:date="2019-09-05T14:23:00Z">
                  <w:rPr>
                    <w:rFonts w:ascii="Cambria Math" w:hAnsi="Cambria Math"/>
                    <w:szCs w:val="24"/>
                  </w:rPr>
                </w:rPrChange>
              </w:rPr>
            </m:ctrlPr>
          </m:sSubPr>
          <m:e>
            <m:r>
              <w:rPr>
                <w:rFonts w:ascii="Cambria Math" w:hAnsi="Cambria Math"/>
                <w:sz w:val="22"/>
                <w:szCs w:val="24"/>
                <w:rPrChange w:id="3052" w:author="linxl" w:date="2019-09-05T14:23:00Z">
                  <w:rPr>
                    <w:rFonts w:ascii="Cambria Math" w:hAnsi="Cambria Math"/>
                    <w:szCs w:val="24"/>
                  </w:rPr>
                </w:rPrChange>
              </w:rPr>
              <m:t>O</m:t>
            </m:r>
          </m:e>
          <m:sub>
            <m:r>
              <w:rPr>
                <w:rFonts w:ascii="Cambria Math" w:hAnsi="Cambria Math"/>
                <w:sz w:val="22"/>
                <w:szCs w:val="24"/>
                <w:rPrChange w:id="3053" w:author="linxl" w:date="2019-09-05T14:23:00Z">
                  <w:rPr>
                    <w:rFonts w:ascii="Cambria Math" w:hAnsi="Cambria Math"/>
                    <w:szCs w:val="24"/>
                  </w:rPr>
                </w:rPrChange>
              </w:rPr>
              <m:t>i</m:t>
            </m:r>
          </m:sub>
        </m:sSub>
      </m:oMath>
      <w:r w:rsidRPr="00D973C4">
        <w:rPr>
          <w:rFonts w:ascii="宋体" w:hAnsi="宋体" w:hint="eastAsia"/>
          <w:sz w:val="22"/>
          <w:szCs w:val="24"/>
          <w:rPrChange w:id="3054" w:author="linxl" w:date="2019-09-05T14:23:00Z">
            <w:rPr>
              <w:rFonts w:ascii="宋体" w:hAnsi="宋体" w:hint="eastAsia"/>
              <w:szCs w:val="24"/>
            </w:rPr>
          </w:rPrChange>
        </w:rPr>
        <w:t>。如果</w:t>
      </w:r>
      <m:oMath>
        <m:sSubSup>
          <m:sSubSupPr>
            <m:ctrlPr>
              <w:rPr>
                <w:rFonts w:ascii="Cambria Math" w:hAnsi="Cambria Math"/>
                <w:sz w:val="22"/>
                <w:szCs w:val="24"/>
                <w:rPrChange w:id="3055" w:author="linxl" w:date="2019-09-05T14:23:00Z">
                  <w:rPr>
                    <w:rFonts w:ascii="Cambria Math" w:hAnsi="Cambria Math"/>
                    <w:szCs w:val="24"/>
                  </w:rPr>
                </w:rPrChange>
              </w:rPr>
            </m:ctrlPr>
          </m:sSubSupPr>
          <m:e>
            <m:r>
              <w:rPr>
                <w:rFonts w:ascii="Cambria Math" w:hAnsi="Cambria Math" w:hint="eastAsia"/>
                <w:sz w:val="22"/>
                <w:szCs w:val="24"/>
                <w:rPrChange w:id="3056" w:author="linxl" w:date="2019-09-05T14:23:00Z">
                  <w:rPr>
                    <w:rFonts w:ascii="Cambria Math" w:hAnsi="Cambria Math" w:hint="eastAsia"/>
                    <w:szCs w:val="24"/>
                  </w:rPr>
                </w:rPrChange>
              </w:rPr>
              <m:t>P</m:t>
            </m:r>
          </m:e>
          <m:sub>
            <m:r>
              <w:rPr>
                <w:rFonts w:ascii="Cambria Math" w:hAnsi="Cambria Math" w:hint="eastAsia"/>
                <w:sz w:val="22"/>
                <w:szCs w:val="24"/>
                <w:rPrChange w:id="3057" w:author="linxl" w:date="2019-09-05T14:23:00Z">
                  <w:rPr>
                    <w:rFonts w:ascii="Cambria Math" w:hAnsi="Cambria Math" w:hint="eastAsia"/>
                    <w:szCs w:val="24"/>
                  </w:rPr>
                </w:rPrChange>
              </w:rPr>
              <m:t>s</m:t>
            </m:r>
            <m:r>
              <m:rPr>
                <m:sty m:val="p"/>
              </m:rPr>
              <w:rPr>
                <w:rFonts w:ascii="Cambria Math" w:hAnsi="Cambria Math" w:hint="eastAsia"/>
                <w:sz w:val="22"/>
                <w:szCs w:val="24"/>
                <w:rPrChange w:id="3058" w:author="linxl" w:date="2019-09-05T14:23:00Z">
                  <w:rPr>
                    <w:rFonts w:ascii="Cambria Math" w:hAnsi="Cambria Math" w:hint="eastAsia"/>
                    <w:szCs w:val="24"/>
                  </w:rPr>
                </w:rPrChange>
              </w:rPr>
              <m:t>+</m:t>
            </m:r>
            <m:r>
              <w:rPr>
                <w:rFonts w:ascii="Cambria Math" w:hAnsi="Cambria Math" w:hint="eastAsia"/>
                <w:sz w:val="22"/>
                <w:szCs w:val="24"/>
                <w:rPrChange w:id="3059" w:author="linxl" w:date="2019-09-05T14:23:00Z">
                  <w:rPr>
                    <w:rFonts w:ascii="Cambria Math" w:hAnsi="Cambria Math" w:hint="eastAsia"/>
                    <w:szCs w:val="24"/>
                  </w:rPr>
                </w:rPrChange>
              </w:rPr>
              <m:t>i</m:t>
            </m:r>
          </m:sub>
          <m:sup>
            <m:r>
              <m:rPr>
                <m:sty m:val="p"/>
              </m:rPr>
              <w:rPr>
                <w:rFonts w:ascii="Cambria Math" w:hAnsi="Cambria Math"/>
                <w:sz w:val="22"/>
                <w:szCs w:val="24"/>
                <w:rPrChange w:id="3060" w:author="linxl" w:date="2019-09-05T14:23:00Z">
                  <w:rPr>
                    <w:rFonts w:ascii="Cambria Math" w:hAnsi="Cambria Math"/>
                    <w:szCs w:val="24"/>
                  </w:rPr>
                </w:rPrChange>
              </w:rPr>
              <m:t>'</m:t>
            </m:r>
          </m:sup>
        </m:sSubSup>
      </m:oMath>
      <w:r w:rsidRPr="00D973C4">
        <w:rPr>
          <w:rFonts w:ascii="宋体" w:hAnsi="宋体" w:hint="eastAsia"/>
          <w:sz w:val="22"/>
          <w:szCs w:val="24"/>
          <w:rPrChange w:id="3061" w:author="linxl" w:date="2019-09-05T14:23:00Z">
            <w:rPr>
              <w:rFonts w:ascii="宋体" w:hAnsi="宋体" w:hint="eastAsia"/>
              <w:szCs w:val="24"/>
            </w:rPr>
          </w:rPrChange>
        </w:rPr>
        <w:t>在区域S中，则根据</w:t>
      </w:r>
      <m:oMath>
        <m:sSub>
          <m:sSubPr>
            <m:ctrlPr>
              <w:rPr>
                <w:rFonts w:ascii="Cambria Math" w:hAnsi="Cambria Math"/>
                <w:sz w:val="22"/>
                <w:szCs w:val="24"/>
                <w:rPrChange w:id="3062" w:author="linxl" w:date="2019-09-05T14:23:00Z">
                  <w:rPr>
                    <w:rFonts w:ascii="Cambria Math" w:hAnsi="Cambria Math"/>
                    <w:szCs w:val="24"/>
                  </w:rPr>
                </w:rPrChange>
              </w:rPr>
            </m:ctrlPr>
          </m:sSubPr>
          <m:e>
            <m:r>
              <w:rPr>
                <w:rFonts w:ascii="Cambria Math" w:hAnsi="Cambria Math"/>
                <w:sz w:val="22"/>
                <w:szCs w:val="24"/>
                <w:rPrChange w:id="3063" w:author="linxl" w:date="2019-09-05T14:23:00Z">
                  <w:rPr>
                    <w:rFonts w:ascii="Cambria Math" w:hAnsi="Cambria Math"/>
                    <w:szCs w:val="24"/>
                  </w:rPr>
                </w:rPrChange>
              </w:rPr>
              <m:t>P</m:t>
            </m:r>
          </m:e>
          <m:sub>
            <m:r>
              <w:rPr>
                <w:rFonts w:ascii="Cambria Math" w:hAnsi="Cambria Math"/>
                <w:sz w:val="22"/>
                <w:szCs w:val="24"/>
                <w:rPrChange w:id="3064" w:author="linxl" w:date="2019-09-05T14:23:00Z">
                  <w:rPr>
                    <w:rFonts w:ascii="Cambria Math" w:hAnsi="Cambria Math"/>
                    <w:szCs w:val="24"/>
                  </w:rPr>
                </w:rPrChange>
              </w:rPr>
              <m:t>S</m:t>
            </m:r>
          </m:sub>
        </m:sSub>
      </m:oMath>
      <w:r w:rsidRPr="00D973C4">
        <w:rPr>
          <w:rFonts w:ascii="宋体" w:hAnsi="宋体" w:hint="eastAsia"/>
          <w:sz w:val="22"/>
          <w:szCs w:val="24"/>
          <w:rPrChange w:id="3065" w:author="linxl" w:date="2019-09-05T14:23:00Z">
            <w:rPr>
              <w:rFonts w:ascii="宋体" w:hAnsi="宋体" w:hint="eastAsia"/>
              <w:szCs w:val="24"/>
            </w:rPr>
          </w:rPrChange>
        </w:rPr>
        <w:t>和</w:t>
      </w:r>
      <m:oMath>
        <m:box>
          <m:boxPr>
            <m:opEmu m:val="1"/>
            <m:ctrlPr>
              <w:rPr>
                <w:rFonts w:ascii="Cambria Math" w:hAnsi="Cambria Math"/>
                <w:sz w:val="22"/>
                <w:szCs w:val="24"/>
                <w:rPrChange w:id="3066" w:author="linxl" w:date="2019-09-05T14:23:00Z">
                  <w:rPr>
                    <w:rFonts w:ascii="Cambria Math" w:hAnsi="Cambria Math"/>
                    <w:szCs w:val="24"/>
                  </w:rPr>
                </w:rPrChange>
              </w:rPr>
            </m:ctrlPr>
          </m:boxPr>
          <m:e>
            <m:box>
              <m:boxPr>
                <m:opEmu m:val="1"/>
                <m:ctrlPr>
                  <w:rPr>
                    <w:rFonts w:ascii="Cambria Math" w:hAnsi="Cambria Math"/>
                    <w:sz w:val="22"/>
                    <w:szCs w:val="24"/>
                    <w:rPrChange w:id="3067" w:author="linxl" w:date="2019-09-05T14:23:00Z">
                      <w:rPr>
                        <w:rFonts w:ascii="Cambria Math" w:hAnsi="Cambria Math"/>
                        <w:szCs w:val="24"/>
                      </w:rPr>
                    </w:rPrChange>
                  </w:rPr>
                </m:ctrlPr>
              </m:boxPr>
              <m:e>
                <m:acc>
                  <m:accPr>
                    <m:chr m:val="⃗"/>
                    <m:ctrlPr>
                      <w:rPr>
                        <w:rFonts w:ascii="Cambria Math" w:hAnsi="Cambria Math"/>
                        <w:sz w:val="22"/>
                        <w:szCs w:val="24"/>
                        <w:rPrChange w:id="3068" w:author="linxl" w:date="2019-09-05T14:23:00Z">
                          <w:rPr>
                            <w:rFonts w:ascii="Cambria Math" w:hAnsi="Cambria Math"/>
                            <w:szCs w:val="24"/>
                          </w:rPr>
                        </w:rPrChange>
                      </w:rPr>
                    </m:ctrlPr>
                  </m:accPr>
                  <m:e>
                    <m:sSub>
                      <m:sSubPr>
                        <m:ctrlPr>
                          <w:rPr>
                            <w:rFonts w:ascii="Cambria Math" w:hAnsi="Cambria Math"/>
                            <w:sz w:val="22"/>
                            <w:szCs w:val="24"/>
                            <w:rPrChange w:id="3069" w:author="linxl" w:date="2019-09-05T14:23:00Z">
                              <w:rPr>
                                <w:rFonts w:ascii="Cambria Math" w:hAnsi="Cambria Math"/>
                                <w:szCs w:val="24"/>
                              </w:rPr>
                            </w:rPrChange>
                          </w:rPr>
                        </m:ctrlPr>
                      </m:sSubPr>
                      <m:e>
                        <m:r>
                          <w:rPr>
                            <w:rFonts w:ascii="Cambria Math" w:hAnsi="Cambria Math"/>
                            <w:sz w:val="22"/>
                            <w:szCs w:val="24"/>
                            <w:rPrChange w:id="3070" w:author="linxl" w:date="2019-09-05T14:23:00Z">
                              <w:rPr>
                                <w:rFonts w:ascii="Cambria Math" w:hAnsi="Cambria Math"/>
                                <w:szCs w:val="24"/>
                              </w:rPr>
                            </w:rPrChange>
                          </w:rPr>
                          <m:t>v</m:t>
                        </m:r>
                      </m:e>
                      <m:sub>
                        <m:r>
                          <w:rPr>
                            <w:rFonts w:ascii="Cambria Math" w:hAnsi="Cambria Math"/>
                            <w:sz w:val="22"/>
                            <w:szCs w:val="24"/>
                            <w:rPrChange w:id="3071" w:author="linxl" w:date="2019-09-05T14:23:00Z">
                              <w:rPr>
                                <w:rFonts w:ascii="Cambria Math" w:hAnsi="Cambria Math"/>
                                <w:szCs w:val="24"/>
                              </w:rPr>
                            </w:rPrChange>
                          </w:rPr>
                          <m:t>s</m:t>
                        </m:r>
                      </m:sub>
                    </m:sSub>
                    <m:r>
                      <m:rPr>
                        <m:sty m:val="p"/>
                      </m:rPr>
                      <w:rPr>
                        <w:rFonts w:ascii="Cambria Math" w:hAnsi="Cambria Math"/>
                        <w:sz w:val="22"/>
                        <w:szCs w:val="24"/>
                        <w:rPrChange w:id="3072" w:author="linxl" w:date="2019-09-05T14:23:00Z">
                          <w:rPr>
                            <w:rFonts w:ascii="Cambria Math" w:hAnsi="Cambria Math"/>
                            <w:szCs w:val="24"/>
                          </w:rPr>
                        </w:rPrChange>
                      </w:rPr>
                      <m:t xml:space="preserve"> </m:t>
                    </m:r>
                  </m:e>
                </m:acc>
              </m:e>
            </m:box>
          </m:e>
        </m:box>
      </m:oMath>
      <w:r w:rsidRPr="00D973C4">
        <w:rPr>
          <w:rFonts w:ascii="宋体" w:hAnsi="宋体" w:hint="eastAsia"/>
          <w:sz w:val="22"/>
          <w:szCs w:val="24"/>
          <w:rPrChange w:id="3073" w:author="linxl" w:date="2019-09-05T14:23:00Z">
            <w:rPr>
              <w:rFonts w:ascii="宋体" w:hAnsi="宋体" w:hint="eastAsia"/>
              <w:szCs w:val="24"/>
            </w:rPr>
          </w:rPrChange>
        </w:rPr>
        <w:t>对当前位置点进行预测得到</w:t>
      </w:r>
      <m:oMath>
        <m:sSub>
          <m:sSubPr>
            <m:ctrlPr>
              <w:rPr>
                <w:rFonts w:ascii="Cambria Math" w:hAnsi="Cambria Math"/>
                <w:sz w:val="22"/>
                <w:szCs w:val="24"/>
                <w:rPrChange w:id="3074" w:author="linxl" w:date="2019-09-05T14:23:00Z">
                  <w:rPr>
                    <w:rFonts w:ascii="Cambria Math" w:hAnsi="Cambria Math"/>
                    <w:szCs w:val="24"/>
                  </w:rPr>
                </w:rPrChange>
              </w:rPr>
            </m:ctrlPr>
          </m:sSubPr>
          <m:e>
            <m:r>
              <w:rPr>
                <w:rFonts w:ascii="Cambria Math" w:hAnsi="Cambria Math"/>
                <w:sz w:val="22"/>
                <w:szCs w:val="24"/>
                <w:rPrChange w:id="3075" w:author="linxl" w:date="2019-09-05T14:23:00Z">
                  <w:rPr>
                    <w:rFonts w:ascii="Cambria Math" w:hAnsi="Cambria Math"/>
                    <w:szCs w:val="24"/>
                  </w:rPr>
                </w:rPrChange>
              </w:rPr>
              <m:t>Q</m:t>
            </m:r>
          </m:e>
          <m:sub>
            <m:r>
              <w:rPr>
                <w:rFonts w:ascii="Cambria Math" w:hAnsi="Cambria Math"/>
                <w:sz w:val="22"/>
                <w:szCs w:val="24"/>
                <w:rPrChange w:id="3076" w:author="linxl" w:date="2019-09-05T14:23:00Z">
                  <w:rPr>
                    <w:rFonts w:ascii="Cambria Math" w:hAnsi="Cambria Math"/>
                    <w:szCs w:val="24"/>
                  </w:rPr>
                </w:rPrChange>
              </w:rPr>
              <m:t>i</m:t>
            </m:r>
          </m:sub>
        </m:sSub>
      </m:oMath>
      <w:r w:rsidRPr="00D973C4">
        <w:rPr>
          <w:rFonts w:ascii="宋体" w:hAnsi="宋体" w:hint="eastAsia"/>
          <w:sz w:val="22"/>
          <w:szCs w:val="24"/>
          <w:rPrChange w:id="3077" w:author="linxl" w:date="2019-09-05T14:23:00Z">
            <w:rPr>
              <w:rFonts w:ascii="宋体" w:hAnsi="宋体" w:hint="eastAsia"/>
              <w:szCs w:val="24"/>
            </w:rPr>
          </w:rPrChange>
        </w:rPr>
        <w:t>，比较</w:t>
      </w:r>
      <m:oMath>
        <m:sSub>
          <m:sSubPr>
            <m:ctrlPr>
              <w:rPr>
                <w:rFonts w:ascii="Cambria Math" w:hAnsi="Cambria Math"/>
                <w:sz w:val="22"/>
                <w:szCs w:val="24"/>
                <w:rPrChange w:id="3078" w:author="linxl" w:date="2019-09-05T14:23:00Z">
                  <w:rPr>
                    <w:rFonts w:ascii="Cambria Math" w:hAnsi="Cambria Math"/>
                    <w:szCs w:val="24"/>
                  </w:rPr>
                </w:rPrChange>
              </w:rPr>
            </m:ctrlPr>
          </m:sSubPr>
          <m:e>
            <m:r>
              <w:rPr>
                <w:rFonts w:ascii="Cambria Math" w:hAnsi="Cambria Math"/>
                <w:sz w:val="22"/>
                <w:szCs w:val="24"/>
                <w:rPrChange w:id="3079" w:author="linxl" w:date="2019-09-05T14:23:00Z">
                  <w:rPr>
                    <w:rFonts w:ascii="Cambria Math" w:hAnsi="Cambria Math"/>
                    <w:szCs w:val="24"/>
                  </w:rPr>
                </w:rPrChange>
              </w:rPr>
              <m:t>Q</m:t>
            </m:r>
          </m:e>
          <m:sub>
            <m:r>
              <w:rPr>
                <w:rFonts w:ascii="Cambria Math" w:hAnsi="Cambria Math"/>
                <w:sz w:val="22"/>
                <w:szCs w:val="24"/>
                <w:rPrChange w:id="3080" w:author="linxl" w:date="2019-09-05T14:23:00Z">
                  <w:rPr>
                    <w:rFonts w:ascii="Cambria Math" w:hAnsi="Cambria Math"/>
                    <w:szCs w:val="24"/>
                  </w:rPr>
                </w:rPrChange>
              </w:rPr>
              <m:t>i</m:t>
            </m:r>
          </m:sub>
        </m:sSub>
      </m:oMath>
      <w:r w:rsidRPr="00D973C4">
        <w:rPr>
          <w:rFonts w:ascii="宋体" w:hAnsi="宋体" w:hint="eastAsia"/>
          <w:sz w:val="22"/>
          <w:szCs w:val="24"/>
          <w:rPrChange w:id="3081" w:author="linxl" w:date="2019-09-05T14:23:00Z">
            <w:rPr>
              <w:rFonts w:ascii="宋体" w:hAnsi="宋体" w:hint="eastAsia"/>
              <w:szCs w:val="24"/>
            </w:rPr>
          </w:rPrChange>
        </w:rPr>
        <w:t>与</w:t>
      </w:r>
      <m:oMath>
        <m:sSub>
          <m:sSubPr>
            <m:ctrlPr>
              <w:rPr>
                <w:rFonts w:ascii="Cambria Math" w:hAnsi="Cambria Math"/>
                <w:sz w:val="22"/>
                <w:szCs w:val="24"/>
                <w:rPrChange w:id="3082" w:author="linxl" w:date="2019-09-05T14:23:00Z">
                  <w:rPr>
                    <w:rFonts w:ascii="Cambria Math" w:hAnsi="Cambria Math"/>
                    <w:szCs w:val="24"/>
                  </w:rPr>
                </w:rPrChange>
              </w:rPr>
            </m:ctrlPr>
          </m:sSubPr>
          <m:e>
            <m:r>
              <w:rPr>
                <w:rFonts w:ascii="Cambria Math" w:hAnsi="Cambria Math"/>
                <w:sz w:val="22"/>
                <w:szCs w:val="24"/>
                <w:rPrChange w:id="3083" w:author="linxl" w:date="2019-09-05T14:23:00Z">
                  <w:rPr>
                    <w:rFonts w:ascii="Cambria Math" w:hAnsi="Cambria Math"/>
                    <w:szCs w:val="24"/>
                  </w:rPr>
                </w:rPrChange>
              </w:rPr>
              <m:t>P</m:t>
            </m:r>
          </m:e>
          <m:sub>
            <m:r>
              <w:rPr>
                <w:rFonts w:ascii="Cambria Math" w:hAnsi="Cambria Math"/>
                <w:sz w:val="22"/>
                <w:szCs w:val="24"/>
                <w:rPrChange w:id="3084" w:author="linxl" w:date="2019-09-05T14:23:00Z">
                  <w:rPr>
                    <w:rFonts w:ascii="Cambria Math" w:hAnsi="Cambria Math"/>
                    <w:szCs w:val="24"/>
                  </w:rPr>
                </w:rPrChange>
              </w:rPr>
              <m:t>i</m:t>
            </m:r>
          </m:sub>
        </m:sSub>
      </m:oMath>
      <w:r w:rsidRPr="00D973C4">
        <w:rPr>
          <w:rFonts w:ascii="宋体" w:hAnsi="宋体" w:hint="eastAsia"/>
          <w:sz w:val="22"/>
          <w:szCs w:val="24"/>
          <w:rPrChange w:id="3085" w:author="linxl" w:date="2019-09-05T14:23:00Z">
            <w:rPr>
              <w:rFonts w:ascii="宋体" w:hAnsi="宋体" w:hint="eastAsia"/>
              <w:szCs w:val="24"/>
            </w:rPr>
          </w:rPrChange>
        </w:rPr>
        <w:t>间距离，若超过阈值</w:t>
      </w:r>
      <m:oMath>
        <m:r>
          <m:rPr>
            <m:sty m:val="p"/>
          </m:rPr>
          <w:rPr>
            <w:rFonts w:ascii="Cambria Math" w:hAnsi="Cambria Math"/>
            <w:sz w:val="22"/>
            <w:szCs w:val="24"/>
            <w:rPrChange w:id="3086" w:author="linxl" w:date="2019-09-05T14:23:00Z">
              <w:rPr>
                <w:rFonts w:ascii="Cambria Math" w:hAnsi="Cambria Math"/>
                <w:szCs w:val="24"/>
              </w:rPr>
            </w:rPrChange>
          </w:rPr>
          <m:t>ϵ</m:t>
        </m:r>
      </m:oMath>
      <w:r w:rsidRPr="00D973C4">
        <w:rPr>
          <w:rFonts w:ascii="宋体" w:hAnsi="宋体" w:hint="eastAsia"/>
          <w:sz w:val="22"/>
          <w:szCs w:val="24"/>
          <w:rPrChange w:id="3087" w:author="linxl" w:date="2019-09-05T14:23:00Z">
            <w:rPr>
              <w:rFonts w:ascii="宋体" w:hAnsi="宋体" w:hint="eastAsia"/>
              <w:szCs w:val="24"/>
            </w:rPr>
          </w:rPrChange>
        </w:rPr>
        <w:t>，则更新</w:t>
      </w:r>
      <m:oMath>
        <m:box>
          <m:boxPr>
            <m:opEmu m:val="1"/>
            <m:ctrlPr>
              <w:rPr>
                <w:rFonts w:ascii="Cambria Math" w:hAnsi="Cambria Math"/>
                <w:sz w:val="22"/>
                <w:szCs w:val="24"/>
                <w:rPrChange w:id="3088" w:author="linxl" w:date="2019-09-05T14:23:00Z">
                  <w:rPr>
                    <w:rFonts w:ascii="Cambria Math" w:hAnsi="Cambria Math"/>
                    <w:szCs w:val="24"/>
                  </w:rPr>
                </w:rPrChange>
              </w:rPr>
            </m:ctrlPr>
          </m:boxPr>
          <m:e>
            <m:box>
              <m:boxPr>
                <m:opEmu m:val="1"/>
                <m:ctrlPr>
                  <w:rPr>
                    <w:rFonts w:ascii="Cambria Math" w:hAnsi="Cambria Math"/>
                    <w:sz w:val="22"/>
                    <w:szCs w:val="24"/>
                    <w:rPrChange w:id="3089" w:author="linxl" w:date="2019-09-05T14:23:00Z">
                      <w:rPr>
                        <w:rFonts w:ascii="Cambria Math" w:hAnsi="Cambria Math"/>
                        <w:szCs w:val="24"/>
                      </w:rPr>
                    </w:rPrChange>
                  </w:rPr>
                </m:ctrlPr>
              </m:boxPr>
              <m:e>
                <m:acc>
                  <m:accPr>
                    <m:chr m:val="⃗"/>
                    <m:ctrlPr>
                      <w:rPr>
                        <w:rFonts w:ascii="Cambria Math" w:hAnsi="Cambria Math"/>
                        <w:sz w:val="22"/>
                        <w:szCs w:val="24"/>
                        <w:rPrChange w:id="3090" w:author="linxl" w:date="2019-09-05T14:23:00Z">
                          <w:rPr>
                            <w:rFonts w:ascii="Cambria Math" w:hAnsi="Cambria Math"/>
                            <w:szCs w:val="24"/>
                          </w:rPr>
                        </w:rPrChange>
                      </w:rPr>
                    </m:ctrlPr>
                  </m:accPr>
                  <m:e>
                    <m:sSub>
                      <m:sSubPr>
                        <m:ctrlPr>
                          <w:rPr>
                            <w:rFonts w:ascii="Cambria Math" w:hAnsi="Cambria Math"/>
                            <w:sz w:val="22"/>
                            <w:szCs w:val="24"/>
                            <w:rPrChange w:id="3091" w:author="linxl" w:date="2019-09-05T14:23:00Z">
                              <w:rPr>
                                <w:rFonts w:ascii="Cambria Math" w:hAnsi="Cambria Math"/>
                                <w:szCs w:val="24"/>
                              </w:rPr>
                            </w:rPrChange>
                          </w:rPr>
                        </m:ctrlPr>
                      </m:sSubPr>
                      <m:e>
                        <m:r>
                          <w:rPr>
                            <w:rFonts w:ascii="Cambria Math" w:hAnsi="Cambria Math"/>
                            <w:sz w:val="22"/>
                            <w:szCs w:val="24"/>
                            <w:rPrChange w:id="3092" w:author="linxl" w:date="2019-09-05T14:23:00Z">
                              <w:rPr>
                                <w:rFonts w:ascii="Cambria Math" w:hAnsi="Cambria Math"/>
                                <w:szCs w:val="24"/>
                              </w:rPr>
                            </w:rPrChange>
                          </w:rPr>
                          <m:t>v</m:t>
                        </m:r>
                      </m:e>
                      <m:sub>
                        <m:r>
                          <w:rPr>
                            <w:rFonts w:ascii="Cambria Math" w:hAnsi="Cambria Math"/>
                            <w:sz w:val="22"/>
                            <w:szCs w:val="24"/>
                            <w:rPrChange w:id="3093" w:author="linxl" w:date="2019-09-05T14:23:00Z">
                              <w:rPr>
                                <w:rFonts w:ascii="Cambria Math" w:hAnsi="Cambria Math"/>
                                <w:szCs w:val="24"/>
                              </w:rPr>
                            </w:rPrChange>
                          </w:rPr>
                          <m:t>s</m:t>
                        </m:r>
                      </m:sub>
                    </m:sSub>
                    <m:r>
                      <m:rPr>
                        <m:sty m:val="p"/>
                      </m:rPr>
                      <w:rPr>
                        <w:rFonts w:ascii="Cambria Math" w:hAnsi="Cambria Math"/>
                        <w:sz w:val="22"/>
                        <w:szCs w:val="24"/>
                        <w:rPrChange w:id="3094" w:author="linxl" w:date="2019-09-05T14:23:00Z">
                          <w:rPr>
                            <w:rFonts w:ascii="Cambria Math" w:hAnsi="Cambria Math"/>
                            <w:szCs w:val="24"/>
                          </w:rPr>
                        </w:rPrChange>
                      </w:rPr>
                      <m:t xml:space="preserve"> </m:t>
                    </m:r>
                  </m:e>
                </m:acc>
              </m:e>
            </m:box>
          </m:e>
        </m:box>
        <m:r>
          <m:rPr>
            <m:sty m:val="p"/>
          </m:rPr>
          <w:rPr>
            <w:rFonts w:ascii="Cambria Math" w:hAnsi="Cambria Math" w:hint="eastAsia"/>
            <w:sz w:val="22"/>
            <w:szCs w:val="24"/>
            <w:rPrChange w:id="3095" w:author="linxl" w:date="2019-09-05T14:23:00Z">
              <w:rPr>
                <w:rFonts w:ascii="Cambria Math" w:hAnsi="Cambria Math" w:hint="eastAsia"/>
                <w:szCs w:val="24"/>
              </w:rPr>
            </w:rPrChange>
          </w:rPr>
          <m:t>=</m:t>
        </m:r>
        <m:box>
          <m:boxPr>
            <m:opEmu m:val="1"/>
            <m:ctrlPr>
              <w:rPr>
                <w:rFonts w:ascii="Cambria Math" w:hAnsi="Cambria Math"/>
                <w:sz w:val="22"/>
                <w:szCs w:val="24"/>
                <w:rPrChange w:id="3096" w:author="linxl" w:date="2019-09-05T14:23:00Z">
                  <w:rPr>
                    <w:rFonts w:ascii="Cambria Math" w:hAnsi="Cambria Math"/>
                    <w:szCs w:val="24"/>
                  </w:rPr>
                </w:rPrChange>
              </w:rPr>
            </m:ctrlPr>
          </m:boxPr>
          <m:e>
            <m:box>
              <m:boxPr>
                <m:opEmu m:val="1"/>
                <m:ctrlPr>
                  <w:rPr>
                    <w:rFonts w:ascii="Cambria Math" w:hAnsi="Cambria Math"/>
                    <w:sz w:val="22"/>
                    <w:szCs w:val="24"/>
                    <w:rPrChange w:id="3097" w:author="linxl" w:date="2019-09-05T14:23:00Z">
                      <w:rPr>
                        <w:rFonts w:ascii="Cambria Math" w:hAnsi="Cambria Math"/>
                        <w:szCs w:val="24"/>
                      </w:rPr>
                    </w:rPrChange>
                  </w:rPr>
                </m:ctrlPr>
              </m:boxPr>
              <m:e>
                <m:acc>
                  <m:accPr>
                    <m:chr m:val="⃗"/>
                    <m:ctrlPr>
                      <w:rPr>
                        <w:rFonts w:ascii="Cambria Math" w:hAnsi="Cambria Math"/>
                        <w:sz w:val="22"/>
                        <w:szCs w:val="24"/>
                        <w:rPrChange w:id="3098" w:author="linxl" w:date="2019-09-05T14:23:00Z">
                          <w:rPr>
                            <w:rFonts w:ascii="Cambria Math" w:hAnsi="Cambria Math"/>
                            <w:szCs w:val="24"/>
                          </w:rPr>
                        </w:rPrChange>
                      </w:rPr>
                    </m:ctrlPr>
                  </m:accPr>
                  <m:e>
                    <m:sSub>
                      <m:sSubPr>
                        <m:ctrlPr>
                          <w:rPr>
                            <w:rFonts w:ascii="Cambria Math" w:hAnsi="Cambria Math"/>
                            <w:sz w:val="22"/>
                            <w:szCs w:val="24"/>
                            <w:rPrChange w:id="3099" w:author="linxl" w:date="2019-09-05T14:23:00Z">
                              <w:rPr>
                                <w:rFonts w:ascii="Cambria Math" w:hAnsi="Cambria Math"/>
                                <w:szCs w:val="24"/>
                              </w:rPr>
                            </w:rPrChange>
                          </w:rPr>
                        </m:ctrlPr>
                      </m:sSubPr>
                      <m:e>
                        <m:r>
                          <w:rPr>
                            <w:rFonts w:ascii="Cambria Math" w:hAnsi="Cambria Math"/>
                            <w:sz w:val="22"/>
                            <w:szCs w:val="24"/>
                            <w:rPrChange w:id="3100" w:author="linxl" w:date="2019-09-05T14:23:00Z">
                              <w:rPr>
                                <w:rFonts w:ascii="Cambria Math" w:hAnsi="Cambria Math"/>
                                <w:szCs w:val="24"/>
                              </w:rPr>
                            </w:rPrChange>
                          </w:rPr>
                          <m:t>v</m:t>
                        </m:r>
                      </m:e>
                      <m:sub>
                        <m:r>
                          <w:rPr>
                            <w:rFonts w:ascii="Cambria Math" w:hAnsi="Cambria Math"/>
                            <w:sz w:val="22"/>
                            <w:szCs w:val="24"/>
                            <w:rPrChange w:id="3101" w:author="linxl" w:date="2019-09-05T14:23:00Z">
                              <w:rPr>
                                <w:rFonts w:ascii="Cambria Math" w:hAnsi="Cambria Math"/>
                                <w:szCs w:val="24"/>
                              </w:rPr>
                            </w:rPrChange>
                          </w:rPr>
                          <m:t>s</m:t>
                        </m:r>
                        <m:r>
                          <m:rPr>
                            <m:sty m:val="p"/>
                          </m:rPr>
                          <w:rPr>
                            <w:rFonts w:ascii="Cambria Math" w:hAnsi="Cambria Math"/>
                            <w:sz w:val="22"/>
                            <w:szCs w:val="24"/>
                            <w:rPrChange w:id="3102" w:author="linxl" w:date="2019-09-05T14:23:00Z">
                              <w:rPr>
                                <w:rFonts w:ascii="Cambria Math" w:hAnsi="Cambria Math"/>
                                <w:szCs w:val="24"/>
                              </w:rPr>
                            </w:rPrChange>
                          </w:rPr>
                          <m:t>,</m:t>
                        </m:r>
                        <m:r>
                          <w:rPr>
                            <w:rFonts w:ascii="Cambria Math" w:hAnsi="Cambria Math"/>
                            <w:sz w:val="22"/>
                            <w:szCs w:val="24"/>
                            <w:rPrChange w:id="3103" w:author="linxl" w:date="2019-09-05T14:23:00Z">
                              <w:rPr>
                                <w:rFonts w:ascii="Cambria Math" w:hAnsi="Cambria Math"/>
                                <w:szCs w:val="24"/>
                              </w:rPr>
                            </w:rPrChange>
                          </w:rPr>
                          <m:t>i</m:t>
                        </m:r>
                      </m:sub>
                    </m:sSub>
                    <m:r>
                      <m:rPr>
                        <m:sty m:val="p"/>
                      </m:rPr>
                      <w:rPr>
                        <w:rFonts w:ascii="Cambria Math" w:hAnsi="Cambria Math"/>
                        <w:sz w:val="22"/>
                        <w:szCs w:val="24"/>
                        <w:rPrChange w:id="3104" w:author="linxl" w:date="2019-09-05T14:23:00Z">
                          <w:rPr>
                            <w:rFonts w:ascii="Cambria Math" w:hAnsi="Cambria Math"/>
                            <w:szCs w:val="24"/>
                          </w:rPr>
                        </w:rPrChange>
                      </w:rPr>
                      <m:t xml:space="preserve"> </m:t>
                    </m:r>
                  </m:e>
                </m:acc>
              </m:e>
            </m:box>
          </m:e>
        </m:box>
      </m:oMath>
      <w:r w:rsidRPr="00D973C4">
        <w:rPr>
          <w:rFonts w:ascii="宋体" w:hAnsi="宋体" w:hint="eastAsia"/>
          <w:sz w:val="22"/>
          <w:szCs w:val="24"/>
          <w:rPrChange w:id="3105" w:author="linxl" w:date="2019-09-05T14:23:00Z">
            <w:rPr>
              <w:rFonts w:ascii="宋体" w:hAnsi="宋体" w:hint="eastAsia"/>
              <w:szCs w:val="24"/>
            </w:rPr>
          </w:rPrChange>
        </w:rPr>
        <w:t>至服务器中。随后，更新</w:t>
      </w:r>
      <m:oMath>
        <m:r>
          <m:rPr>
            <m:sty m:val="p"/>
          </m:rPr>
          <w:rPr>
            <w:rFonts w:ascii="Cambria Math" w:hAnsi="Cambria Math"/>
            <w:sz w:val="22"/>
            <w:szCs w:val="24"/>
            <w:rPrChange w:id="3106" w:author="linxl" w:date="2019-09-05T14:23:00Z">
              <w:rPr>
                <w:rFonts w:ascii="Cambria Math" w:hAnsi="Cambria Math"/>
                <w:szCs w:val="24"/>
              </w:rPr>
            </w:rPrChange>
          </w:rPr>
          <m:t>S=S∩</m:t>
        </m:r>
        <m:sSubSup>
          <m:sSubSupPr>
            <m:ctrlPr>
              <w:rPr>
                <w:rFonts w:ascii="Cambria Math" w:hAnsi="Cambria Math"/>
                <w:sz w:val="22"/>
                <w:szCs w:val="24"/>
                <w:rPrChange w:id="3107" w:author="linxl" w:date="2019-09-05T14:23:00Z">
                  <w:rPr>
                    <w:rFonts w:ascii="Cambria Math" w:hAnsi="Cambria Math"/>
                    <w:szCs w:val="24"/>
                  </w:rPr>
                </w:rPrChange>
              </w:rPr>
            </m:ctrlPr>
          </m:sSubSupPr>
          <m:e>
            <m:r>
              <w:rPr>
                <w:rFonts w:ascii="Cambria Math" w:hAnsi="Cambria Math"/>
                <w:sz w:val="22"/>
                <w:szCs w:val="24"/>
                <w:rPrChange w:id="3108" w:author="linxl" w:date="2019-09-05T14:23:00Z">
                  <w:rPr>
                    <w:rFonts w:ascii="Cambria Math" w:hAnsi="Cambria Math"/>
                    <w:szCs w:val="24"/>
                  </w:rPr>
                </w:rPrChange>
              </w:rPr>
              <m:t>O</m:t>
            </m:r>
          </m:e>
          <m:sub>
            <m:r>
              <w:rPr>
                <w:rFonts w:ascii="Cambria Math" w:hAnsi="Cambria Math"/>
                <w:sz w:val="22"/>
                <w:szCs w:val="24"/>
                <w:rPrChange w:id="3109" w:author="linxl" w:date="2019-09-05T14:23:00Z">
                  <w:rPr>
                    <w:rFonts w:ascii="Cambria Math" w:hAnsi="Cambria Math"/>
                    <w:szCs w:val="24"/>
                  </w:rPr>
                </w:rPrChange>
              </w:rPr>
              <m:t>s</m:t>
            </m:r>
            <m:r>
              <m:rPr>
                <m:sty m:val="p"/>
              </m:rPr>
              <w:rPr>
                <w:rFonts w:ascii="Cambria Math" w:hAnsi="Cambria Math"/>
                <w:sz w:val="22"/>
                <w:szCs w:val="24"/>
                <w:rPrChange w:id="3110" w:author="linxl" w:date="2019-09-05T14:23:00Z">
                  <w:rPr>
                    <w:rFonts w:ascii="Cambria Math" w:hAnsi="Cambria Math"/>
                    <w:szCs w:val="24"/>
                  </w:rPr>
                </w:rPrChange>
              </w:rPr>
              <m:t>+</m:t>
            </m:r>
            <m:r>
              <w:rPr>
                <w:rFonts w:ascii="Cambria Math" w:hAnsi="Cambria Math" w:hint="eastAsia"/>
                <w:sz w:val="22"/>
                <w:szCs w:val="24"/>
                <w:rPrChange w:id="3111" w:author="linxl" w:date="2019-09-05T14:23:00Z">
                  <w:rPr>
                    <w:rFonts w:ascii="Cambria Math" w:hAnsi="Cambria Math" w:hint="eastAsia"/>
                    <w:szCs w:val="24"/>
                  </w:rPr>
                </w:rPrChange>
              </w:rPr>
              <m:t>i</m:t>
            </m:r>
          </m:sub>
          <m:sup>
            <m:r>
              <m:rPr>
                <m:sty m:val="p"/>
              </m:rPr>
              <w:rPr>
                <w:rFonts w:ascii="Cambria Math" w:hAnsi="Cambria Math"/>
                <w:sz w:val="22"/>
                <w:szCs w:val="24"/>
                <w:rPrChange w:id="3112" w:author="linxl" w:date="2019-09-05T14:23:00Z">
                  <w:rPr>
                    <w:rFonts w:ascii="Cambria Math" w:hAnsi="Cambria Math"/>
                    <w:szCs w:val="24"/>
                  </w:rPr>
                </w:rPrChange>
              </w:rPr>
              <m:t>'</m:t>
            </m:r>
          </m:sup>
        </m:sSubSup>
      </m:oMath>
      <w:r w:rsidRPr="00D973C4">
        <w:rPr>
          <w:rFonts w:ascii="宋体" w:hAnsi="宋体" w:hint="eastAsia"/>
          <w:sz w:val="22"/>
          <w:szCs w:val="24"/>
          <w:rPrChange w:id="3113" w:author="linxl" w:date="2019-09-05T14:23:00Z">
            <w:rPr>
              <w:rFonts w:ascii="宋体" w:hAnsi="宋体" w:hint="eastAsia"/>
              <w:szCs w:val="24"/>
            </w:rPr>
          </w:rPrChange>
        </w:rPr>
        <w:t>。继续轨迹追踪过程。</w:t>
      </w:r>
    </w:p>
    <w:p w14:paraId="54B33329" w14:textId="77777777" w:rsidR="009A6536" w:rsidRPr="00D973C4" w:rsidRDefault="009A6536" w:rsidP="009A6536">
      <w:pPr>
        <w:rPr>
          <w:rFonts w:ascii="宋体" w:eastAsia="宋体" w:hAnsi="宋体"/>
          <w:sz w:val="22"/>
          <w:szCs w:val="24"/>
          <w:rPrChange w:id="3114" w:author="linxl" w:date="2019-09-05T14:23:00Z">
            <w:rPr>
              <w:rFonts w:ascii="宋体" w:eastAsia="宋体" w:hAnsi="宋体"/>
              <w:sz w:val="24"/>
              <w:szCs w:val="24"/>
            </w:rPr>
          </w:rPrChange>
        </w:rPr>
      </w:pPr>
      <w:r w:rsidRPr="00D973C4">
        <w:rPr>
          <w:rFonts w:ascii="宋体" w:eastAsia="宋体" w:hAnsi="宋体" w:hint="eastAsia"/>
          <w:sz w:val="22"/>
          <w:szCs w:val="24"/>
          <w:rPrChange w:id="3115" w:author="linxl" w:date="2019-09-05T14:23:00Z">
            <w:rPr>
              <w:rFonts w:ascii="宋体" w:eastAsia="宋体" w:hAnsi="宋体" w:hint="eastAsia"/>
              <w:sz w:val="24"/>
              <w:szCs w:val="24"/>
            </w:rPr>
          </w:rPrChange>
        </w:rPr>
        <w:t>由于我们的轨迹跟踪算法是在</w:t>
      </w:r>
      <w:r w:rsidRPr="00D973C4">
        <w:rPr>
          <w:rFonts w:ascii="宋体" w:eastAsia="宋体" w:hAnsi="宋体"/>
          <w:sz w:val="22"/>
          <w:szCs w:val="24"/>
          <w:rPrChange w:id="3116" w:author="linxl" w:date="2019-09-05T14:23:00Z">
            <w:rPr>
              <w:rFonts w:ascii="宋体" w:eastAsia="宋体" w:hAnsi="宋体"/>
              <w:sz w:val="24"/>
              <w:szCs w:val="24"/>
            </w:rPr>
          </w:rPrChange>
        </w:rPr>
        <w:t>CISED-</w:t>
      </w:r>
      <m:oMath>
        <m:r>
          <m:rPr>
            <m:sty m:val="p"/>
          </m:rPr>
          <w:rPr>
            <w:rFonts w:ascii="Cambria Math" w:eastAsia="宋体" w:hAnsi="Cambria Math"/>
            <w:sz w:val="22"/>
            <w:szCs w:val="24"/>
            <w:rPrChange w:id="3117" w:author="linxl" w:date="2019-09-05T14:23:00Z">
              <w:rPr>
                <w:rFonts w:ascii="Cambria Math" w:eastAsia="宋体" w:hAnsi="Cambria Math"/>
                <w:sz w:val="24"/>
                <w:szCs w:val="24"/>
              </w:rPr>
            </w:rPrChange>
          </w:rPr>
          <m:t>ϵ</m:t>
        </m:r>
      </m:oMath>
      <w:r w:rsidRPr="00D973C4">
        <w:rPr>
          <w:rFonts w:ascii="宋体" w:eastAsia="宋体" w:hAnsi="宋体" w:hint="eastAsia"/>
          <w:sz w:val="22"/>
          <w:szCs w:val="24"/>
          <w:rPrChange w:id="3118" w:author="linxl" w:date="2019-09-05T14:23:00Z">
            <w:rPr>
              <w:rFonts w:ascii="宋体" w:eastAsia="宋体" w:hAnsi="宋体" w:hint="eastAsia"/>
              <w:sz w:val="24"/>
              <w:szCs w:val="24"/>
            </w:rPr>
          </w:rPrChange>
        </w:rPr>
        <w:t>算法基础上演变过来，因此算法时间复杂度和空间复杂度都很低。同时，传统的轨迹追踪算法，每次移动对象进行更新时都是传输一个位置点及其速度至服务器中。而在我们的轨迹跟踪算法中，当位置跟踪超出阈值</w:t>
      </w:r>
      <m:oMath>
        <m:r>
          <m:rPr>
            <m:sty m:val="p"/>
          </m:rPr>
          <w:rPr>
            <w:rFonts w:ascii="Cambria Math" w:eastAsia="宋体" w:hAnsi="Cambria Math"/>
            <w:sz w:val="22"/>
            <w:szCs w:val="24"/>
            <w:rPrChange w:id="3119" w:author="linxl" w:date="2019-09-05T14:23:00Z">
              <w:rPr>
                <w:rFonts w:ascii="Cambria Math" w:eastAsia="宋体" w:hAnsi="Cambria Math"/>
                <w:sz w:val="24"/>
                <w:szCs w:val="24"/>
              </w:rPr>
            </w:rPrChange>
          </w:rPr>
          <m:t>ϵ</m:t>
        </m:r>
      </m:oMath>
      <w:r w:rsidRPr="00D973C4">
        <w:rPr>
          <w:rFonts w:ascii="宋体" w:eastAsia="宋体" w:hAnsi="宋体" w:hint="eastAsia"/>
          <w:sz w:val="22"/>
          <w:szCs w:val="24"/>
          <w:rPrChange w:id="3120" w:author="linxl" w:date="2019-09-05T14:23:00Z">
            <w:rPr>
              <w:rFonts w:ascii="宋体" w:eastAsia="宋体" w:hAnsi="宋体" w:hint="eastAsia"/>
              <w:sz w:val="24"/>
              <w:szCs w:val="24"/>
            </w:rPr>
          </w:rPrChange>
        </w:rPr>
        <w:t>时，只要</w:t>
      </w:r>
      <m:oMath>
        <m:d>
          <m:dPr>
            <m:begChr m:val="["/>
            <m:endChr m:val="]"/>
            <m:ctrlPr>
              <w:rPr>
                <w:rFonts w:ascii="Cambria Math" w:eastAsia="宋体" w:hAnsi="Cambria Math"/>
                <w:sz w:val="22"/>
                <w:szCs w:val="24"/>
                <w:rPrChange w:id="3121" w:author="linxl" w:date="2019-09-05T14:23:00Z">
                  <w:rPr>
                    <w:rFonts w:ascii="Cambria Math" w:eastAsia="宋体" w:hAnsi="Cambria Math"/>
                    <w:sz w:val="24"/>
                    <w:szCs w:val="24"/>
                  </w:rPr>
                </w:rPrChange>
              </w:rPr>
            </m:ctrlPr>
          </m:dPr>
          <m:e>
            <m:sSub>
              <m:sSubPr>
                <m:ctrlPr>
                  <w:rPr>
                    <w:rFonts w:ascii="Cambria Math" w:eastAsia="宋体" w:hAnsi="Cambria Math"/>
                    <w:sz w:val="22"/>
                    <w:szCs w:val="24"/>
                    <w:rPrChange w:id="3122"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3123"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3124" w:author="linxl" w:date="2019-09-05T14:23:00Z">
                      <w:rPr>
                        <w:rFonts w:ascii="Cambria Math" w:eastAsia="宋体" w:hAnsi="Cambria Math" w:hint="eastAsia"/>
                        <w:sz w:val="24"/>
                        <w:szCs w:val="24"/>
                      </w:rPr>
                    </w:rPrChange>
                  </w:rPr>
                  <m:t>S</m:t>
                </m:r>
              </m:sub>
            </m:sSub>
            <m:r>
              <m:rPr>
                <m:sty m:val="p"/>
              </m:rPr>
              <w:rPr>
                <w:rFonts w:ascii="Cambria Math" w:eastAsia="宋体" w:hAnsi="Cambria Math"/>
                <w:sz w:val="22"/>
                <w:szCs w:val="24"/>
                <w:rPrChange w:id="3125" w:author="linxl" w:date="2019-09-05T14:23:00Z">
                  <w:rPr>
                    <w:rFonts w:ascii="Cambria Math" w:eastAsia="宋体" w:hAnsi="Cambria Math"/>
                    <w:sz w:val="24"/>
                    <w:szCs w:val="24"/>
                  </w:rPr>
                </w:rPrChange>
              </w:rPr>
              <m:t>,…,</m:t>
            </m:r>
            <m:sSub>
              <m:sSubPr>
                <m:ctrlPr>
                  <w:rPr>
                    <w:rFonts w:ascii="Cambria Math" w:eastAsia="宋体" w:hAnsi="Cambria Math"/>
                    <w:sz w:val="22"/>
                    <w:szCs w:val="24"/>
                    <w:rPrChange w:id="3126"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3127"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3128" w:author="linxl" w:date="2019-09-05T14:23:00Z">
                      <w:rPr>
                        <w:rFonts w:ascii="Cambria Math" w:eastAsia="宋体" w:hAnsi="Cambria Math" w:hint="eastAsia"/>
                        <w:sz w:val="24"/>
                        <w:szCs w:val="24"/>
                      </w:rPr>
                    </w:rPrChange>
                  </w:rPr>
                  <m:t>S</m:t>
                </m:r>
                <m:r>
                  <m:rPr>
                    <m:sty m:val="p"/>
                  </m:rPr>
                  <w:rPr>
                    <w:rFonts w:ascii="Cambria Math" w:eastAsia="宋体" w:hAnsi="Cambria Math"/>
                    <w:sz w:val="22"/>
                    <w:szCs w:val="24"/>
                    <w:rPrChange w:id="3129" w:author="linxl" w:date="2019-09-05T14:23:00Z">
                      <w:rPr>
                        <w:rFonts w:ascii="Cambria Math" w:eastAsia="宋体" w:hAnsi="Cambria Math"/>
                        <w:sz w:val="24"/>
                        <w:szCs w:val="24"/>
                      </w:rPr>
                    </w:rPrChange>
                  </w:rPr>
                  <m:t>+</m:t>
                </m:r>
                <m:r>
                  <w:rPr>
                    <w:rFonts w:ascii="Cambria Math" w:eastAsia="宋体" w:hAnsi="Cambria Math"/>
                    <w:sz w:val="22"/>
                    <w:szCs w:val="24"/>
                    <w:rPrChange w:id="3130" w:author="linxl" w:date="2019-09-05T14:23:00Z">
                      <w:rPr>
                        <w:rFonts w:ascii="Cambria Math" w:eastAsia="宋体" w:hAnsi="Cambria Math"/>
                        <w:sz w:val="24"/>
                        <w:szCs w:val="24"/>
                      </w:rPr>
                    </w:rPrChange>
                  </w:rPr>
                  <m:t>k</m:t>
                </m:r>
              </m:sub>
            </m:sSub>
          </m:e>
        </m:d>
      </m:oMath>
      <w:r w:rsidRPr="00D973C4">
        <w:rPr>
          <w:rFonts w:ascii="宋体" w:eastAsia="宋体" w:hAnsi="宋体" w:hint="eastAsia"/>
          <w:sz w:val="22"/>
          <w:szCs w:val="24"/>
          <w:rPrChange w:id="3131" w:author="linxl" w:date="2019-09-05T14:23:00Z">
            <w:rPr>
              <w:rFonts w:ascii="宋体" w:eastAsia="宋体" w:hAnsi="宋体" w:hint="eastAsia"/>
              <w:sz w:val="24"/>
              <w:szCs w:val="24"/>
            </w:rPr>
          </w:rPrChange>
        </w:rPr>
        <w:t>中所有点</w:t>
      </w:r>
      <m:oMath>
        <m:sSub>
          <m:sSubPr>
            <m:ctrlPr>
              <w:rPr>
                <w:rFonts w:ascii="Cambria Math" w:eastAsia="宋体" w:hAnsi="Cambria Math"/>
                <w:sz w:val="22"/>
                <w:szCs w:val="24"/>
                <w:rPrChange w:id="3132"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3133"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3134" w:author="linxl" w:date="2019-09-05T14:23:00Z">
                  <w:rPr>
                    <w:rFonts w:ascii="Cambria Math" w:eastAsia="宋体" w:hAnsi="Cambria Math" w:hint="eastAsia"/>
                    <w:sz w:val="24"/>
                    <w:szCs w:val="24"/>
                  </w:rPr>
                </w:rPrChange>
              </w:rPr>
              <m:t>S</m:t>
            </m:r>
            <m:r>
              <m:rPr>
                <m:sty m:val="p"/>
              </m:rPr>
              <w:rPr>
                <w:rFonts w:ascii="Cambria Math" w:eastAsia="宋体" w:hAnsi="Cambria Math" w:hint="eastAsia"/>
                <w:sz w:val="22"/>
                <w:szCs w:val="24"/>
                <w:rPrChange w:id="3135" w:author="linxl" w:date="2019-09-05T14:23:00Z">
                  <w:rPr>
                    <w:rFonts w:ascii="Cambria Math" w:eastAsia="宋体" w:hAnsi="Cambria Math" w:hint="eastAsia"/>
                    <w:sz w:val="24"/>
                    <w:szCs w:val="24"/>
                  </w:rPr>
                </w:rPrChange>
              </w:rPr>
              <m:t>+</m:t>
            </m:r>
            <m:r>
              <w:rPr>
                <w:rFonts w:ascii="Cambria Math" w:eastAsia="宋体" w:hAnsi="Cambria Math" w:hint="eastAsia"/>
                <w:sz w:val="22"/>
                <w:szCs w:val="24"/>
                <w:rPrChange w:id="3136" w:author="linxl" w:date="2019-09-05T14:23:00Z">
                  <w:rPr>
                    <w:rFonts w:ascii="Cambria Math" w:eastAsia="宋体" w:hAnsi="Cambria Math" w:hint="eastAsia"/>
                    <w:sz w:val="24"/>
                    <w:szCs w:val="24"/>
                  </w:rPr>
                </w:rPrChange>
              </w:rPr>
              <m:t>i</m:t>
            </m:r>
          </m:sub>
        </m:sSub>
        <m:r>
          <m:rPr>
            <m:sty m:val="p"/>
          </m:rPr>
          <w:rPr>
            <w:rFonts w:ascii="Cambria Math" w:eastAsia="宋体" w:hAnsi="Cambria Math"/>
            <w:sz w:val="22"/>
            <w:szCs w:val="24"/>
            <w:rPrChange w:id="3137" w:author="linxl" w:date="2019-09-05T14:23:00Z">
              <w:rPr>
                <w:rFonts w:ascii="Cambria Math" w:eastAsia="宋体" w:hAnsi="Cambria Math"/>
                <w:sz w:val="24"/>
                <w:szCs w:val="24"/>
              </w:rPr>
            </w:rPrChange>
          </w:rPr>
          <m:t>(0≤</m:t>
        </m:r>
        <m:r>
          <w:rPr>
            <w:rFonts w:ascii="Cambria Math" w:eastAsia="宋体" w:hAnsi="Cambria Math"/>
            <w:sz w:val="22"/>
            <w:szCs w:val="24"/>
            <w:rPrChange w:id="3138" w:author="linxl" w:date="2019-09-05T14:23:00Z">
              <w:rPr>
                <w:rFonts w:ascii="Cambria Math" w:eastAsia="宋体" w:hAnsi="Cambria Math"/>
                <w:sz w:val="24"/>
                <w:szCs w:val="24"/>
              </w:rPr>
            </w:rPrChange>
          </w:rPr>
          <m:t>i</m:t>
        </m:r>
        <m:r>
          <m:rPr>
            <m:sty m:val="p"/>
          </m:rPr>
          <w:rPr>
            <w:rFonts w:ascii="Cambria Math" w:eastAsia="宋体" w:hAnsi="Cambria Math"/>
            <w:sz w:val="22"/>
            <w:szCs w:val="24"/>
            <w:rPrChange w:id="3139" w:author="linxl" w:date="2019-09-05T14:23:00Z">
              <w:rPr>
                <w:rFonts w:ascii="Cambria Math" w:eastAsia="宋体" w:hAnsi="Cambria Math"/>
                <w:sz w:val="24"/>
                <w:szCs w:val="24"/>
              </w:rPr>
            </w:rPrChange>
          </w:rPr>
          <m:t>≤</m:t>
        </m:r>
        <m:r>
          <w:rPr>
            <w:rFonts w:ascii="Cambria Math" w:eastAsia="宋体" w:hAnsi="Cambria Math"/>
            <w:sz w:val="22"/>
            <w:szCs w:val="24"/>
            <w:rPrChange w:id="3140" w:author="linxl" w:date="2019-09-05T14:23:00Z">
              <w:rPr>
                <w:rFonts w:ascii="Cambria Math" w:eastAsia="宋体" w:hAnsi="Cambria Math"/>
                <w:sz w:val="24"/>
                <w:szCs w:val="24"/>
              </w:rPr>
            </w:rPrChange>
          </w:rPr>
          <m:t>k</m:t>
        </m:r>
        <m:r>
          <m:rPr>
            <m:sty m:val="p"/>
          </m:rPr>
          <w:rPr>
            <w:rFonts w:ascii="Cambria Math" w:eastAsia="宋体" w:hAnsi="Cambria Math"/>
            <w:sz w:val="22"/>
            <w:szCs w:val="24"/>
            <w:rPrChange w:id="3141" w:author="linxl" w:date="2019-09-05T14:23:00Z">
              <w:rPr>
                <w:rFonts w:ascii="Cambria Math" w:eastAsia="宋体" w:hAnsi="Cambria Math"/>
                <w:sz w:val="24"/>
                <w:szCs w:val="24"/>
              </w:rPr>
            </w:rPrChange>
          </w:rPr>
          <m:t>)</m:t>
        </m:r>
      </m:oMath>
      <w:r w:rsidRPr="00D973C4">
        <w:rPr>
          <w:rFonts w:ascii="宋体" w:eastAsia="宋体" w:hAnsi="宋体" w:hint="eastAsia"/>
          <w:sz w:val="22"/>
          <w:szCs w:val="24"/>
          <w:rPrChange w:id="3142" w:author="linxl" w:date="2019-09-05T14:23:00Z">
            <w:rPr>
              <w:rFonts w:ascii="宋体" w:eastAsia="宋体" w:hAnsi="宋体" w:hint="eastAsia"/>
              <w:sz w:val="24"/>
              <w:szCs w:val="24"/>
            </w:rPr>
          </w:rPrChange>
        </w:rPr>
        <w:t>到线段</w:t>
      </w:r>
      <m:oMath>
        <m:sSub>
          <m:sSubPr>
            <m:ctrlPr>
              <w:rPr>
                <w:rFonts w:ascii="Cambria Math" w:eastAsia="宋体" w:hAnsi="Cambria Math"/>
                <w:sz w:val="22"/>
                <w:szCs w:val="24"/>
                <w:rPrChange w:id="3143"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3144"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3145" w:author="linxl" w:date="2019-09-05T14:23:00Z">
                  <w:rPr>
                    <w:rFonts w:ascii="Cambria Math" w:eastAsia="宋体" w:hAnsi="Cambria Math" w:hint="eastAsia"/>
                    <w:sz w:val="24"/>
                    <w:szCs w:val="24"/>
                  </w:rPr>
                </w:rPrChange>
              </w:rPr>
              <m:t>S</m:t>
            </m:r>
          </m:sub>
        </m:sSub>
        <m:sSub>
          <m:sSubPr>
            <m:ctrlPr>
              <w:rPr>
                <w:rFonts w:ascii="Cambria Math" w:eastAsia="宋体" w:hAnsi="Cambria Math"/>
                <w:sz w:val="22"/>
                <w:szCs w:val="24"/>
                <w:rPrChange w:id="3146"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3147"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3148" w:author="linxl" w:date="2019-09-05T14:23:00Z">
                  <w:rPr>
                    <w:rFonts w:ascii="Cambria Math" w:eastAsia="宋体" w:hAnsi="Cambria Math" w:hint="eastAsia"/>
                    <w:sz w:val="24"/>
                    <w:szCs w:val="24"/>
                  </w:rPr>
                </w:rPrChange>
              </w:rPr>
              <m:t>S</m:t>
            </m:r>
            <m:r>
              <m:rPr>
                <m:sty m:val="p"/>
              </m:rPr>
              <w:rPr>
                <w:rFonts w:ascii="Cambria Math" w:eastAsia="宋体" w:hAnsi="Cambria Math" w:hint="eastAsia"/>
                <w:sz w:val="22"/>
                <w:szCs w:val="24"/>
                <w:rPrChange w:id="3149" w:author="linxl" w:date="2019-09-05T14:23:00Z">
                  <w:rPr>
                    <w:rFonts w:ascii="Cambria Math" w:eastAsia="宋体" w:hAnsi="Cambria Math" w:hint="eastAsia"/>
                    <w:sz w:val="24"/>
                    <w:szCs w:val="24"/>
                  </w:rPr>
                </w:rPrChange>
              </w:rPr>
              <m:t>+k</m:t>
            </m:r>
          </m:sub>
        </m:sSub>
      </m:oMath>
      <w:r w:rsidRPr="00D973C4">
        <w:rPr>
          <w:rFonts w:ascii="宋体" w:eastAsia="宋体" w:hAnsi="宋体" w:hint="eastAsia"/>
          <w:sz w:val="22"/>
          <w:szCs w:val="24"/>
          <w:rPrChange w:id="3150" w:author="linxl" w:date="2019-09-05T14:23:00Z">
            <w:rPr>
              <w:rFonts w:ascii="宋体" w:eastAsia="宋体" w:hAnsi="宋体" w:hint="eastAsia"/>
              <w:sz w:val="24"/>
              <w:szCs w:val="24"/>
            </w:rPr>
          </w:rPrChange>
        </w:rPr>
        <w:t>的同步距离均不超过</w:t>
      </w:r>
      <m:oMath>
        <m:r>
          <m:rPr>
            <m:sty m:val="p"/>
          </m:rPr>
          <w:rPr>
            <w:rFonts w:ascii="Cambria Math" w:eastAsia="宋体" w:hAnsi="Cambria Math"/>
            <w:sz w:val="22"/>
            <w:szCs w:val="24"/>
            <w:rPrChange w:id="3151" w:author="linxl" w:date="2019-09-05T14:23:00Z">
              <w:rPr>
                <w:rFonts w:ascii="Cambria Math" w:eastAsia="宋体" w:hAnsi="Cambria Math"/>
                <w:sz w:val="24"/>
                <w:szCs w:val="24"/>
              </w:rPr>
            </w:rPrChange>
          </w:rPr>
          <m:t>ϵ</m:t>
        </m:r>
      </m:oMath>
      <w:r w:rsidRPr="00D973C4">
        <w:rPr>
          <w:rFonts w:ascii="宋体" w:eastAsia="宋体" w:hAnsi="宋体" w:hint="eastAsia"/>
          <w:sz w:val="22"/>
          <w:szCs w:val="24"/>
          <w:rPrChange w:id="3152" w:author="linxl" w:date="2019-09-05T14:23:00Z">
            <w:rPr>
              <w:rFonts w:ascii="宋体" w:eastAsia="宋体" w:hAnsi="宋体" w:hint="eastAsia"/>
              <w:sz w:val="24"/>
              <w:szCs w:val="24"/>
            </w:rPr>
          </w:rPrChange>
        </w:rPr>
        <w:t>，则说明如果仍然以</w:t>
      </w:r>
      <m:oMath>
        <m:sSub>
          <m:sSubPr>
            <m:ctrlPr>
              <w:rPr>
                <w:rFonts w:ascii="Cambria Math" w:eastAsia="宋体" w:hAnsi="Cambria Math"/>
                <w:sz w:val="22"/>
                <w:szCs w:val="24"/>
                <w:rPrChange w:id="3153" w:author="linxl" w:date="2019-09-05T14:23:00Z">
                  <w:rPr>
                    <w:rFonts w:ascii="Cambria Math" w:eastAsia="宋体" w:hAnsi="Cambria Math"/>
                    <w:sz w:val="24"/>
                    <w:szCs w:val="24"/>
                  </w:rPr>
                </w:rPrChange>
              </w:rPr>
            </m:ctrlPr>
          </m:sSubPr>
          <m:e>
            <m:r>
              <w:rPr>
                <w:rFonts w:ascii="Cambria Math" w:eastAsia="宋体" w:hAnsi="Cambria Math" w:hint="eastAsia"/>
                <w:sz w:val="22"/>
                <w:szCs w:val="24"/>
                <w:rPrChange w:id="3154" w:author="linxl" w:date="2019-09-05T14:23:00Z">
                  <w:rPr>
                    <w:rFonts w:ascii="Cambria Math" w:eastAsia="宋体" w:hAnsi="Cambria Math" w:hint="eastAsia"/>
                    <w:sz w:val="24"/>
                    <w:szCs w:val="24"/>
                  </w:rPr>
                </w:rPrChange>
              </w:rPr>
              <m:t>P</m:t>
            </m:r>
          </m:e>
          <m:sub>
            <m:r>
              <w:rPr>
                <w:rFonts w:ascii="Cambria Math" w:eastAsia="宋体" w:hAnsi="Cambria Math" w:hint="eastAsia"/>
                <w:sz w:val="22"/>
                <w:szCs w:val="24"/>
                <w:rPrChange w:id="3155" w:author="linxl" w:date="2019-09-05T14:23:00Z">
                  <w:rPr>
                    <w:rFonts w:ascii="Cambria Math" w:eastAsia="宋体" w:hAnsi="Cambria Math" w:hint="eastAsia"/>
                    <w:sz w:val="24"/>
                    <w:szCs w:val="24"/>
                  </w:rPr>
                </w:rPrChange>
              </w:rPr>
              <m:t>S</m:t>
            </m:r>
          </m:sub>
        </m:sSub>
      </m:oMath>
      <w:r w:rsidRPr="00D973C4">
        <w:rPr>
          <w:rFonts w:ascii="宋体" w:eastAsia="宋体" w:hAnsi="宋体" w:hint="eastAsia"/>
          <w:sz w:val="22"/>
          <w:szCs w:val="24"/>
          <w:rPrChange w:id="3156" w:author="linxl" w:date="2019-09-05T14:23:00Z">
            <w:rPr>
              <w:rFonts w:ascii="宋体" w:eastAsia="宋体" w:hAnsi="宋体" w:hint="eastAsia"/>
              <w:sz w:val="24"/>
              <w:szCs w:val="24"/>
            </w:rPr>
          </w:rPrChange>
        </w:rPr>
        <w:t>为原点，调整速度方向</w:t>
      </w:r>
      <w:r w:rsidRPr="00D973C4">
        <w:rPr>
          <w:rFonts w:ascii="宋体" w:eastAsia="宋体" w:hAnsi="宋体" w:hint="eastAsia"/>
          <w:sz w:val="22"/>
          <w:szCs w:val="24"/>
          <w:rPrChange w:id="3157" w:author="linxl" w:date="2019-09-05T14:23:00Z">
            <w:rPr>
              <w:rFonts w:ascii="宋体" w:eastAsia="宋体" w:hAnsi="宋体" w:hint="eastAsia"/>
              <w:sz w:val="24"/>
              <w:szCs w:val="24"/>
            </w:rPr>
          </w:rPrChange>
        </w:rPr>
        <w:lastRenderedPageBreak/>
        <w:t>为</w:t>
      </w:r>
      <m:oMath>
        <m:box>
          <m:boxPr>
            <m:opEmu m:val="1"/>
            <m:ctrlPr>
              <w:rPr>
                <w:rFonts w:ascii="Cambria Math" w:eastAsia="宋体" w:hAnsi="Cambria Math"/>
                <w:sz w:val="22"/>
                <w:szCs w:val="24"/>
                <w:rPrChange w:id="3158" w:author="linxl" w:date="2019-09-05T14:23:00Z">
                  <w:rPr>
                    <w:rFonts w:ascii="Cambria Math" w:eastAsia="宋体" w:hAnsi="Cambria Math"/>
                    <w:sz w:val="24"/>
                    <w:szCs w:val="24"/>
                  </w:rPr>
                </w:rPrChange>
              </w:rPr>
            </m:ctrlPr>
          </m:boxPr>
          <m:e>
            <m:box>
              <m:boxPr>
                <m:opEmu m:val="1"/>
                <m:ctrlPr>
                  <w:rPr>
                    <w:rFonts w:ascii="Cambria Math" w:eastAsia="宋体" w:hAnsi="Cambria Math"/>
                    <w:sz w:val="22"/>
                    <w:szCs w:val="24"/>
                    <w:rPrChange w:id="3159" w:author="linxl" w:date="2019-09-05T14:23:00Z">
                      <w:rPr>
                        <w:rFonts w:ascii="Cambria Math" w:eastAsia="宋体" w:hAnsi="Cambria Math"/>
                        <w:sz w:val="24"/>
                        <w:szCs w:val="24"/>
                      </w:rPr>
                    </w:rPrChange>
                  </w:rPr>
                </m:ctrlPr>
              </m:boxPr>
              <m:e>
                <m:acc>
                  <m:accPr>
                    <m:chr m:val="⃗"/>
                    <m:ctrlPr>
                      <w:rPr>
                        <w:rFonts w:ascii="Cambria Math" w:eastAsia="宋体" w:hAnsi="Cambria Math"/>
                        <w:sz w:val="22"/>
                        <w:szCs w:val="24"/>
                        <w:rPrChange w:id="3160" w:author="linxl" w:date="2019-09-05T14:23:00Z">
                          <w:rPr>
                            <w:rFonts w:ascii="Cambria Math" w:eastAsia="宋体" w:hAnsi="Cambria Math"/>
                            <w:sz w:val="24"/>
                            <w:szCs w:val="24"/>
                          </w:rPr>
                        </w:rPrChange>
                      </w:rPr>
                    </m:ctrlPr>
                  </m:accPr>
                  <m:e>
                    <m:sSub>
                      <m:sSubPr>
                        <m:ctrlPr>
                          <w:rPr>
                            <w:rFonts w:ascii="Cambria Math" w:eastAsia="宋体" w:hAnsi="Cambria Math"/>
                            <w:sz w:val="22"/>
                            <w:szCs w:val="24"/>
                            <w:rPrChange w:id="3161" w:author="linxl" w:date="2019-09-05T14:23:00Z">
                              <w:rPr>
                                <w:rFonts w:ascii="Cambria Math" w:eastAsia="宋体" w:hAnsi="Cambria Math"/>
                                <w:sz w:val="24"/>
                                <w:szCs w:val="24"/>
                              </w:rPr>
                            </w:rPrChange>
                          </w:rPr>
                        </m:ctrlPr>
                      </m:sSubPr>
                      <m:e>
                        <m:r>
                          <w:rPr>
                            <w:rFonts w:ascii="Cambria Math" w:eastAsia="宋体" w:hAnsi="Cambria Math"/>
                            <w:sz w:val="22"/>
                            <w:szCs w:val="24"/>
                            <w:rPrChange w:id="3162" w:author="linxl" w:date="2019-09-05T14:23:00Z">
                              <w:rPr>
                                <w:rFonts w:ascii="Cambria Math" w:eastAsia="宋体" w:hAnsi="Cambria Math"/>
                                <w:sz w:val="24"/>
                                <w:szCs w:val="24"/>
                              </w:rPr>
                            </w:rPrChange>
                          </w:rPr>
                          <m:t>v</m:t>
                        </m:r>
                      </m:e>
                      <m:sub>
                        <m:r>
                          <w:rPr>
                            <w:rFonts w:ascii="Cambria Math" w:eastAsia="宋体" w:hAnsi="Cambria Math"/>
                            <w:sz w:val="22"/>
                            <w:szCs w:val="24"/>
                            <w:rPrChange w:id="3163" w:author="linxl" w:date="2019-09-05T14:23:00Z">
                              <w:rPr>
                                <w:rFonts w:ascii="Cambria Math" w:eastAsia="宋体" w:hAnsi="Cambria Math"/>
                                <w:sz w:val="24"/>
                                <w:szCs w:val="24"/>
                              </w:rPr>
                            </w:rPrChange>
                          </w:rPr>
                          <m:t>s</m:t>
                        </m:r>
                        <m:r>
                          <m:rPr>
                            <m:sty m:val="p"/>
                          </m:rPr>
                          <w:rPr>
                            <w:rFonts w:ascii="Cambria Math" w:eastAsia="宋体" w:hAnsi="Cambria Math" w:hint="eastAsia"/>
                            <w:sz w:val="22"/>
                            <w:szCs w:val="24"/>
                            <w:rPrChange w:id="3164" w:author="linxl" w:date="2019-09-05T14:23:00Z">
                              <w:rPr>
                                <w:rFonts w:ascii="Cambria Math" w:eastAsia="宋体" w:hAnsi="Cambria Math" w:hint="eastAsia"/>
                                <w:sz w:val="24"/>
                                <w:szCs w:val="24"/>
                              </w:rPr>
                            </w:rPrChange>
                          </w:rPr>
                          <m:t>+</m:t>
                        </m:r>
                        <m:r>
                          <w:rPr>
                            <w:rFonts w:ascii="Cambria Math" w:eastAsia="宋体" w:hAnsi="Cambria Math" w:hint="eastAsia"/>
                            <w:sz w:val="22"/>
                            <w:szCs w:val="24"/>
                            <w:rPrChange w:id="3165" w:author="linxl" w:date="2019-09-05T14:23:00Z">
                              <w:rPr>
                                <w:rFonts w:ascii="Cambria Math" w:eastAsia="宋体" w:hAnsi="Cambria Math" w:hint="eastAsia"/>
                                <w:sz w:val="24"/>
                                <w:szCs w:val="24"/>
                              </w:rPr>
                            </w:rPrChange>
                          </w:rPr>
                          <m:t>k</m:t>
                        </m:r>
                        <m:r>
                          <m:rPr>
                            <m:sty m:val="p"/>
                          </m:rPr>
                          <w:rPr>
                            <w:rFonts w:ascii="Cambria Math" w:eastAsia="宋体" w:hAnsi="Cambria Math"/>
                            <w:sz w:val="22"/>
                            <w:szCs w:val="24"/>
                            <w:rPrChange w:id="3166" w:author="linxl" w:date="2019-09-05T14:23:00Z">
                              <w:rPr>
                                <w:rFonts w:ascii="Cambria Math" w:eastAsia="宋体" w:hAnsi="Cambria Math"/>
                                <w:sz w:val="24"/>
                                <w:szCs w:val="24"/>
                              </w:rPr>
                            </w:rPrChange>
                          </w:rPr>
                          <m:t>-1,</m:t>
                        </m:r>
                        <m:r>
                          <w:rPr>
                            <w:rFonts w:ascii="Cambria Math" w:eastAsia="宋体" w:hAnsi="Cambria Math"/>
                            <w:sz w:val="22"/>
                            <w:szCs w:val="24"/>
                            <w:rPrChange w:id="3167" w:author="linxl" w:date="2019-09-05T14:23:00Z">
                              <w:rPr>
                                <w:rFonts w:ascii="Cambria Math" w:eastAsia="宋体" w:hAnsi="Cambria Math"/>
                                <w:sz w:val="24"/>
                                <w:szCs w:val="24"/>
                              </w:rPr>
                            </w:rPrChange>
                          </w:rPr>
                          <m:t>s</m:t>
                        </m:r>
                        <m:r>
                          <m:rPr>
                            <m:sty m:val="p"/>
                          </m:rPr>
                          <w:rPr>
                            <w:rFonts w:ascii="Cambria Math" w:eastAsia="宋体" w:hAnsi="Cambria Math"/>
                            <w:sz w:val="22"/>
                            <w:szCs w:val="24"/>
                            <w:rPrChange w:id="3168" w:author="linxl" w:date="2019-09-05T14:23:00Z">
                              <w:rPr>
                                <w:rFonts w:ascii="Cambria Math" w:eastAsia="宋体" w:hAnsi="Cambria Math"/>
                                <w:sz w:val="24"/>
                                <w:szCs w:val="24"/>
                              </w:rPr>
                            </w:rPrChange>
                          </w:rPr>
                          <m:t>+</m:t>
                        </m:r>
                        <m:r>
                          <w:rPr>
                            <w:rFonts w:ascii="Cambria Math" w:eastAsia="宋体" w:hAnsi="Cambria Math"/>
                            <w:sz w:val="22"/>
                            <w:szCs w:val="24"/>
                            <w:rPrChange w:id="3169" w:author="linxl" w:date="2019-09-05T14:23:00Z">
                              <w:rPr>
                                <w:rFonts w:ascii="Cambria Math" w:eastAsia="宋体" w:hAnsi="Cambria Math"/>
                                <w:sz w:val="24"/>
                                <w:szCs w:val="24"/>
                              </w:rPr>
                            </w:rPrChange>
                          </w:rPr>
                          <m:t>k</m:t>
                        </m:r>
                      </m:sub>
                    </m:sSub>
                    <m:r>
                      <m:rPr>
                        <m:sty m:val="p"/>
                      </m:rPr>
                      <w:rPr>
                        <w:rFonts w:ascii="Cambria Math" w:eastAsia="宋体" w:hAnsi="Cambria Math"/>
                        <w:sz w:val="22"/>
                        <w:szCs w:val="24"/>
                        <w:rPrChange w:id="3170" w:author="linxl" w:date="2019-09-05T14:23:00Z">
                          <w:rPr>
                            <w:rFonts w:ascii="Cambria Math" w:eastAsia="宋体" w:hAnsi="Cambria Math"/>
                            <w:sz w:val="24"/>
                            <w:szCs w:val="24"/>
                          </w:rPr>
                        </w:rPrChange>
                      </w:rPr>
                      <m:t xml:space="preserve"> </m:t>
                    </m:r>
                  </m:e>
                </m:acc>
              </m:e>
            </m:box>
          </m:e>
        </m:box>
      </m:oMath>
      <w:r w:rsidRPr="00D973C4">
        <w:rPr>
          <w:rFonts w:ascii="宋体" w:eastAsia="宋体" w:hAnsi="宋体" w:hint="eastAsia"/>
          <w:sz w:val="22"/>
          <w:szCs w:val="24"/>
          <w:rPrChange w:id="3171" w:author="linxl" w:date="2019-09-05T14:23:00Z">
            <w:rPr>
              <w:rFonts w:ascii="宋体" w:eastAsia="宋体" w:hAnsi="宋体" w:hint="eastAsia"/>
              <w:sz w:val="24"/>
              <w:szCs w:val="24"/>
            </w:rPr>
          </w:rPrChange>
        </w:rPr>
        <w:t>，仍然可以进行追踪过程，无需传输点进行轨迹压缩。所以在整个轨迹追踪过程传输了更少的信息量到服务器中。我们最终在计算时间，传输信息量都较低的情况下，得到了压缩效果良好的压缩轨迹。</w:t>
      </w:r>
    </w:p>
    <w:p w14:paraId="79BE928B" w14:textId="77777777" w:rsidR="009A6536" w:rsidRPr="00D973C4" w:rsidRDefault="009A6536" w:rsidP="009A6536">
      <w:pPr>
        <w:rPr>
          <w:rFonts w:ascii="宋体" w:eastAsia="宋体" w:hAnsi="宋体"/>
          <w:b/>
          <w:bCs/>
          <w:sz w:val="24"/>
          <w:szCs w:val="28"/>
          <w:rPrChange w:id="3172" w:author="linxl" w:date="2019-09-05T14:23:00Z">
            <w:rPr>
              <w:rFonts w:ascii="宋体" w:eastAsia="宋体" w:hAnsi="宋体"/>
              <w:b/>
              <w:bCs/>
              <w:sz w:val="28"/>
              <w:szCs w:val="28"/>
            </w:rPr>
          </w:rPrChange>
        </w:rPr>
      </w:pPr>
      <w:r w:rsidRPr="00D973C4">
        <w:rPr>
          <w:rFonts w:ascii="宋体" w:eastAsia="宋体" w:hAnsi="宋体"/>
          <w:b/>
          <w:bCs/>
          <w:sz w:val="24"/>
          <w:szCs w:val="28"/>
          <w:rPrChange w:id="3173" w:author="linxl" w:date="2019-09-05T14:23:00Z">
            <w:rPr>
              <w:rFonts w:ascii="宋体" w:eastAsia="宋体" w:hAnsi="宋体"/>
              <w:b/>
              <w:bCs/>
              <w:sz w:val="28"/>
              <w:szCs w:val="28"/>
            </w:rPr>
          </w:rPrChange>
        </w:rPr>
        <w:t>4.</w:t>
      </w:r>
      <w:r w:rsidRPr="00D973C4">
        <w:rPr>
          <w:rFonts w:ascii="宋体" w:eastAsia="宋体" w:hAnsi="宋体" w:hint="eastAsia"/>
          <w:b/>
          <w:bCs/>
          <w:sz w:val="24"/>
          <w:szCs w:val="28"/>
          <w:rPrChange w:id="3174" w:author="linxl" w:date="2019-09-05T14:23:00Z">
            <w:rPr>
              <w:rFonts w:ascii="宋体" w:eastAsia="宋体" w:hAnsi="宋体" w:hint="eastAsia"/>
              <w:b/>
              <w:bCs/>
              <w:sz w:val="28"/>
              <w:szCs w:val="28"/>
            </w:rPr>
          </w:rPrChange>
        </w:rPr>
        <w:t>实验结果与分析</w:t>
      </w:r>
    </w:p>
    <w:p w14:paraId="1F08D8DB" w14:textId="77777777" w:rsidR="009A6536" w:rsidRPr="00D973C4" w:rsidRDefault="009A6536" w:rsidP="009A6536">
      <w:pPr>
        <w:rPr>
          <w:rFonts w:ascii="宋体" w:eastAsia="宋体" w:hAnsi="宋体"/>
          <w:b/>
          <w:bCs/>
          <w:sz w:val="22"/>
          <w:szCs w:val="24"/>
          <w:rPrChange w:id="3175" w:author="linxl" w:date="2019-09-05T14:23:00Z">
            <w:rPr>
              <w:rFonts w:ascii="宋体" w:eastAsia="宋体" w:hAnsi="宋体"/>
              <w:b/>
              <w:bCs/>
              <w:sz w:val="24"/>
              <w:szCs w:val="24"/>
            </w:rPr>
          </w:rPrChange>
        </w:rPr>
      </w:pPr>
      <w:r w:rsidRPr="00D973C4">
        <w:rPr>
          <w:rFonts w:ascii="宋体" w:eastAsia="宋体" w:hAnsi="宋体" w:hint="eastAsia"/>
          <w:b/>
          <w:bCs/>
          <w:sz w:val="22"/>
          <w:szCs w:val="24"/>
          <w:rPrChange w:id="3176" w:author="linxl" w:date="2019-09-05T14:23:00Z">
            <w:rPr>
              <w:rFonts w:ascii="宋体" w:eastAsia="宋体" w:hAnsi="宋体" w:hint="eastAsia"/>
              <w:b/>
              <w:bCs/>
              <w:sz w:val="24"/>
              <w:szCs w:val="24"/>
            </w:rPr>
          </w:rPrChange>
        </w:rPr>
        <w:t>4</w:t>
      </w:r>
      <w:r w:rsidRPr="00D973C4">
        <w:rPr>
          <w:rFonts w:ascii="宋体" w:eastAsia="宋体" w:hAnsi="宋体"/>
          <w:b/>
          <w:bCs/>
          <w:sz w:val="22"/>
          <w:szCs w:val="24"/>
          <w:rPrChange w:id="3177" w:author="linxl" w:date="2019-09-05T14:23:00Z">
            <w:rPr>
              <w:rFonts w:ascii="宋体" w:eastAsia="宋体" w:hAnsi="宋体"/>
              <w:b/>
              <w:bCs/>
              <w:sz w:val="24"/>
              <w:szCs w:val="24"/>
            </w:rPr>
          </w:rPrChange>
        </w:rPr>
        <w:t>.1</w:t>
      </w:r>
      <w:r w:rsidRPr="00D973C4">
        <w:rPr>
          <w:rFonts w:ascii="宋体" w:eastAsia="宋体" w:hAnsi="宋体" w:hint="eastAsia"/>
          <w:b/>
          <w:bCs/>
          <w:sz w:val="22"/>
          <w:szCs w:val="24"/>
          <w:rPrChange w:id="3178" w:author="linxl" w:date="2019-09-05T14:23:00Z">
            <w:rPr>
              <w:rFonts w:ascii="宋体" w:eastAsia="宋体" w:hAnsi="宋体" w:hint="eastAsia"/>
              <w:b/>
              <w:bCs/>
              <w:sz w:val="24"/>
              <w:szCs w:val="24"/>
            </w:rPr>
          </w:rPrChange>
        </w:rPr>
        <w:t>实验设置</w:t>
      </w:r>
    </w:p>
    <w:p w14:paraId="317414DD" w14:textId="77777777" w:rsidR="004430DC" w:rsidRPr="00D973C4" w:rsidRDefault="004430DC" w:rsidP="004430DC">
      <w:pPr>
        <w:pStyle w:val="a3"/>
        <w:spacing w:line="360" w:lineRule="auto"/>
        <w:ind w:firstLineChars="0"/>
        <w:jc w:val="center"/>
        <w:rPr>
          <w:rFonts w:ascii="Arial" w:eastAsia="黑体" w:hAnsi="Arial"/>
          <w:sz w:val="22"/>
          <w:rPrChange w:id="3179" w:author="linxl" w:date="2019-09-05T14:23:00Z">
            <w:rPr>
              <w:rFonts w:ascii="Arial" w:eastAsia="黑体" w:hAnsi="Arial"/>
            </w:rPr>
          </w:rPrChange>
        </w:rPr>
      </w:pPr>
      <w:r w:rsidRPr="00D973C4">
        <w:rPr>
          <w:rFonts w:ascii="Arial" w:eastAsia="黑体" w:hAnsi="Arial" w:hint="eastAsia"/>
          <w:sz w:val="22"/>
          <w:rPrChange w:id="3180" w:author="linxl" w:date="2019-09-05T14:23:00Z">
            <w:rPr>
              <w:rFonts w:ascii="Arial" w:eastAsia="黑体" w:hAnsi="Arial" w:hint="eastAsia"/>
            </w:rPr>
          </w:rPrChange>
        </w:rPr>
        <w:t>表</w:t>
      </w:r>
      <w:r w:rsidRPr="00D973C4">
        <w:rPr>
          <w:rFonts w:ascii="Arial" w:eastAsia="黑体" w:hAnsi="Arial"/>
          <w:sz w:val="22"/>
          <w:rPrChange w:id="3181" w:author="linxl" w:date="2019-09-05T14:23:00Z">
            <w:rPr>
              <w:rFonts w:ascii="Arial" w:eastAsia="黑体" w:hAnsi="Arial"/>
            </w:rPr>
          </w:rPrChange>
        </w:rPr>
        <w:t>1</w:t>
      </w:r>
      <w:r w:rsidRPr="00D973C4">
        <w:rPr>
          <w:rFonts w:ascii="Arial" w:eastAsia="黑体" w:hAnsi="Arial" w:hint="eastAsia"/>
          <w:sz w:val="22"/>
          <w:rPrChange w:id="3182" w:author="linxl" w:date="2019-09-05T14:23:00Z">
            <w:rPr>
              <w:rFonts w:ascii="Arial" w:eastAsia="黑体" w:hAnsi="Arial" w:hint="eastAsia"/>
            </w:rPr>
          </w:rPrChange>
        </w:rPr>
        <w:t>真实轨迹数据集</w:t>
      </w:r>
    </w:p>
    <w:tbl>
      <w:tblPr>
        <w:tblStyle w:val="a6"/>
        <w:tblW w:w="0" w:type="auto"/>
        <w:jc w:val="center"/>
        <w:tblLook w:val="04A0" w:firstRow="1" w:lastRow="0" w:firstColumn="1" w:lastColumn="0" w:noHBand="0" w:noVBand="1"/>
      </w:tblPr>
      <w:tblGrid>
        <w:gridCol w:w="729"/>
        <w:gridCol w:w="1027"/>
        <w:gridCol w:w="872"/>
        <w:gridCol w:w="1122"/>
        <w:gridCol w:w="900"/>
      </w:tblGrid>
      <w:tr w:rsidR="004430DC" w:rsidRPr="00D973C4" w14:paraId="43349F1D" w14:textId="77777777" w:rsidTr="0038430A">
        <w:trPr>
          <w:jc w:val="center"/>
        </w:trPr>
        <w:tc>
          <w:tcPr>
            <w:tcW w:w="1634" w:type="dxa"/>
          </w:tcPr>
          <w:p w14:paraId="4D512AD1" w14:textId="77777777" w:rsidR="004430DC" w:rsidRPr="00D973C4" w:rsidRDefault="004430DC" w:rsidP="0038430A">
            <w:pPr>
              <w:rPr>
                <w:rFonts w:ascii="Times New Roman" w:hAnsi="Times New Roman" w:cs="Times New Roman"/>
                <w:sz w:val="20"/>
                <w:rPrChange w:id="3183" w:author="linxl" w:date="2019-09-05T14:23:00Z">
                  <w:rPr>
                    <w:rFonts w:ascii="Times New Roman" w:hAnsi="Times New Roman" w:cs="Times New Roman"/>
                  </w:rPr>
                </w:rPrChange>
              </w:rPr>
            </w:pPr>
            <w:r w:rsidRPr="00D973C4">
              <w:rPr>
                <w:rFonts w:ascii="Times New Roman" w:hAnsi="Times New Roman" w:cs="Times New Roman"/>
                <w:sz w:val="20"/>
                <w:rPrChange w:id="3184" w:author="linxl" w:date="2019-09-05T14:23:00Z">
                  <w:rPr>
                    <w:rFonts w:ascii="Times New Roman" w:hAnsi="Times New Roman" w:cs="Times New Roman"/>
                  </w:rPr>
                </w:rPrChange>
              </w:rPr>
              <w:t>Data Sets</w:t>
            </w:r>
          </w:p>
        </w:tc>
        <w:tc>
          <w:tcPr>
            <w:tcW w:w="1212" w:type="dxa"/>
          </w:tcPr>
          <w:p w14:paraId="3DE4672C" w14:textId="77777777" w:rsidR="004430DC" w:rsidRPr="00D973C4" w:rsidRDefault="004430DC" w:rsidP="0038430A">
            <w:pPr>
              <w:rPr>
                <w:rFonts w:ascii="Times New Roman" w:hAnsi="Times New Roman" w:cs="Times New Roman"/>
                <w:sz w:val="20"/>
                <w:rPrChange w:id="3185" w:author="linxl" w:date="2019-09-05T14:23:00Z">
                  <w:rPr>
                    <w:rFonts w:ascii="Times New Roman" w:hAnsi="Times New Roman" w:cs="Times New Roman"/>
                  </w:rPr>
                </w:rPrChange>
              </w:rPr>
            </w:pPr>
            <w:r w:rsidRPr="00D973C4">
              <w:rPr>
                <w:rFonts w:ascii="Times New Roman" w:hAnsi="Times New Roman" w:cs="Times New Roman"/>
                <w:sz w:val="20"/>
                <w:rPrChange w:id="3186" w:author="linxl" w:date="2019-09-05T14:23:00Z">
                  <w:rPr>
                    <w:rFonts w:ascii="Times New Roman" w:hAnsi="Times New Roman" w:cs="Times New Roman"/>
                  </w:rPr>
                </w:rPrChange>
              </w:rPr>
              <w:t>Number of Trajectories</w:t>
            </w:r>
          </w:p>
        </w:tc>
        <w:tc>
          <w:tcPr>
            <w:tcW w:w="1242" w:type="dxa"/>
          </w:tcPr>
          <w:p w14:paraId="7E56D541" w14:textId="77777777" w:rsidR="004430DC" w:rsidRPr="00D973C4" w:rsidRDefault="004430DC" w:rsidP="0038430A">
            <w:pPr>
              <w:rPr>
                <w:rFonts w:ascii="Times New Roman" w:hAnsi="Times New Roman" w:cs="Times New Roman"/>
                <w:sz w:val="20"/>
                <w:rPrChange w:id="3187" w:author="linxl" w:date="2019-09-05T14:23:00Z">
                  <w:rPr>
                    <w:rFonts w:ascii="Times New Roman" w:hAnsi="Times New Roman" w:cs="Times New Roman"/>
                  </w:rPr>
                </w:rPrChange>
              </w:rPr>
            </w:pPr>
            <w:r w:rsidRPr="00D973C4">
              <w:rPr>
                <w:rFonts w:ascii="Times New Roman" w:hAnsi="Times New Roman" w:cs="Times New Roman"/>
                <w:sz w:val="20"/>
                <w:rPrChange w:id="3188" w:author="linxl" w:date="2019-09-05T14:23:00Z">
                  <w:rPr>
                    <w:rFonts w:ascii="Times New Roman" w:hAnsi="Times New Roman" w:cs="Times New Roman"/>
                  </w:rPr>
                </w:rPrChange>
              </w:rPr>
              <w:t>Sampling Rates(s)</w:t>
            </w:r>
          </w:p>
        </w:tc>
        <w:tc>
          <w:tcPr>
            <w:tcW w:w="1328" w:type="dxa"/>
          </w:tcPr>
          <w:p w14:paraId="64400962" w14:textId="77777777" w:rsidR="004430DC" w:rsidRPr="00D973C4" w:rsidRDefault="004430DC" w:rsidP="0038430A">
            <w:pPr>
              <w:rPr>
                <w:rFonts w:ascii="Times New Roman" w:hAnsi="Times New Roman" w:cs="Times New Roman"/>
                <w:sz w:val="20"/>
                <w:rPrChange w:id="3189" w:author="linxl" w:date="2019-09-05T14:23:00Z">
                  <w:rPr>
                    <w:rFonts w:ascii="Times New Roman" w:hAnsi="Times New Roman" w:cs="Times New Roman"/>
                  </w:rPr>
                </w:rPrChange>
              </w:rPr>
            </w:pPr>
            <w:r w:rsidRPr="00D973C4">
              <w:rPr>
                <w:rFonts w:ascii="Times New Roman" w:hAnsi="Times New Roman" w:cs="Times New Roman"/>
                <w:sz w:val="20"/>
                <w:rPrChange w:id="3190" w:author="linxl" w:date="2019-09-05T14:23:00Z">
                  <w:rPr>
                    <w:rFonts w:ascii="Times New Roman" w:hAnsi="Times New Roman" w:cs="Times New Roman"/>
                  </w:rPr>
                </w:rPrChange>
              </w:rPr>
              <w:t>Points Per Trajectory(k)</w:t>
            </w:r>
          </w:p>
        </w:tc>
        <w:tc>
          <w:tcPr>
            <w:tcW w:w="1525" w:type="dxa"/>
          </w:tcPr>
          <w:p w14:paraId="07B4EEAA" w14:textId="77777777" w:rsidR="004430DC" w:rsidRPr="00D973C4" w:rsidRDefault="004430DC" w:rsidP="0038430A">
            <w:pPr>
              <w:rPr>
                <w:rFonts w:ascii="Times New Roman" w:hAnsi="Times New Roman" w:cs="Times New Roman"/>
                <w:sz w:val="20"/>
                <w:rPrChange w:id="3191" w:author="linxl" w:date="2019-09-05T14:23:00Z">
                  <w:rPr>
                    <w:rFonts w:ascii="Times New Roman" w:hAnsi="Times New Roman" w:cs="Times New Roman"/>
                  </w:rPr>
                </w:rPrChange>
              </w:rPr>
            </w:pPr>
            <w:r w:rsidRPr="00D973C4">
              <w:rPr>
                <w:rFonts w:ascii="Times New Roman" w:hAnsi="Times New Roman" w:cs="Times New Roman"/>
                <w:sz w:val="20"/>
                <w:rPrChange w:id="3192" w:author="linxl" w:date="2019-09-05T14:23:00Z">
                  <w:rPr>
                    <w:rFonts w:ascii="Times New Roman" w:hAnsi="Times New Roman" w:cs="Times New Roman"/>
                  </w:rPr>
                </w:rPrChange>
              </w:rPr>
              <w:t>Tatal points(M)</w:t>
            </w:r>
          </w:p>
        </w:tc>
      </w:tr>
      <w:tr w:rsidR="004430DC" w:rsidRPr="00D973C4" w14:paraId="2D4E709C" w14:textId="77777777" w:rsidTr="0038430A">
        <w:trPr>
          <w:jc w:val="center"/>
        </w:trPr>
        <w:tc>
          <w:tcPr>
            <w:tcW w:w="1634" w:type="dxa"/>
          </w:tcPr>
          <w:p w14:paraId="54C8ED95" w14:textId="77777777" w:rsidR="004430DC" w:rsidRPr="00D973C4" w:rsidRDefault="004430DC" w:rsidP="0038430A">
            <w:pPr>
              <w:rPr>
                <w:rFonts w:ascii="Times New Roman" w:hAnsi="Times New Roman" w:cs="Times New Roman"/>
                <w:sz w:val="20"/>
                <w:rPrChange w:id="3193" w:author="linxl" w:date="2019-09-05T14:23:00Z">
                  <w:rPr>
                    <w:rFonts w:ascii="Times New Roman" w:hAnsi="Times New Roman" w:cs="Times New Roman"/>
                  </w:rPr>
                </w:rPrChange>
              </w:rPr>
            </w:pPr>
            <w:r w:rsidRPr="00D973C4">
              <w:rPr>
                <w:rFonts w:ascii="Times New Roman" w:hAnsi="Times New Roman" w:cs="Times New Roman"/>
                <w:sz w:val="20"/>
                <w:rPrChange w:id="3194" w:author="linxl" w:date="2019-09-05T14:23:00Z">
                  <w:rPr>
                    <w:rFonts w:ascii="Times New Roman" w:hAnsi="Times New Roman" w:cs="Times New Roman"/>
                  </w:rPr>
                </w:rPrChange>
              </w:rPr>
              <w:t>Taxi</w:t>
            </w:r>
          </w:p>
        </w:tc>
        <w:tc>
          <w:tcPr>
            <w:tcW w:w="1212" w:type="dxa"/>
          </w:tcPr>
          <w:p w14:paraId="3B4F42FF" w14:textId="77777777" w:rsidR="004430DC" w:rsidRPr="00D973C4" w:rsidRDefault="004430DC" w:rsidP="0038430A">
            <w:pPr>
              <w:rPr>
                <w:rFonts w:ascii="Times New Roman" w:hAnsi="Times New Roman" w:cs="Times New Roman"/>
                <w:sz w:val="20"/>
                <w:rPrChange w:id="3195" w:author="linxl" w:date="2019-09-05T14:23:00Z">
                  <w:rPr>
                    <w:rFonts w:ascii="Times New Roman" w:hAnsi="Times New Roman" w:cs="Times New Roman"/>
                  </w:rPr>
                </w:rPrChange>
              </w:rPr>
            </w:pPr>
            <w:r w:rsidRPr="00D973C4">
              <w:rPr>
                <w:rFonts w:ascii="Times New Roman" w:hAnsi="Times New Roman" w:cs="Times New Roman"/>
                <w:sz w:val="20"/>
                <w:rPrChange w:id="3196" w:author="linxl" w:date="2019-09-05T14:23:00Z">
                  <w:rPr>
                    <w:rFonts w:ascii="Times New Roman" w:hAnsi="Times New Roman" w:cs="Times New Roman"/>
                  </w:rPr>
                </w:rPrChange>
              </w:rPr>
              <w:t>500</w:t>
            </w:r>
          </w:p>
        </w:tc>
        <w:tc>
          <w:tcPr>
            <w:tcW w:w="1242" w:type="dxa"/>
          </w:tcPr>
          <w:p w14:paraId="6ACA109E" w14:textId="77777777" w:rsidR="004430DC" w:rsidRPr="00D973C4" w:rsidRDefault="004430DC" w:rsidP="0038430A">
            <w:pPr>
              <w:rPr>
                <w:rFonts w:ascii="Times New Roman" w:hAnsi="Times New Roman" w:cs="Times New Roman"/>
                <w:sz w:val="20"/>
                <w:rPrChange w:id="3197" w:author="linxl" w:date="2019-09-05T14:23:00Z">
                  <w:rPr>
                    <w:rFonts w:ascii="Times New Roman" w:hAnsi="Times New Roman" w:cs="Times New Roman"/>
                  </w:rPr>
                </w:rPrChange>
              </w:rPr>
            </w:pPr>
            <w:r w:rsidRPr="00D973C4">
              <w:rPr>
                <w:rFonts w:ascii="Times New Roman" w:hAnsi="Times New Roman" w:cs="Times New Roman"/>
                <w:sz w:val="20"/>
                <w:rPrChange w:id="3198" w:author="linxl" w:date="2019-09-05T14:23:00Z">
                  <w:rPr>
                    <w:rFonts w:ascii="Times New Roman" w:hAnsi="Times New Roman" w:cs="Times New Roman"/>
                  </w:rPr>
                </w:rPrChange>
              </w:rPr>
              <w:t>60</w:t>
            </w:r>
          </w:p>
        </w:tc>
        <w:tc>
          <w:tcPr>
            <w:tcW w:w="1328" w:type="dxa"/>
          </w:tcPr>
          <w:p w14:paraId="64EC7163" w14:textId="77777777" w:rsidR="004430DC" w:rsidRPr="00D973C4" w:rsidRDefault="004430DC" w:rsidP="0038430A">
            <w:pPr>
              <w:rPr>
                <w:rFonts w:ascii="Times New Roman" w:hAnsi="Times New Roman" w:cs="Times New Roman"/>
                <w:sz w:val="20"/>
                <w:rPrChange w:id="3199" w:author="linxl" w:date="2019-09-05T14:23:00Z">
                  <w:rPr>
                    <w:rFonts w:ascii="Times New Roman" w:hAnsi="Times New Roman" w:cs="Times New Roman"/>
                  </w:rPr>
                </w:rPrChange>
              </w:rPr>
            </w:pPr>
            <w:r w:rsidRPr="00D973C4">
              <w:rPr>
                <w:rFonts w:ascii="Times New Roman" w:hAnsi="Times New Roman" w:cs="Times New Roman"/>
                <w:sz w:val="20"/>
                <w:rPrChange w:id="3200" w:author="linxl" w:date="2019-09-05T14:23:00Z">
                  <w:rPr>
                    <w:rFonts w:ascii="Times New Roman" w:hAnsi="Times New Roman" w:cs="Times New Roman"/>
                  </w:rPr>
                </w:rPrChange>
              </w:rPr>
              <w:t>~38.6</w:t>
            </w:r>
          </w:p>
        </w:tc>
        <w:tc>
          <w:tcPr>
            <w:tcW w:w="1525" w:type="dxa"/>
          </w:tcPr>
          <w:p w14:paraId="5DC6C3B2" w14:textId="77777777" w:rsidR="004430DC" w:rsidRPr="00D973C4" w:rsidRDefault="004430DC" w:rsidP="0038430A">
            <w:pPr>
              <w:rPr>
                <w:rFonts w:ascii="Times New Roman" w:hAnsi="Times New Roman" w:cs="Times New Roman"/>
                <w:sz w:val="20"/>
                <w:rPrChange w:id="3201" w:author="linxl" w:date="2019-09-05T14:23:00Z">
                  <w:rPr>
                    <w:rFonts w:ascii="Times New Roman" w:hAnsi="Times New Roman" w:cs="Times New Roman"/>
                  </w:rPr>
                </w:rPrChange>
              </w:rPr>
            </w:pPr>
            <w:r w:rsidRPr="00D973C4">
              <w:rPr>
                <w:rFonts w:ascii="Times New Roman" w:hAnsi="Times New Roman" w:cs="Times New Roman"/>
                <w:sz w:val="20"/>
                <w:rPrChange w:id="3202" w:author="linxl" w:date="2019-09-05T14:23:00Z">
                  <w:rPr>
                    <w:rFonts w:ascii="Times New Roman" w:hAnsi="Times New Roman" w:cs="Times New Roman"/>
                  </w:rPr>
                </w:rPrChange>
              </w:rPr>
              <w:t>18.8</w:t>
            </w:r>
          </w:p>
        </w:tc>
      </w:tr>
      <w:tr w:rsidR="004430DC" w:rsidRPr="00D973C4" w14:paraId="3E23613B" w14:textId="77777777" w:rsidTr="0038430A">
        <w:trPr>
          <w:jc w:val="center"/>
        </w:trPr>
        <w:tc>
          <w:tcPr>
            <w:tcW w:w="1634" w:type="dxa"/>
          </w:tcPr>
          <w:p w14:paraId="3542EE8F" w14:textId="77777777" w:rsidR="004430DC" w:rsidRPr="00D973C4" w:rsidRDefault="004430DC" w:rsidP="0038430A">
            <w:pPr>
              <w:rPr>
                <w:rFonts w:ascii="Times New Roman" w:hAnsi="Times New Roman" w:cs="Times New Roman"/>
                <w:sz w:val="20"/>
                <w:rPrChange w:id="3203" w:author="linxl" w:date="2019-09-05T14:23:00Z">
                  <w:rPr>
                    <w:rFonts w:ascii="Times New Roman" w:hAnsi="Times New Roman" w:cs="Times New Roman"/>
                  </w:rPr>
                </w:rPrChange>
              </w:rPr>
            </w:pPr>
            <w:r w:rsidRPr="00D973C4">
              <w:rPr>
                <w:rFonts w:ascii="Times New Roman" w:hAnsi="Times New Roman" w:cs="Times New Roman"/>
                <w:sz w:val="20"/>
                <w:rPrChange w:id="3204" w:author="linxl" w:date="2019-09-05T14:23:00Z">
                  <w:rPr>
                    <w:rFonts w:ascii="Times New Roman" w:hAnsi="Times New Roman" w:cs="Times New Roman"/>
                  </w:rPr>
                </w:rPrChange>
              </w:rPr>
              <w:t>UCar</w:t>
            </w:r>
          </w:p>
        </w:tc>
        <w:tc>
          <w:tcPr>
            <w:tcW w:w="1212" w:type="dxa"/>
          </w:tcPr>
          <w:p w14:paraId="63C6AE47" w14:textId="77777777" w:rsidR="004430DC" w:rsidRPr="00D973C4" w:rsidRDefault="004430DC" w:rsidP="0038430A">
            <w:pPr>
              <w:rPr>
                <w:rFonts w:ascii="Times New Roman" w:hAnsi="Times New Roman" w:cs="Times New Roman"/>
                <w:sz w:val="20"/>
                <w:rPrChange w:id="3205" w:author="linxl" w:date="2019-09-05T14:23:00Z">
                  <w:rPr>
                    <w:rFonts w:ascii="Times New Roman" w:hAnsi="Times New Roman" w:cs="Times New Roman"/>
                  </w:rPr>
                </w:rPrChange>
              </w:rPr>
            </w:pPr>
            <w:r w:rsidRPr="00D973C4">
              <w:rPr>
                <w:rFonts w:ascii="Times New Roman" w:hAnsi="Times New Roman" w:cs="Times New Roman"/>
                <w:sz w:val="20"/>
                <w:rPrChange w:id="3206" w:author="linxl" w:date="2019-09-05T14:23:00Z">
                  <w:rPr>
                    <w:rFonts w:ascii="Times New Roman" w:hAnsi="Times New Roman" w:cs="Times New Roman"/>
                  </w:rPr>
                </w:rPrChange>
              </w:rPr>
              <w:t>200</w:t>
            </w:r>
          </w:p>
        </w:tc>
        <w:tc>
          <w:tcPr>
            <w:tcW w:w="1242" w:type="dxa"/>
          </w:tcPr>
          <w:p w14:paraId="5818BAD3" w14:textId="77777777" w:rsidR="004430DC" w:rsidRPr="00D973C4" w:rsidRDefault="004430DC" w:rsidP="0038430A">
            <w:pPr>
              <w:rPr>
                <w:rFonts w:ascii="Times New Roman" w:hAnsi="Times New Roman" w:cs="Times New Roman"/>
                <w:sz w:val="20"/>
                <w:rPrChange w:id="3207" w:author="linxl" w:date="2019-09-05T14:23:00Z">
                  <w:rPr>
                    <w:rFonts w:ascii="Times New Roman" w:hAnsi="Times New Roman" w:cs="Times New Roman"/>
                  </w:rPr>
                </w:rPrChange>
              </w:rPr>
            </w:pPr>
            <w:r w:rsidRPr="00D973C4">
              <w:rPr>
                <w:rFonts w:ascii="Times New Roman" w:hAnsi="Times New Roman" w:cs="Times New Roman"/>
                <w:sz w:val="20"/>
                <w:rPrChange w:id="3208" w:author="linxl" w:date="2019-09-05T14:23:00Z">
                  <w:rPr>
                    <w:rFonts w:ascii="Times New Roman" w:hAnsi="Times New Roman" w:cs="Times New Roman"/>
                  </w:rPr>
                </w:rPrChange>
              </w:rPr>
              <w:t>3-5</w:t>
            </w:r>
          </w:p>
        </w:tc>
        <w:tc>
          <w:tcPr>
            <w:tcW w:w="1328" w:type="dxa"/>
          </w:tcPr>
          <w:p w14:paraId="47C4131C" w14:textId="77777777" w:rsidR="004430DC" w:rsidRPr="00D973C4" w:rsidRDefault="004430DC" w:rsidP="0038430A">
            <w:pPr>
              <w:rPr>
                <w:rFonts w:ascii="Times New Roman" w:hAnsi="Times New Roman" w:cs="Times New Roman"/>
                <w:sz w:val="20"/>
                <w:rPrChange w:id="3209" w:author="linxl" w:date="2019-09-05T14:23:00Z">
                  <w:rPr>
                    <w:rFonts w:ascii="Times New Roman" w:hAnsi="Times New Roman" w:cs="Times New Roman"/>
                  </w:rPr>
                </w:rPrChange>
              </w:rPr>
            </w:pPr>
            <w:r w:rsidRPr="00D973C4">
              <w:rPr>
                <w:rFonts w:ascii="Times New Roman" w:hAnsi="Times New Roman" w:cs="Times New Roman"/>
                <w:sz w:val="20"/>
                <w:rPrChange w:id="3210" w:author="linxl" w:date="2019-09-05T14:23:00Z">
                  <w:rPr>
                    <w:rFonts w:ascii="Times New Roman" w:hAnsi="Times New Roman" w:cs="Times New Roman"/>
                  </w:rPr>
                </w:rPrChange>
              </w:rPr>
              <w:t>~112.0</w:t>
            </w:r>
          </w:p>
        </w:tc>
        <w:tc>
          <w:tcPr>
            <w:tcW w:w="1525" w:type="dxa"/>
          </w:tcPr>
          <w:p w14:paraId="481DE693" w14:textId="77777777" w:rsidR="004430DC" w:rsidRPr="00D973C4" w:rsidRDefault="004430DC" w:rsidP="0038430A">
            <w:pPr>
              <w:rPr>
                <w:rFonts w:ascii="Times New Roman" w:hAnsi="Times New Roman" w:cs="Times New Roman"/>
                <w:sz w:val="20"/>
                <w:rPrChange w:id="3211" w:author="linxl" w:date="2019-09-05T14:23:00Z">
                  <w:rPr>
                    <w:rFonts w:ascii="Times New Roman" w:hAnsi="Times New Roman" w:cs="Times New Roman"/>
                  </w:rPr>
                </w:rPrChange>
              </w:rPr>
            </w:pPr>
            <w:r w:rsidRPr="00D973C4">
              <w:rPr>
                <w:rFonts w:ascii="Times New Roman" w:hAnsi="Times New Roman" w:cs="Times New Roman"/>
                <w:sz w:val="20"/>
                <w:rPrChange w:id="3212" w:author="linxl" w:date="2019-09-05T14:23:00Z">
                  <w:rPr>
                    <w:rFonts w:ascii="Times New Roman" w:hAnsi="Times New Roman" w:cs="Times New Roman"/>
                  </w:rPr>
                </w:rPrChange>
              </w:rPr>
              <w:t>21.9</w:t>
            </w:r>
          </w:p>
        </w:tc>
      </w:tr>
      <w:tr w:rsidR="004430DC" w:rsidRPr="00D973C4" w14:paraId="479AD295" w14:textId="77777777" w:rsidTr="0038430A">
        <w:trPr>
          <w:jc w:val="center"/>
        </w:trPr>
        <w:tc>
          <w:tcPr>
            <w:tcW w:w="1634" w:type="dxa"/>
          </w:tcPr>
          <w:p w14:paraId="6E55E760" w14:textId="77777777" w:rsidR="004430DC" w:rsidRPr="00D973C4" w:rsidRDefault="004430DC" w:rsidP="0038430A">
            <w:pPr>
              <w:rPr>
                <w:rFonts w:ascii="Times New Roman" w:hAnsi="Times New Roman" w:cs="Times New Roman"/>
                <w:sz w:val="20"/>
                <w:rPrChange w:id="3213" w:author="linxl" w:date="2019-09-05T14:23:00Z">
                  <w:rPr>
                    <w:rFonts w:ascii="Times New Roman" w:hAnsi="Times New Roman" w:cs="Times New Roman"/>
                  </w:rPr>
                </w:rPrChange>
              </w:rPr>
            </w:pPr>
            <w:r w:rsidRPr="00D973C4">
              <w:rPr>
                <w:rFonts w:ascii="Times New Roman" w:hAnsi="Times New Roman" w:cs="Times New Roman"/>
                <w:sz w:val="20"/>
                <w:rPrChange w:id="3214" w:author="linxl" w:date="2019-09-05T14:23:00Z">
                  <w:rPr>
                    <w:rFonts w:ascii="Times New Roman" w:hAnsi="Times New Roman" w:cs="Times New Roman"/>
                  </w:rPr>
                </w:rPrChange>
              </w:rPr>
              <w:t>Geolife</w:t>
            </w:r>
          </w:p>
        </w:tc>
        <w:tc>
          <w:tcPr>
            <w:tcW w:w="1212" w:type="dxa"/>
          </w:tcPr>
          <w:p w14:paraId="709A50FF" w14:textId="77777777" w:rsidR="004430DC" w:rsidRPr="00D973C4" w:rsidRDefault="004430DC" w:rsidP="0038430A">
            <w:pPr>
              <w:rPr>
                <w:rFonts w:ascii="Times New Roman" w:hAnsi="Times New Roman" w:cs="Times New Roman"/>
                <w:sz w:val="20"/>
                <w:rPrChange w:id="3215" w:author="linxl" w:date="2019-09-05T14:23:00Z">
                  <w:rPr>
                    <w:rFonts w:ascii="Times New Roman" w:hAnsi="Times New Roman" w:cs="Times New Roman"/>
                  </w:rPr>
                </w:rPrChange>
              </w:rPr>
            </w:pPr>
            <w:r w:rsidRPr="00D973C4">
              <w:rPr>
                <w:rFonts w:ascii="Times New Roman" w:hAnsi="Times New Roman" w:cs="Times New Roman"/>
                <w:sz w:val="20"/>
                <w:rPrChange w:id="3216" w:author="linxl" w:date="2019-09-05T14:23:00Z">
                  <w:rPr>
                    <w:rFonts w:ascii="Times New Roman" w:hAnsi="Times New Roman" w:cs="Times New Roman"/>
                  </w:rPr>
                </w:rPrChange>
              </w:rPr>
              <w:t>176</w:t>
            </w:r>
          </w:p>
        </w:tc>
        <w:tc>
          <w:tcPr>
            <w:tcW w:w="1242" w:type="dxa"/>
          </w:tcPr>
          <w:p w14:paraId="6B22420B" w14:textId="77777777" w:rsidR="004430DC" w:rsidRPr="00D973C4" w:rsidRDefault="004430DC" w:rsidP="0038430A">
            <w:pPr>
              <w:rPr>
                <w:rFonts w:ascii="Times New Roman" w:hAnsi="Times New Roman" w:cs="Times New Roman"/>
                <w:sz w:val="20"/>
                <w:rPrChange w:id="3217" w:author="linxl" w:date="2019-09-05T14:23:00Z">
                  <w:rPr>
                    <w:rFonts w:ascii="Times New Roman" w:hAnsi="Times New Roman" w:cs="Times New Roman"/>
                  </w:rPr>
                </w:rPrChange>
              </w:rPr>
            </w:pPr>
            <w:r w:rsidRPr="00D973C4">
              <w:rPr>
                <w:rFonts w:ascii="Times New Roman" w:hAnsi="Times New Roman" w:cs="Times New Roman"/>
                <w:sz w:val="20"/>
                <w:rPrChange w:id="3218" w:author="linxl" w:date="2019-09-05T14:23:00Z">
                  <w:rPr>
                    <w:rFonts w:ascii="Times New Roman" w:hAnsi="Times New Roman" w:cs="Times New Roman"/>
                  </w:rPr>
                </w:rPrChange>
              </w:rPr>
              <w:t>1-5</w:t>
            </w:r>
          </w:p>
        </w:tc>
        <w:tc>
          <w:tcPr>
            <w:tcW w:w="1328" w:type="dxa"/>
          </w:tcPr>
          <w:p w14:paraId="1C4C8022" w14:textId="77777777" w:rsidR="004430DC" w:rsidRPr="00D973C4" w:rsidRDefault="004430DC" w:rsidP="0038430A">
            <w:pPr>
              <w:rPr>
                <w:rFonts w:ascii="Times New Roman" w:hAnsi="Times New Roman" w:cs="Times New Roman"/>
                <w:sz w:val="20"/>
                <w:rPrChange w:id="3219" w:author="linxl" w:date="2019-09-05T14:23:00Z">
                  <w:rPr>
                    <w:rFonts w:ascii="Times New Roman" w:hAnsi="Times New Roman" w:cs="Times New Roman"/>
                  </w:rPr>
                </w:rPrChange>
              </w:rPr>
            </w:pPr>
            <w:r w:rsidRPr="00D973C4">
              <w:rPr>
                <w:rFonts w:ascii="Times New Roman" w:hAnsi="Times New Roman" w:cs="Times New Roman"/>
                <w:sz w:val="20"/>
                <w:rPrChange w:id="3220" w:author="linxl" w:date="2019-09-05T14:23:00Z">
                  <w:rPr>
                    <w:rFonts w:ascii="Times New Roman" w:hAnsi="Times New Roman" w:cs="Times New Roman"/>
                  </w:rPr>
                </w:rPrChange>
              </w:rPr>
              <w:t>~107.5</w:t>
            </w:r>
          </w:p>
        </w:tc>
        <w:tc>
          <w:tcPr>
            <w:tcW w:w="1525" w:type="dxa"/>
          </w:tcPr>
          <w:p w14:paraId="3DDC4DA0" w14:textId="77777777" w:rsidR="004430DC" w:rsidRPr="00D973C4" w:rsidRDefault="004430DC" w:rsidP="0038430A">
            <w:pPr>
              <w:rPr>
                <w:rFonts w:ascii="Times New Roman" w:hAnsi="Times New Roman" w:cs="Times New Roman"/>
                <w:sz w:val="20"/>
                <w:rPrChange w:id="3221" w:author="linxl" w:date="2019-09-05T14:23:00Z">
                  <w:rPr>
                    <w:rFonts w:ascii="Times New Roman" w:hAnsi="Times New Roman" w:cs="Times New Roman"/>
                  </w:rPr>
                </w:rPrChange>
              </w:rPr>
            </w:pPr>
            <w:r w:rsidRPr="00D973C4">
              <w:rPr>
                <w:rFonts w:ascii="Times New Roman" w:hAnsi="Times New Roman" w:cs="Times New Roman"/>
                <w:sz w:val="20"/>
                <w:rPrChange w:id="3222" w:author="linxl" w:date="2019-09-05T14:23:00Z">
                  <w:rPr>
                    <w:rFonts w:ascii="Times New Roman" w:hAnsi="Times New Roman" w:cs="Times New Roman"/>
                  </w:rPr>
                </w:rPrChange>
              </w:rPr>
              <w:t>18.5</w:t>
            </w:r>
          </w:p>
        </w:tc>
      </w:tr>
      <w:tr w:rsidR="004430DC" w:rsidRPr="00D973C4" w14:paraId="4FE107F3" w14:textId="77777777" w:rsidTr="0038430A">
        <w:trPr>
          <w:jc w:val="center"/>
        </w:trPr>
        <w:tc>
          <w:tcPr>
            <w:tcW w:w="1634" w:type="dxa"/>
          </w:tcPr>
          <w:p w14:paraId="198D87B5" w14:textId="77777777" w:rsidR="004430DC" w:rsidRPr="00D973C4" w:rsidRDefault="004430DC" w:rsidP="0038430A">
            <w:pPr>
              <w:rPr>
                <w:rFonts w:ascii="Times New Roman" w:hAnsi="Times New Roman" w:cs="Times New Roman"/>
                <w:sz w:val="20"/>
                <w:rPrChange w:id="3223" w:author="linxl" w:date="2019-09-05T14:23:00Z">
                  <w:rPr>
                    <w:rFonts w:ascii="Times New Roman" w:hAnsi="Times New Roman" w:cs="Times New Roman"/>
                  </w:rPr>
                </w:rPrChange>
              </w:rPr>
            </w:pPr>
            <w:r w:rsidRPr="00D973C4">
              <w:rPr>
                <w:rFonts w:ascii="Times New Roman" w:hAnsi="Times New Roman" w:cs="Times New Roman"/>
                <w:sz w:val="20"/>
                <w:rPrChange w:id="3224" w:author="linxl" w:date="2019-09-05T14:23:00Z">
                  <w:rPr>
                    <w:rFonts w:ascii="Times New Roman" w:hAnsi="Times New Roman" w:cs="Times New Roman"/>
                  </w:rPr>
                </w:rPrChange>
              </w:rPr>
              <w:t>Mopsi</w:t>
            </w:r>
          </w:p>
        </w:tc>
        <w:tc>
          <w:tcPr>
            <w:tcW w:w="1212" w:type="dxa"/>
          </w:tcPr>
          <w:p w14:paraId="659BDB9B" w14:textId="77777777" w:rsidR="004430DC" w:rsidRPr="00D973C4" w:rsidRDefault="004430DC" w:rsidP="0038430A">
            <w:pPr>
              <w:rPr>
                <w:rFonts w:ascii="Times New Roman" w:hAnsi="Times New Roman" w:cs="Times New Roman"/>
                <w:sz w:val="20"/>
                <w:rPrChange w:id="3225" w:author="linxl" w:date="2019-09-05T14:23:00Z">
                  <w:rPr>
                    <w:rFonts w:ascii="Times New Roman" w:hAnsi="Times New Roman" w:cs="Times New Roman"/>
                  </w:rPr>
                </w:rPrChange>
              </w:rPr>
            </w:pPr>
            <w:r w:rsidRPr="00D973C4">
              <w:rPr>
                <w:rFonts w:ascii="Times New Roman" w:hAnsi="Times New Roman" w:cs="Times New Roman"/>
                <w:sz w:val="20"/>
                <w:rPrChange w:id="3226" w:author="linxl" w:date="2019-09-05T14:23:00Z">
                  <w:rPr>
                    <w:rFonts w:ascii="Times New Roman" w:hAnsi="Times New Roman" w:cs="Times New Roman"/>
                  </w:rPr>
                </w:rPrChange>
              </w:rPr>
              <w:t>51</w:t>
            </w:r>
          </w:p>
        </w:tc>
        <w:tc>
          <w:tcPr>
            <w:tcW w:w="1242" w:type="dxa"/>
          </w:tcPr>
          <w:p w14:paraId="2744B3A2" w14:textId="77777777" w:rsidR="004430DC" w:rsidRPr="00D973C4" w:rsidRDefault="004430DC" w:rsidP="0038430A">
            <w:pPr>
              <w:rPr>
                <w:rFonts w:ascii="Times New Roman" w:hAnsi="Times New Roman" w:cs="Times New Roman"/>
                <w:sz w:val="20"/>
                <w:rPrChange w:id="3227" w:author="linxl" w:date="2019-09-05T14:23:00Z">
                  <w:rPr>
                    <w:rFonts w:ascii="Times New Roman" w:hAnsi="Times New Roman" w:cs="Times New Roman"/>
                  </w:rPr>
                </w:rPrChange>
              </w:rPr>
            </w:pPr>
            <w:r w:rsidRPr="00D973C4">
              <w:rPr>
                <w:rFonts w:ascii="Times New Roman" w:hAnsi="Times New Roman" w:cs="Times New Roman"/>
                <w:sz w:val="20"/>
                <w:rPrChange w:id="3228" w:author="linxl" w:date="2019-09-05T14:23:00Z">
                  <w:rPr>
                    <w:rFonts w:ascii="Times New Roman" w:hAnsi="Times New Roman" w:cs="Times New Roman"/>
                  </w:rPr>
                </w:rPrChange>
              </w:rPr>
              <w:t>2</w:t>
            </w:r>
          </w:p>
        </w:tc>
        <w:tc>
          <w:tcPr>
            <w:tcW w:w="1328" w:type="dxa"/>
          </w:tcPr>
          <w:p w14:paraId="11AC1E07" w14:textId="77777777" w:rsidR="004430DC" w:rsidRPr="00D973C4" w:rsidRDefault="004430DC" w:rsidP="0038430A">
            <w:pPr>
              <w:rPr>
                <w:rFonts w:ascii="Times New Roman" w:hAnsi="Times New Roman" w:cs="Times New Roman"/>
                <w:sz w:val="20"/>
                <w:rPrChange w:id="3229" w:author="linxl" w:date="2019-09-05T14:23:00Z">
                  <w:rPr>
                    <w:rFonts w:ascii="Times New Roman" w:hAnsi="Times New Roman" w:cs="Times New Roman"/>
                  </w:rPr>
                </w:rPrChange>
              </w:rPr>
            </w:pPr>
            <w:r w:rsidRPr="00D973C4">
              <w:rPr>
                <w:rFonts w:ascii="Times New Roman" w:hAnsi="Times New Roman" w:cs="Times New Roman"/>
                <w:sz w:val="20"/>
                <w:rPrChange w:id="3230" w:author="linxl" w:date="2019-09-05T14:23:00Z">
                  <w:rPr>
                    <w:rFonts w:ascii="Times New Roman" w:hAnsi="Times New Roman" w:cs="Times New Roman"/>
                  </w:rPr>
                </w:rPrChange>
              </w:rPr>
              <w:t>~121.8</w:t>
            </w:r>
          </w:p>
        </w:tc>
        <w:tc>
          <w:tcPr>
            <w:tcW w:w="1525" w:type="dxa"/>
          </w:tcPr>
          <w:p w14:paraId="1308B3A9" w14:textId="77777777" w:rsidR="004430DC" w:rsidRPr="00D973C4" w:rsidRDefault="004430DC" w:rsidP="0038430A">
            <w:pPr>
              <w:rPr>
                <w:rFonts w:ascii="Times New Roman" w:hAnsi="Times New Roman" w:cs="Times New Roman"/>
                <w:sz w:val="20"/>
                <w:rPrChange w:id="3231" w:author="linxl" w:date="2019-09-05T14:23:00Z">
                  <w:rPr>
                    <w:rFonts w:ascii="Times New Roman" w:hAnsi="Times New Roman" w:cs="Times New Roman"/>
                  </w:rPr>
                </w:rPrChange>
              </w:rPr>
            </w:pPr>
            <w:r w:rsidRPr="00D973C4">
              <w:rPr>
                <w:rFonts w:ascii="Times New Roman" w:hAnsi="Times New Roman" w:cs="Times New Roman"/>
                <w:sz w:val="20"/>
                <w:rPrChange w:id="3232" w:author="linxl" w:date="2019-09-05T14:23:00Z">
                  <w:rPr>
                    <w:rFonts w:ascii="Times New Roman" w:hAnsi="Times New Roman" w:cs="Times New Roman"/>
                  </w:rPr>
                </w:rPrChange>
              </w:rPr>
              <w:t>7.25</w:t>
            </w:r>
          </w:p>
        </w:tc>
      </w:tr>
    </w:tbl>
    <w:p w14:paraId="06FADFE7" w14:textId="77777777" w:rsidR="004430DC" w:rsidRPr="00D973C4" w:rsidRDefault="004430DC" w:rsidP="009A6536">
      <w:pPr>
        <w:rPr>
          <w:rFonts w:ascii="宋体" w:eastAsia="宋体" w:hAnsi="宋体"/>
          <w:sz w:val="22"/>
          <w:szCs w:val="24"/>
          <w:rPrChange w:id="3233" w:author="linxl" w:date="2019-09-05T14:23:00Z">
            <w:rPr>
              <w:rFonts w:ascii="宋体" w:eastAsia="宋体" w:hAnsi="宋体"/>
              <w:sz w:val="24"/>
              <w:szCs w:val="24"/>
            </w:rPr>
          </w:rPrChange>
        </w:rPr>
      </w:pPr>
    </w:p>
    <w:p w14:paraId="616C6699" w14:textId="77777777" w:rsidR="009A6536" w:rsidRPr="00D973C4" w:rsidRDefault="009A6536" w:rsidP="009A6536">
      <w:pPr>
        <w:pStyle w:val="a3"/>
        <w:spacing w:line="240" w:lineRule="auto"/>
        <w:ind w:firstLineChars="0"/>
        <w:rPr>
          <w:rFonts w:ascii="宋体" w:hAnsi="宋体"/>
          <w:sz w:val="22"/>
          <w:szCs w:val="24"/>
          <w:rPrChange w:id="3234" w:author="linxl" w:date="2019-09-05T14:23:00Z">
            <w:rPr>
              <w:rFonts w:ascii="宋体" w:hAnsi="宋体"/>
              <w:szCs w:val="24"/>
            </w:rPr>
          </w:rPrChange>
        </w:rPr>
      </w:pPr>
      <w:r w:rsidRPr="00D973C4">
        <w:rPr>
          <w:rFonts w:ascii="宋体" w:hAnsi="宋体"/>
          <w:b/>
          <w:bCs/>
          <w:sz w:val="22"/>
          <w:szCs w:val="24"/>
          <w:rPrChange w:id="3235" w:author="linxl" w:date="2019-09-05T14:23:00Z">
            <w:rPr>
              <w:rFonts w:ascii="宋体" w:hAnsi="宋体"/>
              <w:b/>
              <w:bCs/>
              <w:szCs w:val="24"/>
            </w:rPr>
          </w:rPrChange>
        </w:rPr>
        <w:t>真实轨迹数据集</w:t>
      </w:r>
      <w:r w:rsidRPr="00D973C4">
        <w:rPr>
          <w:rFonts w:ascii="宋体" w:hAnsi="宋体"/>
          <w:sz w:val="22"/>
          <w:szCs w:val="24"/>
          <w:rPrChange w:id="3236" w:author="linxl" w:date="2019-09-05T14:23:00Z">
            <w:rPr>
              <w:rFonts w:ascii="宋体" w:hAnsi="宋体"/>
              <w:szCs w:val="24"/>
            </w:rPr>
          </w:rPrChange>
        </w:rPr>
        <w:t>：我们使用了四个真实轨迹数据集（taxi,Ucar,geolife,mopsi）。Taxi</w:t>
      </w:r>
      <w:r w:rsidRPr="00D973C4">
        <w:rPr>
          <w:rFonts w:ascii="宋体" w:hAnsi="宋体" w:hint="eastAsia"/>
          <w:sz w:val="22"/>
          <w:szCs w:val="24"/>
          <w:rPrChange w:id="3237" w:author="linxl" w:date="2019-09-05T14:23:00Z">
            <w:rPr>
              <w:rFonts w:ascii="宋体" w:hAnsi="宋体" w:hint="eastAsia"/>
              <w:szCs w:val="24"/>
            </w:rPr>
          </w:rPrChange>
        </w:rPr>
        <w:t xml:space="preserve">数据集是由北京出租车公司所收集, </w:t>
      </w:r>
      <w:r w:rsidRPr="00D973C4">
        <w:rPr>
          <w:rFonts w:ascii="宋体" w:hAnsi="宋体"/>
          <w:sz w:val="22"/>
          <w:szCs w:val="24"/>
          <w:rPrChange w:id="3238" w:author="linxl" w:date="2019-09-05T14:23:00Z">
            <w:rPr>
              <w:rFonts w:ascii="宋体" w:hAnsi="宋体"/>
              <w:szCs w:val="24"/>
            </w:rPr>
          </w:rPrChange>
        </w:rPr>
        <w:t>Ucar</w:t>
      </w:r>
      <w:r w:rsidRPr="00D973C4">
        <w:rPr>
          <w:rFonts w:ascii="宋体" w:hAnsi="宋体" w:hint="eastAsia"/>
          <w:sz w:val="22"/>
          <w:szCs w:val="24"/>
          <w:rPrChange w:id="3239" w:author="linxl" w:date="2019-09-05T14:23:00Z">
            <w:rPr>
              <w:rFonts w:ascii="宋体" w:hAnsi="宋体" w:hint="eastAsia"/>
              <w:szCs w:val="24"/>
            </w:rPr>
          </w:rPrChange>
        </w:rPr>
        <w:t>是由租车公司所收集,</w:t>
      </w:r>
      <w:r w:rsidRPr="00D973C4">
        <w:rPr>
          <w:rFonts w:ascii="宋体" w:hAnsi="宋体"/>
          <w:sz w:val="22"/>
          <w:szCs w:val="24"/>
          <w:rPrChange w:id="3240" w:author="linxl" w:date="2019-09-05T14:23:00Z">
            <w:rPr>
              <w:rFonts w:ascii="宋体" w:hAnsi="宋体"/>
              <w:szCs w:val="24"/>
            </w:rPr>
          </w:rPrChange>
        </w:rPr>
        <w:t>geolife</w:t>
      </w:r>
      <w:r w:rsidRPr="00D973C4">
        <w:rPr>
          <w:rFonts w:ascii="宋体" w:hAnsi="宋体" w:hint="eastAsia"/>
          <w:sz w:val="22"/>
          <w:szCs w:val="24"/>
          <w:rPrChange w:id="3241" w:author="linxl" w:date="2019-09-05T14:23:00Z">
            <w:rPr>
              <w:rFonts w:ascii="宋体" w:hAnsi="宋体" w:hint="eastAsia"/>
              <w:szCs w:val="24"/>
            </w:rPr>
          </w:rPrChange>
        </w:rPr>
        <w:t>和</w:t>
      </w:r>
      <w:r w:rsidRPr="00D973C4">
        <w:rPr>
          <w:rFonts w:ascii="宋体" w:hAnsi="宋体"/>
          <w:sz w:val="22"/>
          <w:szCs w:val="24"/>
          <w:rPrChange w:id="3242" w:author="linxl" w:date="2019-09-05T14:23:00Z">
            <w:rPr>
              <w:rFonts w:ascii="宋体" w:hAnsi="宋体"/>
              <w:szCs w:val="24"/>
            </w:rPr>
          </w:rPrChange>
        </w:rPr>
        <w:t>mopsi</w:t>
      </w:r>
      <w:r w:rsidRPr="00D973C4">
        <w:rPr>
          <w:rFonts w:ascii="宋体" w:hAnsi="宋体" w:hint="eastAsia"/>
          <w:sz w:val="22"/>
          <w:szCs w:val="24"/>
          <w:rPrChange w:id="3243" w:author="linxl" w:date="2019-09-05T14:23:00Z">
            <w:rPr>
              <w:rFonts w:ascii="宋体" w:hAnsi="宋体" w:hint="eastAsia"/>
              <w:szCs w:val="24"/>
            </w:rPr>
          </w:rPrChange>
        </w:rPr>
        <w:t>分别由</w:t>
      </w:r>
      <w:r w:rsidRPr="00D973C4">
        <w:rPr>
          <w:rFonts w:ascii="宋体" w:hAnsi="宋体"/>
          <w:sz w:val="22"/>
          <w:szCs w:val="24"/>
          <w:rPrChange w:id="3244" w:author="linxl" w:date="2019-09-05T14:23:00Z">
            <w:rPr>
              <w:rFonts w:ascii="宋体" w:hAnsi="宋体"/>
              <w:szCs w:val="24"/>
            </w:rPr>
          </w:rPrChange>
        </w:rPr>
        <w:t>geolife</w:t>
      </w:r>
      <w:r w:rsidRPr="00D973C4">
        <w:rPr>
          <w:rFonts w:ascii="宋体" w:hAnsi="宋体" w:hint="eastAsia"/>
          <w:sz w:val="22"/>
          <w:szCs w:val="24"/>
          <w:rPrChange w:id="3245" w:author="linxl" w:date="2019-09-05T14:23:00Z">
            <w:rPr>
              <w:rFonts w:ascii="宋体" w:hAnsi="宋体" w:hint="eastAsia"/>
              <w:szCs w:val="24"/>
            </w:rPr>
          </w:rPrChange>
        </w:rPr>
        <w:t>和</w:t>
      </w:r>
      <w:r w:rsidRPr="00D973C4">
        <w:rPr>
          <w:rFonts w:ascii="宋体" w:hAnsi="宋体"/>
          <w:sz w:val="22"/>
          <w:szCs w:val="24"/>
          <w:rPrChange w:id="3246" w:author="linxl" w:date="2019-09-05T14:23:00Z">
            <w:rPr>
              <w:rFonts w:ascii="宋体" w:hAnsi="宋体"/>
              <w:szCs w:val="24"/>
            </w:rPr>
          </w:rPrChange>
        </w:rPr>
        <w:t>mopsi</w:t>
      </w:r>
      <w:r w:rsidRPr="00D973C4">
        <w:rPr>
          <w:rFonts w:ascii="宋体" w:hAnsi="宋体" w:hint="eastAsia"/>
          <w:sz w:val="22"/>
          <w:szCs w:val="24"/>
          <w:rPrChange w:id="3247" w:author="linxl" w:date="2019-09-05T14:23:00Z">
            <w:rPr>
              <w:rFonts w:ascii="宋体" w:hAnsi="宋体" w:hint="eastAsia"/>
              <w:szCs w:val="24"/>
            </w:rPr>
          </w:rPrChange>
        </w:rPr>
        <w:t>项目收集。四个数据集采样频率从每秒一个至每分钟一个。</w:t>
      </w:r>
    </w:p>
    <w:p w14:paraId="16A8F8F1" w14:textId="77777777" w:rsidR="009A6536" w:rsidRPr="00D973C4" w:rsidRDefault="004430DC" w:rsidP="009A6536">
      <w:pPr>
        <w:pStyle w:val="a3"/>
        <w:spacing w:line="240" w:lineRule="auto"/>
        <w:ind w:firstLineChars="0"/>
        <w:rPr>
          <w:rFonts w:ascii="宋体" w:hAnsi="宋体"/>
          <w:sz w:val="22"/>
          <w:szCs w:val="24"/>
          <w:rPrChange w:id="3248" w:author="linxl" w:date="2019-09-05T14:23:00Z">
            <w:rPr>
              <w:rFonts w:ascii="宋体" w:hAnsi="宋体"/>
              <w:szCs w:val="24"/>
            </w:rPr>
          </w:rPrChange>
        </w:rPr>
      </w:pPr>
      <w:r w:rsidRPr="00D973C4">
        <w:rPr>
          <w:rFonts w:ascii="宋体" w:hAnsi="宋体" w:hint="eastAsia"/>
          <w:b/>
          <w:bCs/>
          <w:sz w:val="22"/>
          <w:szCs w:val="24"/>
          <w:rPrChange w:id="3249" w:author="linxl" w:date="2019-09-05T14:23:00Z">
            <w:rPr>
              <w:rFonts w:ascii="宋体" w:hAnsi="宋体" w:hint="eastAsia"/>
              <w:b/>
              <w:bCs/>
              <w:szCs w:val="24"/>
            </w:rPr>
          </w:rPrChange>
        </w:rPr>
        <w:t>对比实验</w:t>
      </w:r>
      <w:r w:rsidRPr="00D973C4">
        <w:rPr>
          <w:rFonts w:ascii="宋体" w:hAnsi="宋体" w:hint="eastAsia"/>
          <w:sz w:val="22"/>
          <w:szCs w:val="24"/>
          <w:rPrChange w:id="3250" w:author="linxl" w:date="2019-09-05T14:23:00Z">
            <w:rPr>
              <w:rFonts w:ascii="宋体" w:hAnsi="宋体" w:hint="eastAsia"/>
              <w:szCs w:val="24"/>
            </w:rPr>
          </w:rPrChange>
        </w:rPr>
        <w:t>：</w:t>
      </w:r>
      <w:r w:rsidR="009A6536" w:rsidRPr="00D973C4">
        <w:rPr>
          <w:rFonts w:ascii="宋体" w:hAnsi="宋体" w:hint="eastAsia"/>
          <w:sz w:val="22"/>
          <w:szCs w:val="24"/>
          <w:rPrChange w:id="3251" w:author="linxl" w:date="2019-09-05T14:23:00Z">
            <w:rPr>
              <w:rFonts w:ascii="宋体" w:hAnsi="宋体" w:hint="eastAsia"/>
              <w:szCs w:val="24"/>
            </w:rPr>
          </w:rPrChange>
        </w:rPr>
        <w:t>我们首先对CISED-S与CISED-</w:t>
      </w:r>
      <m:oMath>
        <m:r>
          <m:rPr>
            <m:sty m:val="p"/>
          </m:rPr>
          <w:rPr>
            <w:rFonts w:ascii="Cambria Math" w:hAnsi="Cambria Math"/>
            <w:sz w:val="22"/>
            <w:szCs w:val="24"/>
            <w:rPrChange w:id="3252" w:author="linxl" w:date="2019-09-05T14:23:00Z">
              <w:rPr>
                <w:rFonts w:ascii="Cambria Math" w:hAnsi="Cambria Math"/>
                <w:szCs w:val="24"/>
              </w:rPr>
            </w:rPrChange>
          </w:rPr>
          <m:t>ϵ</m:t>
        </m:r>
      </m:oMath>
      <w:r w:rsidR="009A6536" w:rsidRPr="00D973C4">
        <w:rPr>
          <w:rFonts w:ascii="宋体" w:hAnsi="宋体" w:hint="eastAsia"/>
          <w:sz w:val="22"/>
          <w:szCs w:val="24"/>
          <w:rPrChange w:id="3253" w:author="linxl" w:date="2019-09-05T14:23:00Z">
            <w:rPr>
              <w:rFonts w:ascii="宋体" w:hAnsi="宋体" w:hint="eastAsia"/>
              <w:szCs w:val="24"/>
            </w:rPr>
          </w:rPrChange>
        </w:rPr>
        <w:t>进行了对比，将两者从压缩率，算法运行时间，平均误差等三个方面进行对比。随后我们对OPLT</w:t>
      </w:r>
      <w:r w:rsidR="009A6536" w:rsidRPr="00D973C4">
        <w:rPr>
          <w:rFonts w:ascii="宋体" w:hAnsi="宋体"/>
          <w:sz w:val="22"/>
          <w:szCs w:val="24"/>
          <w:rPrChange w:id="3254" w:author="linxl" w:date="2019-09-05T14:23:00Z">
            <w:rPr>
              <w:rFonts w:ascii="宋体" w:hAnsi="宋体"/>
              <w:szCs w:val="24"/>
            </w:rPr>
          </w:rPrChange>
        </w:rPr>
        <w:t>, LDRH</w:t>
      </w:r>
      <w:r w:rsidR="009A6536" w:rsidRPr="00D973C4">
        <w:rPr>
          <w:rFonts w:ascii="宋体" w:hAnsi="宋体" w:hint="eastAsia"/>
          <w:sz w:val="22"/>
          <w:szCs w:val="24"/>
          <w:rPrChange w:id="3255" w:author="linxl" w:date="2019-09-05T14:23:00Z">
            <w:rPr>
              <w:rFonts w:ascii="宋体" w:hAnsi="宋体" w:hint="eastAsia"/>
              <w:szCs w:val="24"/>
            </w:rPr>
          </w:rPrChange>
        </w:rPr>
        <w:t>，</w:t>
      </w:r>
      <m:oMath>
        <m:sSub>
          <m:sSubPr>
            <m:ctrlPr>
              <w:rPr>
                <w:rFonts w:ascii="Cambria Math" w:hAnsi="Cambria Math"/>
                <w:sz w:val="22"/>
                <w:szCs w:val="24"/>
                <w:rPrChange w:id="3256" w:author="linxl" w:date="2019-09-05T14:23:00Z">
                  <w:rPr>
                    <w:rFonts w:ascii="Cambria Math" w:hAnsi="Cambria Math"/>
                    <w:szCs w:val="24"/>
                  </w:rPr>
                </w:rPrChange>
              </w:rPr>
            </m:ctrlPr>
          </m:sSubPr>
          <m:e>
            <m:r>
              <w:rPr>
                <w:rFonts w:ascii="Cambria Math" w:hAnsi="Cambria Math"/>
                <w:sz w:val="22"/>
                <w:szCs w:val="24"/>
                <w:rPrChange w:id="3257" w:author="linxl" w:date="2019-09-05T14:23:00Z">
                  <w:rPr>
                    <w:rFonts w:ascii="Cambria Math" w:hAnsi="Cambria Math"/>
                    <w:szCs w:val="24"/>
                  </w:rPr>
                </w:rPrChange>
              </w:rPr>
              <m:t>CDR</m:t>
            </m:r>
          </m:e>
          <m:sub>
            <m:r>
              <w:rPr>
                <w:rFonts w:ascii="Cambria Math" w:hAnsi="Cambria Math"/>
                <w:sz w:val="22"/>
                <w:szCs w:val="24"/>
                <w:rPrChange w:id="3258" w:author="linxl" w:date="2019-09-05T14:23:00Z">
                  <w:rPr>
                    <w:rFonts w:ascii="Cambria Math" w:hAnsi="Cambria Math"/>
                    <w:szCs w:val="24"/>
                  </w:rPr>
                </w:rPrChange>
              </w:rPr>
              <m:t>m</m:t>
            </m:r>
          </m:sub>
        </m:sSub>
      </m:oMath>
      <w:r w:rsidR="009A6536" w:rsidRPr="00D973C4">
        <w:rPr>
          <w:rFonts w:ascii="宋体" w:hAnsi="宋体"/>
          <w:sz w:val="22"/>
          <w:szCs w:val="24"/>
          <w:rPrChange w:id="3259" w:author="linxl" w:date="2019-09-05T14:23:00Z">
            <w:rPr>
              <w:rFonts w:ascii="宋体" w:hAnsi="宋体"/>
              <w:szCs w:val="24"/>
            </w:rPr>
          </w:rPrChange>
        </w:rPr>
        <w:t>（m=500）,</w:t>
      </w:r>
      <m:oMath>
        <m:r>
          <m:rPr>
            <m:sty m:val="p"/>
          </m:rPr>
          <w:rPr>
            <w:rFonts w:ascii="Cambria Math" w:hAnsi="Cambria Math"/>
            <w:sz w:val="22"/>
            <w:szCs w:val="24"/>
            <w:rPrChange w:id="3260" w:author="linxl" w:date="2019-09-05T14:23:00Z">
              <w:rPr>
                <w:rFonts w:ascii="Cambria Math" w:hAnsi="Cambria Math"/>
                <w:szCs w:val="24"/>
              </w:rPr>
            </w:rPrChange>
          </w:rPr>
          <m:t xml:space="preserve"> </m:t>
        </m:r>
        <m:sSubSup>
          <m:sSubSupPr>
            <m:ctrlPr>
              <w:rPr>
                <w:rFonts w:ascii="Cambria Math" w:hAnsi="Cambria Math"/>
                <w:sz w:val="22"/>
                <w:szCs w:val="24"/>
                <w:rPrChange w:id="3261" w:author="linxl" w:date="2019-09-05T14:23:00Z">
                  <w:rPr>
                    <w:rFonts w:ascii="Cambria Math" w:hAnsi="Cambria Math"/>
                    <w:szCs w:val="24"/>
                  </w:rPr>
                </w:rPrChange>
              </w:rPr>
            </m:ctrlPr>
          </m:sSubSupPr>
          <m:e>
            <m:r>
              <w:rPr>
                <w:rFonts w:ascii="Cambria Math" w:hAnsi="Cambria Math"/>
                <w:sz w:val="22"/>
                <w:szCs w:val="24"/>
                <w:rPrChange w:id="3262" w:author="linxl" w:date="2019-09-05T14:23:00Z">
                  <w:rPr>
                    <w:rFonts w:ascii="Cambria Math" w:hAnsi="Cambria Math"/>
                    <w:szCs w:val="24"/>
                  </w:rPr>
                </w:rPrChange>
              </w:rPr>
              <m:t>GRTS</m:t>
            </m:r>
          </m:e>
          <m:sub>
            <m:r>
              <w:rPr>
                <w:rFonts w:ascii="Cambria Math" w:hAnsi="Cambria Math"/>
                <w:sz w:val="22"/>
                <w:szCs w:val="24"/>
                <w:rPrChange w:id="3263" w:author="linxl" w:date="2019-09-05T14:23:00Z">
                  <w:rPr>
                    <w:rFonts w:ascii="Cambria Math" w:hAnsi="Cambria Math"/>
                    <w:szCs w:val="24"/>
                  </w:rPr>
                </w:rPrChange>
              </w:rPr>
              <m:t>sec</m:t>
            </m:r>
          </m:sub>
          <m:sup>
            <m:r>
              <w:rPr>
                <w:rFonts w:ascii="Cambria Math" w:hAnsi="Cambria Math"/>
                <w:sz w:val="22"/>
                <w:szCs w:val="24"/>
                <w:rPrChange w:id="3264" w:author="linxl" w:date="2019-09-05T14:23:00Z">
                  <w:rPr>
                    <w:rFonts w:ascii="Cambria Math" w:hAnsi="Cambria Math"/>
                    <w:szCs w:val="24"/>
                  </w:rPr>
                </w:rPrChange>
              </w:rPr>
              <m:t>m</m:t>
            </m:r>
          </m:sup>
        </m:sSubSup>
      </m:oMath>
      <w:r w:rsidR="009A6536" w:rsidRPr="00D973C4">
        <w:rPr>
          <w:rFonts w:ascii="宋体" w:hAnsi="宋体"/>
          <w:sz w:val="22"/>
          <w:szCs w:val="24"/>
          <w:rPrChange w:id="3265" w:author="linxl" w:date="2019-09-05T14:23:00Z">
            <w:rPr>
              <w:rFonts w:ascii="宋体" w:hAnsi="宋体"/>
              <w:szCs w:val="24"/>
            </w:rPr>
          </w:rPrChange>
        </w:rPr>
        <w:t>(m=500)四种算法</w:t>
      </w:r>
      <w:r w:rsidR="009A6536" w:rsidRPr="00D973C4">
        <w:rPr>
          <w:rFonts w:ascii="宋体" w:hAnsi="宋体" w:hint="eastAsia"/>
          <w:sz w:val="22"/>
          <w:szCs w:val="24"/>
          <w:rPrChange w:id="3266" w:author="linxl" w:date="2019-09-05T14:23:00Z">
            <w:rPr>
              <w:rFonts w:ascii="宋体" w:hAnsi="宋体" w:hint="eastAsia"/>
              <w:szCs w:val="24"/>
            </w:rPr>
          </w:rPrChange>
        </w:rPr>
        <w:t>进行了实验，并从</w:t>
      </w:r>
      <w:r w:rsidR="009A6536" w:rsidRPr="00D973C4">
        <w:rPr>
          <w:rFonts w:ascii="宋体" w:hAnsi="宋体"/>
          <w:sz w:val="22"/>
          <w:szCs w:val="24"/>
          <w:rPrChange w:id="3267" w:author="linxl" w:date="2019-09-05T14:23:00Z">
            <w:rPr>
              <w:rFonts w:ascii="宋体" w:hAnsi="宋体"/>
              <w:szCs w:val="24"/>
            </w:rPr>
          </w:rPrChange>
        </w:rPr>
        <w:t>算法运行时间，轨迹</w:t>
      </w:r>
      <w:r w:rsidR="009A6536" w:rsidRPr="00D973C4">
        <w:rPr>
          <w:rFonts w:ascii="宋体" w:hAnsi="宋体" w:hint="eastAsia"/>
          <w:sz w:val="22"/>
          <w:szCs w:val="24"/>
          <w:rPrChange w:id="3268" w:author="linxl" w:date="2019-09-05T14:23:00Z">
            <w:rPr>
              <w:rFonts w:ascii="宋体" w:hAnsi="宋体" w:hint="eastAsia"/>
              <w:szCs w:val="24"/>
            </w:rPr>
          </w:rPrChange>
        </w:rPr>
        <w:t>压缩</w:t>
      </w:r>
      <w:r w:rsidR="009A6536" w:rsidRPr="00D973C4">
        <w:rPr>
          <w:rFonts w:ascii="宋体" w:hAnsi="宋体"/>
          <w:sz w:val="22"/>
          <w:szCs w:val="24"/>
          <w:rPrChange w:id="3269" w:author="linxl" w:date="2019-09-05T14:23:00Z">
            <w:rPr>
              <w:rFonts w:ascii="宋体" w:hAnsi="宋体"/>
              <w:szCs w:val="24"/>
            </w:rPr>
          </w:rPrChange>
        </w:rPr>
        <w:t>率，压缩轨迹平均误差，传输信息量</w:t>
      </w:r>
      <w:r w:rsidR="009A6536" w:rsidRPr="00D973C4">
        <w:rPr>
          <w:rFonts w:ascii="宋体" w:hAnsi="宋体" w:hint="eastAsia"/>
          <w:sz w:val="22"/>
          <w:szCs w:val="24"/>
          <w:rPrChange w:id="3270" w:author="linxl" w:date="2019-09-05T14:23:00Z">
            <w:rPr>
              <w:rFonts w:ascii="宋体" w:hAnsi="宋体" w:hint="eastAsia"/>
              <w:szCs w:val="24"/>
            </w:rPr>
          </w:rPrChange>
        </w:rPr>
        <w:t>等四个方面进行对比。</w:t>
      </w:r>
      <w:r w:rsidRPr="00D973C4">
        <w:rPr>
          <w:rFonts w:ascii="宋体" w:hAnsi="宋体"/>
          <w:sz w:val="22"/>
          <w:szCs w:val="24"/>
          <w:rPrChange w:id="3271" w:author="linxl" w:date="2019-09-05T14:23:00Z">
            <w:rPr>
              <w:rFonts w:ascii="宋体" w:hAnsi="宋体"/>
              <w:szCs w:val="24"/>
            </w:rPr>
          </w:rPrChange>
        </w:rPr>
        <w:t>针对每组数据集，追踪阈值在10到100之间共设置了七组实验，我们所有算法在不同阈值上均进行实验。</w:t>
      </w:r>
    </w:p>
    <w:p w14:paraId="6B62E49A" w14:textId="77777777" w:rsidR="009A6536" w:rsidRPr="00D973C4" w:rsidRDefault="009A6536" w:rsidP="009A6536">
      <w:pPr>
        <w:pStyle w:val="a3"/>
        <w:spacing w:line="240" w:lineRule="auto"/>
        <w:ind w:firstLineChars="0"/>
        <w:rPr>
          <w:rFonts w:ascii="宋体" w:hAnsi="宋体"/>
          <w:sz w:val="22"/>
          <w:szCs w:val="24"/>
          <w:rPrChange w:id="3272" w:author="linxl" w:date="2019-09-05T14:23:00Z">
            <w:rPr>
              <w:rFonts w:ascii="宋体" w:hAnsi="宋体"/>
              <w:szCs w:val="24"/>
            </w:rPr>
          </w:rPrChange>
        </w:rPr>
      </w:pPr>
      <w:r w:rsidRPr="00D973C4">
        <w:rPr>
          <w:rFonts w:ascii="宋体" w:hAnsi="宋体" w:hint="eastAsia"/>
          <w:b/>
          <w:bCs/>
          <w:sz w:val="22"/>
          <w:szCs w:val="24"/>
          <w:rPrChange w:id="3273" w:author="linxl" w:date="2019-09-05T14:23:00Z">
            <w:rPr>
              <w:rFonts w:ascii="宋体" w:hAnsi="宋体" w:hint="eastAsia"/>
              <w:b/>
              <w:bCs/>
              <w:szCs w:val="24"/>
            </w:rPr>
          </w:rPrChange>
        </w:rPr>
        <w:t>实验环境</w:t>
      </w:r>
      <w:r w:rsidRPr="00D973C4">
        <w:rPr>
          <w:rFonts w:ascii="宋体" w:hAnsi="宋体"/>
          <w:b/>
          <w:bCs/>
          <w:sz w:val="22"/>
          <w:szCs w:val="24"/>
          <w:rPrChange w:id="3274" w:author="linxl" w:date="2019-09-05T14:23:00Z">
            <w:rPr>
              <w:rFonts w:ascii="宋体" w:hAnsi="宋体"/>
              <w:b/>
              <w:bCs/>
              <w:szCs w:val="24"/>
            </w:rPr>
          </w:rPrChange>
        </w:rPr>
        <w:t>配置</w:t>
      </w:r>
      <w:r w:rsidRPr="00D973C4">
        <w:rPr>
          <w:rFonts w:ascii="宋体" w:hAnsi="宋体"/>
          <w:sz w:val="22"/>
          <w:szCs w:val="24"/>
          <w:rPrChange w:id="3275" w:author="linxl" w:date="2019-09-05T14:23:00Z">
            <w:rPr>
              <w:rFonts w:ascii="宋体" w:hAnsi="宋体"/>
              <w:szCs w:val="24"/>
            </w:rPr>
          </w:rPrChange>
        </w:rPr>
        <w:t>：为了保证公平性，所有的算法都是用java语言实现，</w:t>
      </w:r>
      <w:r w:rsidRPr="00D973C4">
        <w:rPr>
          <w:rFonts w:ascii="宋体" w:hAnsi="宋体" w:hint="eastAsia"/>
          <w:sz w:val="22"/>
          <w:szCs w:val="24"/>
          <w:rPrChange w:id="3276" w:author="linxl" w:date="2019-09-05T14:23:00Z">
            <w:rPr>
              <w:rFonts w:ascii="宋体" w:hAnsi="宋体" w:hint="eastAsia"/>
              <w:szCs w:val="24"/>
            </w:rPr>
          </w:rPrChange>
        </w:rPr>
        <w:t>实验环境为 6</w:t>
      </w:r>
      <w:r w:rsidRPr="00D973C4">
        <w:rPr>
          <w:rFonts w:ascii="宋体" w:hAnsi="宋体"/>
          <w:sz w:val="22"/>
          <w:szCs w:val="24"/>
          <w:rPrChange w:id="3277" w:author="linxl" w:date="2019-09-05T14:23:00Z">
            <w:rPr>
              <w:rFonts w:ascii="宋体" w:hAnsi="宋体"/>
              <w:szCs w:val="24"/>
            </w:rPr>
          </w:rPrChange>
        </w:rPr>
        <w:t>4</w:t>
      </w:r>
      <w:r w:rsidRPr="00D973C4">
        <w:rPr>
          <w:rFonts w:ascii="宋体" w:hAnsi="宋体" w:hint="eastAsia"/>
          <w:sz w:val="22"/>
          <w:szCs w:val="24"/>
          <w:rPrChange w:id="3278" w:author="linxl" w:date="2019-09-05T14:23:00Z">
            <w:rPr>
              <w:rFonts w:ascii="宋体" w:hAnsi="宋体" w:hint="eastAsia"/>
              <w:szCs w:val="24"/>
            </w:rPr>
          </w:rPrChange>
        </w:rPr>
        <w:t>位</w:t>
      </w:r>
      <w:r w:rsidRPr="00D973C4">
        <w:rPr>
          <w:rFonts w:ascii="宋体" w:hAnsi="宋体"/>
          <w:sz w:val="22"/>
          <w:szCs w:val="24"/>
          <w:rPrChange w:id="3279" w:author="linxl" w:date="2019-09-05T14:23:00Z">
            <w:rPr>
              <w:rFonts w:ascii="宋体" w:hAnsi="宋体"/>
              <w:szCs w:val="24"/>
            </w:rPr>
          </w:rPrChange>
        </w:rPr>
        <w:t>PC</w:t>
      </w:r>
      <w:r w:rsidRPr="00D973C4">
        <w:rPr>
          <w:rFonts w:ascii="宋体" w:hAnsi="宋体" w:hint="eastAsia"/>
          <w:sz w:val="22"/>
          <w:szCs w:val="24"/>
          <w:rPrChange w:id="3280" w:author="linxl" w:date="2019-09-05T14:23:00Z">
            <w:rPr>
              <w:rFonts w:ascii="宋体" w:hAnsi="宋体" w:hint="eastAsia"/>
              <w:szCs w:val="24"/>
            </w:rPr>
          </w:rPrChange>
        </w:rPr>
        <w:t>处理机，4核，</w:t>
      </w:r>
      <w:r w:rsidRPr="00D973C4">
        <w:rPr>
          <w:rFonts w:ascii="宋体" w:hAnsi="宋体"/>
          <w:sz w:val="22"/>
          <w:szCs w:val="24"/>
          <w:rPrChange w:id="3281" w:author="linxl" w:date="2019-09-05T14:23:00Z">
            <w:rPr>
              <w:rFonts w:ascii="宋体" w:hAnsi="宋体"/>
              <w:szCs w:val="24"/>
            </w:rPr>
          </w:rPrChange>
        </w:rPr>
        <w:t>i7-6700CPU</w:t>
      </w:r>
      <w:r w:rsidRPr="00D973C4">
        <w:rPr>
          <w:rFonts w:ascii="宋体" w:hAnsi="宋体" w:hint="eastAsia"/>
          <w:sz w:val="22"/>
          <w:szCs w:val="24"/>
          <w:rPrChange w:id="3282" w:author="linxl" w:date="2019-09-05T14:23:00Z">
            <w:rPr>
              <w:rFonts w:ascii="宋体" w:hAnsi="宋体" w:hint="eastAsia"/>
              <w:szCs w:val="24"/>
            </w:rPr>
          </w:rPrChange>
        </w:rPr>
        <w:t>和</w:t>
      </w:r>
      <w:r w:rsidRPr="00D973C4">
        <w:rPr>
          <w:rFonts w:ascii="宋体" w:hAnsi="宋体"/>
          <w:sz w:val="22"/>
          <w:szCs w:val="24"/>
          <w:rPrChange w:id="3283" w:author="linxl" w:date="2019-09-05T14:23:00Z">
            <w:rPr>
              <w:rFonts w:ascii="宋体" w:hAnsi="宋体"/>
              <w:szCs w:val="24"/>
            </w:rPr>
          </w:rPrChange>
        </w:rPr>
        <w:t>16GB</w:t>
      </w:r>
      <w:r w:rsidRPr="00D973C4">
        <w:rPr>
          <w:rFonts w:ascii="宋体" w:hAnsi="宋体" w:hint="eastAsia"/>
          <w:sz w:val="22"/>
          <w:szCs w:val="24"/>
          <w:rPrChange w:id="3284" w:author="linxl" w:date="2019-09-05T14:23:00Z">
            <w:rPr>
              <w:rFonts w:ascii="宋体" w:hAnsi="宋体" w:hint="eastAsia"/>
              <w:szCs w:val="24"/>
            </w:rPr>
          </w:rPrChange>
        </w:rPr>
        <w:t>内存</w:t>
      </w:r>
      <w:r w:rsidRPr="00D973C4">
        <w:rPr>
          <w:rFonts w:ascii="宋体" w:hAnsi="宋体"/>
          <w:sz w:val="22"/>
          <w:szCs w:val="24"/>
          <w:rPrChange w:id="3285" w:author="linxl" w:date="2019-09-05T14:23:00Z">
            <w:rPr>
              <w:rFonts w:ascii="宋体" w:hAnsi="宋体"/>
              <w:szCs w:val="24"/>
            </w:rPr>
          </w:rPrChange>
        </w:rPr>
        <w:t>。</w:t>
      </w:r>
    </w:p>
    <w:p w14:paraId="4BE8EAD8" w14:textId="77777777" w:rsidR="009A6536" w:rsidRPr="00D973C4" w:rsidRDefault="009A6536" w:rsidP="009A6536">
      <w:pPr>
        <w:pStyle w:val="a3"/>
        <w:spacing w:line="240" w:lineRule="auto"/>
        <w:ind w:firstLineChars="0" w:firstLine="0"/>
        <w:rPr>
          <w:rFonts w:ascii="宋体" w:hAnsi="宋体"/>
          <w:sz w:val="22"/>
          <w:szCs w:val="24"/>
          <w:rPrChange w:id="3286" w:author="linxl" w:date="2019-09-05T14:23:00Z">
            <w:rPr>
              <w:rFonts w:ascii="宋体" w:hAnsi="宋体"/>
              <w:szCs w:val="24"/>
            </w:rPr>
          </w:rPrChange>
        </w:rPr>
      </w:pPr>
      <w:r w:rsidRPr="00D973C4">
        <w:rPr>
          <w:rFonts w:ascii="宋体" w:hAnsi="宋体"/>
          <w:b/>
          <w:bCs/>
          <w:sz w:val="22"/>
          <w:szCs w:val="24"/>
          <w:rPrChange w:id="3287" w:author="linxl" w:date="2019-09-05T14:23:00Z">
            <w:rPr>
              <w:rFonts w:ascii="宋体" w:hAnsi="宋体"/>
              <w:b/>
              <w:bCs/>
              <w:szCs w:val="24"/>
            </w:rPr>
          </w:rPrChange>
        </w:rPr>
        <w:tab/>
        <w:t>运行时间：</w:t>
      </w:r>
      <w:r w:rsidRPr="00D973C4">
        <w:rPr>
          <w:rFonts w:ascii="宋体" w:hAnsi="宋体"/>
          <w:sz w:val="22"/>
          <w:szCs w:val="24"/>
          <w:rPrChange w:id="3288" w:author="linxl" w:date="2019-09-05T14:23:00Z">
            <w:rPr>
              <w:rFonts w:ascii="宋体" w:hAnsi="宋体"/>
              <w:szCs w:val="24"/>
            </w:rPr>
          </w:rPrChange>
        </w:rPr>
        <w:t>表示算法的运行时间。</w:t>
      </w:r>
    </w:p>
    <w:p w14:paraId="418646E5" w14:textId="77777777" w:rsidR="009A6536" w:rsidRPr="00D973C4" w:rsidRDefault="009A6536" w:rsidP="009A6536">
      <w:pPr>
        <w:pStyle w:val="a3"/>
        <w:spacing w:line="240" w:lineRule="auto"/>
        <w:ind w:firstLineChars="0" w:firstLine="0"/>
        <w:rPr>
          <w:rFonts w:ascii="宋体" w:hAnsi="宋体"/>
          <w:sz w:val="22"/>
          <w:szCs w:val="24"/>
          <w:rPrChange w:id="3289" w:author="linxl" w:date="2019-09-05T14:23:00Z">
            <w:rPr>
              <w:rFonts w:ascii="宋体" w:hAnsi="宋体"/>
              <w:szCs w:val="24"/>
            </w:rPr>
          </w:rPrChange>
        </w:rPr>
      </w:pPr>
      <w:r w:rsidRPr="00D973C4">
        <w:rPr>
          <w:rFonts w:ascii="宋体" w:hAnsi="宋体"/>
          <w:b/>
          <w:bCs/>
          <w:sz w:val="22"/>
          <w:szCs w:val="24"/>
          <w:rPrChange w:id="3290" w:author="linxl" w:date="2019-09-05T14:23:00Z">
            <w:rPr>
              <w:rFonts w:ascii="宋体" w:hAnsi="宋体"/>
              <w:b/>
              <w:bCs/>
              <w:szCs w:val="24"/>
            </w:rPr>
          </w:rPrChange>
        </w:rPr>
        <w:tab/>
        <w:t>轨迹压缩率：</w:t>
      </w:r>
      <w:r w:rsidRPr="00D973C4">
        <w:rPr>
          <w:rFonts w:ascii="宋体" w:hAnsi="宋体"/>
          <w:sz w:val="22"/>
          <w:szCs w:val="24"/>
          <w:rPrChange w:id="3291" w:author="linxl" w:date="2019-09-05T14:23:00Z">
            <w:rPr>
              <w:rFonts w:ascii="宋体" w:hAnsi="宋体"/>
              <w:szCs w:val="24"/>
            </w:rPr>
          </w:rPrChange>
        </w:rPr>
        <w:t>保留的压缩轨迹点的个数/原始轨迹中点的个数</w:t>
      </w:r>
      <w:r w:rsidRPr="00D973C4">
        <w:rPr>
          <w:rFonts w:ascii="宋体" w:hAnsi="宋体" w:hint="eastAsia"/>
          <w:sz w:val="22"/>
          <w:szCs w:val="24"/>
          <w:rPrChange w:id="3292" w:author="linxl" w:date="2019-09-05T14:23:00Z">
            <w:rPr>
              <w:rFonts w:ascii="宋体" w:hAnsi="宋体" w:hint="eastAsia"/>
              <w:szCs w:val="24"/>
            </w:rPr>
          </w:rPrChange>
        </w:rPr>
        <w:t>。</w:t>
      </w:r>
    </w:p>
    <w:p w14:paraId="575AA4A5" w14:textId="77777777" w:rsidR="009A6536" w:rsidRPr="00D973C4" w:rsidRDefault="009A6536" w:rsidP="009A6536">
      <w:pPr>
        <w:pStyle w:val="a3"/>
        <w:spacing w:line="240" w:lineRule="auto"/>
        <w:ind w:firstLineChars="0" w:firstLine="0"/>
        <w:rPr>
          <w:rFonts w:ascii="宋体" w:hAnsi="宋体"/>
          <w:sz w:val="22"/>
          <w:szCs w:val="24"/>
          <w:rPrChange w:id="3293" w:author="linxl" w:date="2019-09-05T14:23:00Z">
            <w:rPr>
              <w:rFonts w:ascii="宋体" w:hAnsi="宋体"/>
              <w:szCs w:val="24"/>
            </w:rPr>
          </w:rPrChange>
        </w:rPr>
      </w:pPr>
      <w:r w:rsidRPr="00D973C4">
        <w:rPr>
          <w:rFonts w:ascii="宋体" w:hAnsi="宋体"/>
          <w:b/>
          <w:bCs/>
          <w:sz w:val="22"/>
          <w:szCs w:val="24"/>
          <w:rPrChange w:id="3294" w:author="linxl" w:date="2019-09-05T14:23:00Z">
            <w:rPr>
              <w:rFonts w:ascii="宋体" w:hAnsi="宋体"/>
              <w:b/>
              <w:bCs/>
              <w:szCs w:val="24"/>
            </w:rPr>
          </w:rPrChange>
        </w:rPr>
        <w:tab/>
        <w:t>误差：</w:t>
      </w:r>
      <w:r w:rsidRPr="00D973C4">
        <w:rPr>
          <w:rFonts w:ascii="宋体" w:hAnsi="宋体"/>
          <w:sz w:val="22"/>
          <w:szCs w:val="24"/>
          <w:rPrChange w:id="3295" w:author="linxl" w:date="2019-09-05T14:23:00Z">
            <w:rPr>
              <w:rFonts w:ascii="宋体" w:hAnsi="宋体"/>
              <w:szCs w:val="24"/>
            </w:rPr>
          </w:rPrChange>
        </w:rPr>
        <w:t>原始轨迹中每个轨迹点与压缩轨迹的同步距离取平均值。</w:t>
      </w:r>
    </w:p>
    <w:p w14:paraId="4B6B2588" w14:textId="77777777" w:rsidR="009A6536" w:rsidRPr="00D973C4" w:rsidRDefault="009A6536" w:rsidP="009A6536">
      <w:pPr>
        <w:pStyle w:val="a3"/>
        <w:spacing w:line="240" w:lineRule="auto"/>
        <w:ind w:firstLineChars="0" w:firstLine="0"/>
        <w:rPr>
          <w:rFonts w:ascii="宋体" w:hAnsi="宋体"/>
          <w:sz w:val="22"/>
          <w:szCs w:val="24"/>
          <w:rPrChange w:id="3296" w:author="linxl" w:date="2019-09-05T14:23:00Z">
            <w:rPr>
              <w:rFonts w:ascii="宋体" w:hAnsi="宋体"/>
              <w:szCs w:val="24"/>
            </w:rPr>
          </w:rPrChange>
        </w:rPr>
      </w:pPr>
      <w:r w:rsidRPr="00D973C4">
        <w:rPr>
          <w:rFonts w:ascii="宋体" w:hAnsi="宋体"/>
          <w:b/>
          <w:bCs/>
          <w:sz w:val="22"/>
          <w:szCs w:val="24"/>
          <w:rPrChange w:id="3297" w:author="linxl" w:date="2019-09-05T14:23:00Z">
            <w:rPr>
              <w:rFonts w:ascii="宋体" w:hAnsi="宋体"/>
              <w:b/>
              <w:bCs/>
              <w:szCs w:val="24"/>
            </w:rPr>
          </w:rPrChange>
        </w:rPr>
        <w:tab/>
        <w:t>传输信息量：</w:t>
      </w:r>
      <w:r w:rsidRPr="00D973C4">
        <w:rPr>
          <w:rFonts w:ascii="宋体" w:hAnsi="宋体"/>
          <w:sz w:val="22"/>
          <w:szCs w:val="24"/>
          <w:rPrChange w:id="3298" w:author="linxl" w:date="2019-09-05T14:23:00Z">
            <w:rPr>
              <w:rFonts w:ascii="宋体" w:hAnsi="宋体"/>
              <w:szCs w:val="24"/>
            </w:rPr>
          </w:rPrChange>
        </w:rPr>
        <w:t>表示</w:t>
      </w:r>
      <w:r w:rsidRPr="00D973C4">
        <w:rPr>
          <w:rFonts w:ascii="宋体" w:hAnsi="宋体" w:hint="eastAsia"/>
          <w:sz w:val="22"/>
          <w:szCs w:val="24"/>
          <w:rPrChange w:id="3299" w:author="linxl" w:date="2019-09-05T14:23:00Z">
            <w:rPr>
              <w:rFonts w:ascii="宋体" w:hAnsi="宋体" w:hint="eastAsia"/>
              <w:szCs w:val="24"/>
            </w:rPr>
          </w:rPrChange>
        </w:rPr>
        <w:t>移动对象</w:t>
      </w:r>
      <w:r w:rsidRPr="00D973C4">
        <w:rPr>
          <w:rFonts w:ascii="宋体" w:hAnsi="宋体"/>
          <w:sz w:val="22"/>
          <w:szCs w:val="24"/>
          <w:rPrChange w:id="3300" w:author="linxl" w:date="2019-09-05T14:23:00Z">
            <w:rPr>
              <w:rFonts w:ascii="宋体" w:hAnsi="宋体"/>
              <w:szCs w:val="24"/>
            </w:rPr>
          </w:rPrChange>
        </w:rPr>
        <w:t>共向</w:t>
      </w:r>
      <w:r w:rsidRPr="00D973C4">
        <w:rPr>
          <w:rFonts w:ascii="宋体" w:hAnsi="宋体" w:hint="eastAsia"/>
          <w:sz w:val="22"/>
          <w:szCs w:val="24"/>
          <w:rPrChange w:id="3301" w:author="linxl" w:date="2019-09-05T14:23:00Z">
            <w:rPr>
              <w:rFonts w:ascii="宋体" w:hAnsi="宋体" w:hint="eastAsia"/>
              <w:szCs w:val="24"/>
            </w:rPr>
          </w:rPrChange>
        </w:rPr>
        <w:t>服务器</w:t>
      </w:r>
      <w:r w:rsidRPr="00D973C4">
        <w:rPr>
          <w:rFonts w:ascii="宋体" w:hAnsi="宋体"/>
          <w:sz w:val="22"/>
          <w:szCs w:val="24"/>
          <w:rPrChange w:id="3302" w:author="linxl" w:date="2019-09-05T14:23:00Z">
            <w:rPr>
              <w:rFonts w:ascii="宋体" w:hAnsi="宋体"/>
              <w:szCs w:val="24"/>
            </w:rPr>
          </w:rPrChange>
        </w:rPr>
        <w:t>传输了多少的信息量。</w:t>
      </w:r>
      <w:r w:rsidRPr="00D973C4">
        <w:rPr>
          <w:rFonts w:ascii="宋体" w:hAnsi="宋体" w:hint="eastAsia"/>
          <w:sz w:val="22"/>
          <w:szCs w:val="24"/>
          <w:rPrChange w:id="3303" w:author="linxl" w:date="2019-09-05T14:23:00Z">
            <w:rPr>
              <w:rFonts w:ascii="宋体" w:hAnsi="宋体" w:hint="eastAsia"/>
              <w:szCs w:val="24"/>
            </w:rPr>
          </w:rPrChange>
        </w:rPr>
        <w:t>传输数据包含轨迹点信息和速度信息。</w:t>
      </w:r>
      <w:r w:rsidRPr="00D973C4">
        <w:rPr>
          <w:rFonts w:ascii="宋体" w:hAnsi="宋体"/>
          <w:sz w:val="22"/>
          <w:szCs w:val="24"/>
          <w:rPrChange w:id="3304" w:author="linxl" w:date="2019-09-05T14:23:00Z">
            <w:rPr>
              <w:rFonts w:ascii="宋体" w:hAnsi="宋体"/>
              <w:szCs w:val="24"/>
            </w:rPr>
          </w:rPrChange>
        </w:rPr>
        <w:t>其中每传输一个点，</w:t>
      </w:r>
      <w:r w:rsidRPr="00D973C4">
        <w:rPr>
          <w:rFonts w:ascii="宋体" w:hAnsi="宋体" w:hint="eastAsia"/>
          <w:sz w:val="22"/>
          <w:szCs w:val="24"/>
          <w:rPrChange w:id="3305" w:author="linxl" w:date="2019-09-05T14:23:00Z">
            <w:rPr>
              <w:rFonts w:ascii="宋体" w:hAnsi="宋体" w:hint="eastAsia"/>
              <w:szCs w:val="24"/>
            </w:rPr>
          </w:rPrChange>
        </w:rPr>
        <w:t>包含时间，经度，纬</w:t>
      </w:r>
      <w:r w:rsidRPr="00D973C4">
        <w:rPr>
          <w:rFonts w:ascii="宋体" w:hAnsi="宋体" w:hint="eastAsia"/>
          <w:sz w:val="22"/>
          <w:szCs w:val="24"/>
          <w:rPrChange w:id="3306" w:author="linxl" w:date="2019-09-05T14:23:00Z">
            <w:rPr>
              <w:rFonts w:ascii="宋体" w:hAnsi="宋体" w:hint="eastAsia"/>
              <w:szCs w:val="24"/>
            </w:rPr>
          </w:rPrChange>
        </w:rPr>
        <w:lastRenderedPageBreak/>
        <w:t>度，</w:t>
      </w:r>
      <w:r w:rsidRPr="00D973C4">
        <w:rPr>
          <w:rFonts w:ascii="宋体" w:hAnsi="宋体"/>
          <w:sz w:val="22"/>
          <w:szCs w:val="24"/>
          <w:rPrChange w:id="3307" w:author="linxl" w:date="2019-09-05T14:23:00Z">
            <w:rPr>
              <w:rFonts w:ascii="宋体" w:hAnsi="宋体"/>
              <w:szCs w:val="24"/>
            </w:rPr>
          </w:rPrChange>
        </w:rPr>
        <w:t>消耗24Byte，一次速度</w:t>
      </w:r>
      <w:r w:rsidRPr="00D973C4">
        <w:rPr>
          <w:rFonts w:ascii="宋体" w:hAnsi="宋体" w:hint="eastAsia"/>
          <w:sz w:val="22"/>
          <w:szCs w:val="24"/>
          <w:rPrChange w:id="3308" w:author="linxl" w:date="2019-09-05T14:23:00Z">
            <w:rPr>
              <w:rFonts w:ascii="宋体" w:hAnsi="宋体" w:hint="eastAsia"/>
              <w:szCs w:val="24"/>
            </w:rPr>
          </w:rPrChange>
        </w:rPr>
        <w:t>包含方向，大小，消耗</w:t>
      </w:r>
      <w:r w:rsidRPr="00D973C4">
        <w:rPr>
          <w:rFonts w:ascii="宋体" w:hAnsi="宋体"/>
          <w:sz w:val="22"/>
          <w:szCs w:val="24"/>
          <w:rPrChange w:id="3309" w:author="linxl" w:date="2019-09-05T14:23:00Z">
            <w:rPr>
              <w:rFonts w:ascii="宋体" w:hAnsi="宋体"/>
              <w:szCs w:val="24"/>
            </w:rPr>
          </w:rPrChange>
        </w:rPr>
        <w:t>16Byte。所以传输信息量=传输点个数×24B+传输速度次数×16B。</w:t>
      </w:r>
    </w:p>
    <w:p w14:paraId="688BB935" w14:textId="77777777" w:rsidR="009A6536" w:rsidRPr="00D973C4" w:rsidRDefault="009A6536" w:rsidP="009A6536">
      <w:pPr>
        <w:pStyle w:val="a3"/>
        <w:spacing w:line="240" w:lineRule="auto"/>
        <w:ind w:firstLineChars="0" w:firstLine="0"/>
        <w:rPr>
          <w:rFonts w:ascii="宋体" w:hAnsi="宋体"/>
          <w:b/>
          <w:bCs/>
          <w:sz w:val="22"/>
          <w:szCs w:val="24"/>
          <w:rPrChange w:id="3310" w:author="linxl" w:date="2019-09-05T14:23:00Z">
            <w:rPr>
              <w:rFonts w:ascii="宋体" w:hAnsi="宋体"/>
              <w:b/>
              <w:bCs/>
              <w:szCs w:val="24"/>
            </w:rPr>
          </w:rPrChange>
        </w:rPr>
      </w:pPr>
      <w:r w:rsidRPr="00D973C4">
        <w:rPr>
          <w:rFonts w:ascii="宋体" w:hAnsi="宋体" w:hint="eastAsia"/>
          <w:b/>
          <w:bCs/>
          <w:sz w:val="22"/>
          <w:szCs w:val="24"/>
          <w:rPrChange w:id="3311" w:author="linxl" w:date="2019-09-05T14:23:00Z">
            <w:rPr>
              <w:rFonts w:ascii="宋体" w:hAnsi="宋体" w:hint="eastAsia"/>
              <w:b/>
              <w:bCs/>
              <w:szCs w:val="24"/>
            </w:rPr>
          </w:rPrChange>
        </w:rPr>
        <w:t>4</w:t>
      </w:r>
      <w:r w:rsidRPr="00D973C4">
        <w:rPr>
          <w:rFonts w:ascii="宋体" w:hAnsi="宋体"/>
          <w:b/>
          <w:bCs/>
          <w:sz w:val="22"/>
          <w:szCs w:val="24"/>
          <w:rPrChange w:id="3312" w:author="linxl" w:date="2019-09-05T14:23:00Z">
            <w:rPr>
              <w:rFonts w:ascii="宋体" w:hAnsi="宋体"/>
              <w:b/>
              <w:bCs/>
              <w:szCs w:val="24"/>
            </w:rPr>
          </w:rPrChange>
        </w:rPr>
        <w:t>.2</w:t>
      </w:r>
      <w:r w:rsidRPr="00D973C4">
        <w:rPr>
          <w:rFonts w:ascii="宋体" w:hAnsi="宋体" w:hint="eastAsia"/>
          <w:b/>
          <w:bCs/>
          <w:sz w:val="22"/>
          <w:szCs w:val="24"/>
          <w:rPrChange w:id="3313" w:author="linxl" w:date="2019-09-05T14:23:00Z">
            <w:rPr>
              <w:rFonts w:ascii="宋体" w:hAnsi="宋体" w:hint="eastAsia"/>
              <w:b/>
              <w:bCs/>
              <w:szCs w:val="24"/>
            </w:rPr>
          </w:rPrChange>
        </w:rPr>
        <w:t>实验结果分析</w:t>
      </w:r>
    </w:p>
    <w:p w14:paraId="534D082F" w14:textId="77777777" w:rsidR="009A6536" w:rsidRPr="00D973C4" w:rsidRDefault="009A6536" w:rsidP="009A6536">
      <w:pPr>
        <w:pStyle w:val="a3"/>
        <w:spacing w:line="240" w:lineRule="auto"/>
        <w:ind w:firstLineChars="0" w:firstLine="0"/>
        <w:rPr>
          <w:rFonts w:ascii="宋体" w:hAnsi="宋体"/>
          <w:b/>
          <w:bCs/>
          <w:sz w:val="22"/>
          <w:szCs w:val="24"/>
          <w:rPrChange w:id="3314" w:author="linxl" w:date="2019-09-05T14:23:00Z">
            <w:rPr>
              <w:rFonts w:ascii="宋体" w:hAnsi="宋体"/>
              <w:b/>
              <w:bCs/>
              <w:szCs w:val="24"/>
            </w:rPr>
          </w:rPrChange>
        </w:rPr>
      </w:pPr>
      <w:r w:rsidRPr="00D973C4">
        <w:rPr>
          <w:rFonts w:ascii="宋体" w:hAnsi="宋体" w:hint="eastAsia"/>
          <w:b/>
          <w:bCs/>
          <w:sz w:val="22"/>
          <w:szCs w:val="24"/>
          <w:rPrChange w:id="3315" w:author="linxl" w:date="2019-09-05T14:23:00Z">
            <w:rPr>
              <w:rFonts w:ascii="宋体" w:hAnsi="宋体" w:hint="eastAsia"/>
              <w:b/>
              <w:bCs/>
              <w:szCs w:val="24"/>
            </w:rPr>
          </w:rPrChange>
        </w:rPr>
        <w:t>4</w:t>
      </w:r>
      <w:r w:rsidRPr="00D973C4">
        <w:rPr>
          <w:rFonts w:ascii="宋体" w:hAnsi="宋体"/>
          <w:b/>
          <w:bCs/>
          <w:sz w:val="22"/>
          <w:szCs w:val="24"/>
          <w:rPrChange w:id="3316" w:author="linxl" w:date="2019-09-05T14:23:00Z">
            <w:rPr>
              <w:rFonts w:ascii="宋体" w:hAnsi="宋体"/>
              <w:b/>
              <w:bCs/>
              <w:szCs w:val="24"/>
            </w:rPr>
          </w:rPrChange>
        </w:rPr>
        <w:t>.2.1</w:t>
      </w:r>
      <w:r w:rsidRPr="00D973C4">
        <w:rPr>
          <w:rFonts w:ascii="宋体" w:hAnsi="宋体" w:hint="eastAsia"/>
          <w:b/>
          <w:bCs/>
          <w:sz w:val="22"/>
          <w:szCs w:val="24"/>
          <w:rPrChange w:id="3317" w:author="linxl" w:date="2019-09-05T14:23:00Z">
            <w:rPr>
              <w:rFonts w:ascii="宋体" w:hAnsi="宋体" w:hint="eastAsia"/>
              <w:b/>
              <w:bCs/>
              <w:szCs w:val="24"/>
            </w:rPr>
          </w:rPrChange>
        </w:rPr>
        <w:t>轨迹压缩算法</w:t>
      </w:r>
      <w:r w:rsidR="00562AD0" w:rsidRPr="00D973C4">
        <w:rPr>
          <w:rFonts w:ascii="宋体" w:hAnsi="宋体" w:hint="eastAsia"/>
          <w:b/>
          <w:bCs/>
          <w:sz w:val="22"/>
          <w:szCs w:val="24"/>
          <w:rPrChange w:id="3318" w:author="linxl" w:date="2019-09-05T14:23:00Z">
            <w:rPr>
              <w:rFonts w:ascii="宋体" w:hAnsi="宋体" w:hint="eastAsia"/>
              <w:b/>
              <w:bCs/>
              <w:szCs w:val="24"/>
            </w:rPr>
          </w:rPrChange>
        </w:rPr>
        <w:t>对比</w:t>
      </w:r>
    </w:p>
    <w:p w14:paraId="4D3FDC6C" w14:textId="77777777" w:rsidR="009A6536" w:rsidRPr="00D973C4" w:rsidRDefault="009A6536" w:rsidP="009A6536">
      <w:pPr>
        <w:pStyle w:val="a3"/>
        <w:spacing w:line="240" w:lineRule="auto"/>
        <w:ind w:firstLineChars="0" w:firstLine="0"/>
        <w:rPr>
          <w:rFonts w:ascii="宋体" w:hAnsi="宋体"/>
          <w:b/>
          <w:bCs/>
          <w:sz w:val="22"/>
          <w:szCs w:val="24"/>
          <w:rPrChange w:id="3319" w:author="linxl" w:date="2019-09-05T14:23:00Z">
            <w:rPr>
              <w:rFonts w:ascii="宋体" w:hAnsi="宋体"/>
              <w:b/>
              <w:bCs/>
              <w:szCs w:val="24"/>
            </w:rPr>
          </w:rPrChange>
        </w:rPr>
      </w:pPr>
      <w:r w:rsidRPr="00D973C4">
        <w:rPr>
          <w:rFonts w:ascii="宋体" w:hAnsi="宋体" w:hint="eastAsia"/>
          <w:b/>
          <w:bCs/>
          <w:sz w:val="22"/>
          <w:szCs w:val="24"/>
          <w:rPrChange w:id="3320" w:author="linxl" w:date="2019-09-05T14:23:00Z">
            <w:rPr>
              <w:rFonts w:ascii="宋体" w:hAnsi="宋体" w:hint="eastAsia"/>
              <w:b/>
              <w:bCs/>
              <w:szCs w:val="24"/>
            </w:rPr>
          </w:rPrChange>
        </w:rPr>
        <w:t>4</w:t>
      </w:r>
      <w:r w:rsidRPr="00D973C4">
        <w:rPr>
          <w:rFonts w:ascii="宋体" w:hAnsi="宋体"/>
          <w:b/>
          <w:bCs/>
          <w:sz w:val="22"/>
          <w:szCs w:val="24"/>
          <w:rPrChange w:id="3321" w:author="linxl" w:date="2019-09-05T14:23:00Z">
            <w:rPr>
              <w:rFonts w:ascii="宋体" w:hAnsi="宋体"/>
              <w:b/>
              <w:bCs/>
              <w:szCs w:val="24"/>
            </w:rPr>
          </w:rPrChange>
        </w:rPr>
        <w:t>.2.1.1</w:t>
      </w:r>
      <w:r w:rsidRPr="00D973C4">
        <w:rPr>
          <w:rFonts w:ascii="宋体" w:hAnsi="宋体" w:hint="eastAsia"/>
          <w:b/>
          <w:bCs/>
          <w:sz w:val="22"/>
          <w:szCs w:val="24"/>
          <w:rPrChange w:id="3322" w:author="linxl" w:date="2019-09-05T14:23:00Z">
            <w:rPr>
              <w:rFonts w:ascii="宋体" w:hAnsi="宋体" w:hint="eastAsia"/>
              <w:b/>
              <w:bCs/>
              <w:szCs w:val="24"/>
            </w:rPr>
          </w:rPrChange>
        </w:rPr>
        <w:t>压缩率分析</w:t>
      </w:r>
    </w:p>
    <w:p w14:paraId="25F803E9" w14:textId="77777777" w:rsidR="009A6536" w:rsidRPr="00D973C4" w:rsidRDefault="009A6536" w:rsidP="009A6536">
      <w:pPr>
        <w:pStyle w:val="a3"/>
        <w:spacing w:line="240" w:lineRule="auto"/>
        <w:ind w:left="360" w:firstLineChars="0" w:firstLine="0"/>
        <w:jc w:val="left"/>
        <w:rPr>
          <w:rFonts w:ascii="宋体" w:hAnsi="宋体"/>
          <w:sz w:val="22"/>
          <w:szCs w:val="24"/>
          <w:rPrChange w:id="3323" w:author="linxl" w:date="2019-09-05T14:23:00Z">
            <w:rPr>
              <w:rFonts w:ascii="宋体" w:hAnsi="宋体"/>
              <w:szCs w:val="24"/>
            </w:rPr>
          </w:rPrChange>
        </w:rPr>
      </w:pPr>
      <w:r w:rsidRPr="00D973C4">
        <w:rPr>
          <w:rFonts w:ascii="宋体" w:hAnsi="宋体" w:hint="eastAsia"/>
          <w:sz w:val="22"/>
          <w:szCs w:val="24"/>
          <w:rPrChange w:id="3324" w:author="linxl" w:date="2019-09-05T14:23:00Z">
            <w:rPr>
              <w:rFonts w:ascii="宋体" w:hAnsi="宋体" w:hint="eastAsia"/>
              <w:szCs w:val="24"/>
            </w:rPr>
          </w:rPrChange>
        </w:rPr>
        <w:t>1</w:t>
      </w:r>
      <w:r w:rsidRPr="00D973C4">
        <w:rPr>
          <w:rFonts w:ascii="宋体" w:hAnsi="宋体"/>
          <w:sz w:val="22"/>
          <w:szCs w:val="24"/>
          <w:rPrChange w:id="3325" w:author="linxl" w:date="2019-09-05T14:23:00Z">
            <w:rPr>
              <w:rFonts w:ascii="宋体" w:hAnsi="宋体"/>
              <w:szCs w:val="24"/>
            </w:rPr>
          </w:rPrChange>
        </w:rPr>
        <w:t>. 随着阈值</w:t>
      </w:r>
      <m:oMath>
        <m:r>
          <m:rPr>
            <m:sty m:val="p"/>
          </m:rPr>
          <w:rPr>
            <w:rFonts w:ascii="Cambria Math" w:hAnsi="Cambria Math"/>
            <w:sz w:val="22"/>
            <w:szCs w:val="24"/>
            <w:rPrChange w:id="3326" w:author="linxl" w:date="2019-09-05T14:23:00Z">
              <w:rPr>
                <w:rFonts w:ascii="Cambria Math" w:hAnsi="Cambria Math"/>
                <w:szCs w:val="24"/>
              </w:rPr>
            </w:rPrChange>
          </w:rPr>
          <m:t>ϵ</m:t>
        </m:r>
      </m:oMath>
      <w:r w:rsidRPr="00D973C4">
        <w:rPr>
          <w:rFonts w:ascii="宋体" w:hAnsi="宋体"/>
          <w:sz w:val="22"/>
          <w:szCs w:val="24"/>
          <w:rPrChange w:id="3327" w:author="linxl" w:date="2019-09-05T14:23:00Z">
            <w:rPr>
              <w:rFonts w:ascii="宋体" w:hAnsi="宋体"/>
              <w:szCs w:val="24"/>
            </w:rPr>
          </w:rPrChange>
        </w:rPr>
        <w:t>的增加，压缩率在降低</w:t>
      </w:r>
      <w:r w:rsidRPr="00D973C4">
        <w:rPr>
          <w:rFonts w:ascii="宋体" w:hAnsi="宋体" w:hint="eastAsia"/>
          <w:sz w:val="22"/>
          <w:szCs w:val="24"/>
          <w:rPrChange w:id="3328" w:author="linxl" w:date="2019-09-05T14:23:00Z">
            <w:rPr>
              <w:rFonts w:ascii="宋体" w:hAnsi="宋体" w:hint="eastAsia"/>
              <w:szCs w:val="24"/>
            </w:rPr>
          </w:rPrChange>
        </w:rPr>
        <w:t>。</w:t>
      </w:r>
    </w:p>
    <w:p w14:paraId="36BAD1F8" w14:textId="77777777" w:rsidR="009A6536" w:rsidRPr="00D973C4" w:rsidRDefault="009A6536" w:rsidP="009A6536">
      <w:pPr>
        <w:pStyle w:val="a3"/>
        <w:spacing w:line="240" w:lineRule="auto"/>
        <w:ind w:firstLineChars="0" w:firstLine="0"/>
        <w:jc w:val="left"/>
        <w:rPr>
          <w:rFonts w:ascii="宋体" w:hAnsi="宋体"/>
          <w:sz w:val="22"/>
          <w:szCs w:val="24"/>
          <w:rPrChange w:id="3329" w:author="linxl" w:date="2019-09-05T14:23:00Z">
            <w:rPr>
              <w:rFonts w:ascii="宋体" w:hAnsi="宋体"/>
              <w:szCs w:val="24"/>
            </w:rPr>
          </w:rPrChange>
        </w:rPr>
      </w:pPr>
      <w:r w:rsidRPr="00D973C4">
        <w:rPr>
          <w:rFonts w:ascii="宋体" w:hAnsi="宋体"/>
          <w:sz w:val="22"/>
          <w:szCs w:val="24"/>
          <w:rPrChange w:id="3330" w:author="linxl" w:date="2019-09-05T14:23:00Z">
            <w:rPr>
              <w:rFonts w:ascii="宋体" w:hAnsi="宋体"/>
              <w:szCs w:val="24"/>
            </w:rPr>
          </w:rPrChange>
        </w:rPr>
        <w:tab/>
      </w:r>
      <w:r w:rsidRPr="00D973C4">
        <w:rPr>
          <w:rFonts w:ascii="宋体" w:hAnsi="宋体" w:hint="eastAsia"/>
          <w:sz w:val="22"/>
          <w:szCs w:val="24"/>
          <w:rPrChange w:id="3331" w:author="linxl" w:date="2019-09-05T14:23:00Z">
            <w:rPr>
              <w:rFonts w:ascii="宋体" w:hAnsi="宋体" w:hint="eastAsia"/>
              <w:szCs w:val="24"/>
            </w:rPr>
          </w:rPrChange>
        </w:rPr>
        <w:t>2</w:t>
      </w:r>
      <w:r w:rsidRPr="00D973C4">
        <w:rPr>
          <w:rFonts w:ascii="宋体" w:hAnsi="宋体"/>
          <w:sz w:val="22"/>
          <w:szCs w:val="24"/>
          <w:rPrChange w:id="3332" w:author="linxl" w:date="2019-09-05T14:23:00Z">
            <w:rPr>
              <w:rFonts w:ascii="宋体" w:hAnsi="宋体"/>
              <w:szCs w:val="24"/>
            </w:rPr>
          </w:rPrChange>
        </w:rPr>
        <w:t>.</w:t>
      </w:r>
      <w:r w:rsidRPr="00D973C4">
        <w:rPr>
          <w:rFonts w:ascii="宋体" w:hAnsi="宋体" w:hint="eastAsia"/>
          <w:sz w:val="22"/>
          <w:szCs w:val="24"/>
          <w:rPrChange w:id="3333" w:author="linxl" w:date="2019-09-05T14:23:00Z">
            <w:rPr>
              <w:rFonts w:ascii="宋体" w:hAnsi="宋体" w:hint="eastAsia"/>
              <w:szCs w:val="24"/>
            </w:rPr>
          </w:rPrChange>
        </w:rPr>
        <w:t xml:space="preserve"> CISED-</w:t>
      </w:r>
      <m:oMath>
        <m:r>
          <m:rPr>
            <m:sty m:val="p"/>
          </m:rPr>
          <w:rPr>
            <w:rFonts w:ascii="Cambria Math" w:hAnsi="Cambria Math"/>
            <w:sz w:val="22"/>
            <w:szCs w:val="24"/>
            <w:rPrChange w:id="3334" w:author="linxl" w:date="2019-09-05T14:23:00Z">
              <w:rPr>
                <w:rFonts w:ascii="Cambria Math" w:hAnsi="Cambria Math"/>
                <w:szCs w:val="24"/>
              </w:rPr>
            </w:rPrChange>
          </w:rPr>
          <m:t>ϵ</m:t>
        </m:r>
      </m:oMath>
      <w:r w:rsidRPr="00D973C4">
        <w:rPr>
          <w:rFonts w:ascii="宋体" w:hAnsi="宋体" w:hint="eastAsia"/>
          <w:sz w:val="22"/>
          <w:szCs w:val="24"/>
          <w:rPrChange w:id="3335" w:author="linxl" w:date="2019-09-05T14:23:00Z">
            <w:rPr>
              <w:rFonts w:ascii="宋体" w:hAnsi="宋体" w:hint="eastAsia"/>
              <w:szCs w:val="24"/>
            </w:rPr>
          </w:rPrChange>
        </w:rPr>
        <w:t>算法压缩效果好于CISED-S算法。在四个数据集上分别是CISED-S的（9</w:t>
      </w:r>
      <w:r w:rsidRPr="00D973C4">
        <w:rPr>
          <w:rFonts w:ascii="宋体" w:hAnsi="宋体"/>
          <w:sz w:val="22"/>
          <w:szCs w:val="24"/>
          <w:rPrChange w:id="3336" w:author="linxl" w:date="2019-09-05T14:23:00Z">
            <w:rPr>
              <w:rFonts w:ascii="宋体" w:hAnsi="宋体"/>
              <w:szCs w:val="24"/>
            </w:rPr>
          </w:rPrChange>
        </w:rPr>
        <w:t>3.97</w:t>
      </w:r>
      <w:r w:rsidRPr="00D973C4">
        <w:rPr>
          <w:rFonts w:ascii="宋体" w:hAnsi="宋体" w:hint="eastAsia"/>
          <w:sz w:val="22"/>
          <w:szCs w:val="24"/>
          <w:rPrChange w:id="3337" w:author="linxl" w:date="2019-09-05T14:23:00Z">
            <w:rPr>
              <w:rFonts w:ascii="宋体" w:hAnsi="宋体" w:hint="eastAsia"/>
              <w:szCs w:val="24"/>
            </w:rPr>
          </w:rPrChange>
        </w:rPr>
        <w:t>%，9</w:t>
      </w:r>
      <w:r w:rsidRPr="00D973C4">
        <w:rPr>
          <w:rFonts w:ascii="宋体" w:hAnsi="宋体"/>
          <w:sz w:val="22"/>
          <w:szCs w:val="24"/>
          <w:rPrChange w:id="3338" w:author="linxl" w:date="2019-09-05T14:23:00Z">
            <w:rPr>
              <w:rFonts w:ascii="宋体" w:hAnsi="宋体"/>
              <w:szCs w:val="24"/>
            </w:rPr>
          </w:rPrChange>
        </w:rPr>
        <w:t>3.96</w:t>
      </w:r>
      <w:r w:rsidRPr="00D973C4">
        <w:rPr>
          <w:rFonts w:ascii="宋体" w:hAnsi="宋体" w:hint="eastAsia"/>
          <w:sz w:val="22"/>
          <w:szCs w:val="24"/>
          <w:rPrChange w:id="3339" w:author="linxl" w:date="2019-09-05T14:23:00Z">
            <w:rPr>
              <w:rFonts w:ascii="宋体" w:hAnsi="宋体" w:hint="eastAsia"/>
              <w:szCs w:val="24"/>
            </w:rPr>
          </w:rPrChange>
        </w:rPr>
        <w:t>%，8</w:t>
      </w:r>
      <w:r w:rsidRPr="00D973C4">
        <w:rPr>
          <w:rFonts w:ascii="宋体" w:hAnsi="宋体"/>
          <w:sz w:val="22"/>
          <w:szCs w:val="24"/>
          <w:rPrChange w:id="3340" w:author="linxl" w:date="2019-09-05T14:23:00Z">
            <w:rPr>
              <w:rFonts w:ascii="宋体" w:hAnsi="宋体"/>
              <w:szCs w:val="24"/>
            </w:rPr>
          </w:rPrChange>
        </w:rPr>
        <w:t>1.10</w:t>
      </w:r>
      <w:r w:rsidRPr="00D973C4">
        <w:rPr>
          <w:rFonts w:ascii="宋体" w:hAnsi="宋体" w:hint="eastAsia"/>
          <w:sz w:val="22"/>
          <w:szCs w:val="24"/>
          <w:rPrChange w:id="3341" w:author="linxl" w:date="2019-09-05T14:23:00Z">
            <w:rPr>
              <w:rFonts w:ascii="宋体" w:hAnsi="宋体" w:hint="eastAsia"/>
              <w:szCs w:val="24"/>
            </w:rPr>
          </w:rPrChange>
        </w:rPr>
        <w:t>%，7</w:t>
      </w:r>
      <w:r w:rsidRPr="00D973C4">
        <w:rPr>
          <w:rFonts w:ascii="宋体" w:hAnsi="宋体"/>
          <w:sz w:val="22"/>
          <w:szCs w:val="24"/>
          <w:rPrChange w:id="3342" w:author="linxl" w:date="2019-09-05T14:23:00Z">
            <w:rPr>
              <w:rFonts w:ascii="宋体" w:hAnsi="宋体"/>
              <w:szCs w:val="24"/>
            </w:rPr>
          </w:rPrChange>
        </w:rPr>
        <w:t>9.03</w:t>
      </w:r>
      <w:r w:rsidRPr="00D973C4">
        <w:rPr>
          <w:rFonts w:ascii="宋体" w:hAnsi="宋体" w:hint="eastAsia"/>
          <w:sz w:val="22"/>
          <w:szCs w:val="24"/>
          <w:rPrChange w:id="3343" w:author="linxl" w:date="2019-09-05T14:23:00Z">
            <w:rPr>
              <w:rFonts w:ascii="宋体" w:hAnsi="宋体" w:hint="eastAsia"/>
              <w:szCs w:val="24"/>
            </w:rPr>
          </w:rPrChange>
        </w:rPr>
        <w:t>%）。</w:t>
      </w:r>
    </w:p>
    <w:p w14:paraId="3815E625" w14:textId="77777777" w:rsidR="009A6536" w:rsidRPr="00D973C4" w:rsidRDefault="009A6536" w:rsidP="009A6536">
      <w:pPr>
        <w:pStyle w:val="a3"/>
        <w:spacing w:line="240" w:lineRule="auto"/>
        <w:ind w:firstLineChars="0" w:firstLine="0"/>
        <w:jc w:val="left"/>
        <w:rPr>
          <w:rFonts w:ascii="宋体" w:hAnsi="宋体"/>
          <w:b/>
          <w:bCs/>
          <w:sz w:val="22"/>
          <w:szCs w:val="24"/>
          <w:rPrChange w:id="3344" w:author="linxl" w:date="2019-09-05T14:23:00Z">
            <w:rPr>
              <w:rFonts w:ascii="宋体" w:hAnsi="宋体"/>
              <w:b/>
              <w:bCs/>
              <w:szCs w:val="24"/>
            </w:rPr>
          </w:rPrChange>
        </w:rPr>
      </w:pPr>
      <w:r w:rsidRPr="00D973C4">
        <w:rPr>
          <w:rFonts w:ascii="宋体" w:hAnsi="宋体" w:hint="eastAsia"/>
          <w:b/>
          <w:bCs/>
          <w:sz w:val="22"/>
          <w:szCs w:val="24"/>
          <w:rPrChange w:id="3345" w:author="linxl" w:date="2019-09-05T14:23:00Z">
            <w:rPr>
              <w:rFonts w:ascii="宋体" w:hAnsi="宋体" w:hint="eastAsia"/>
              <w:b/>
              <w:bCs/>
              <w:szCs w:val="24"/>
            </w:rPr>
          </w:rPrChange>
        </w:rPr>
        <w:t>4</w:t>
      </w:r>
      <w:r w:rsidRPr="00D973C4">
        <w:rPr>
          <w:rFonts w:ascii="宋体" w:hAnsi="宋体"/>
          <w:b/>
          <w:bCs/>
          <w:sz w:val="22"/>
          <w:szCs w:val="24"/>
          <w:rPrChange w:id="3346" w:author="linxl" w:date="2019-09-05T14:23:00Z">
            <w:rPr>
              <w:rFonts w:ascii="宋体" w:hAnsi="宋体"/>
              <w:b/>
              <w:bCs/>
              <w:szCs w:val="24"/>
            </w:rPr>
          </w:rPrChange>
        </w:rPr>
        <w:t>.2.1.2</w:t>
      </w:r>
      <w:r w:rsidRPr="00D973C4">
        <w:rPr>
          <w:rFonts w:ascii="宋体" w:hAnsi="宋体" w:hint="eastAsia"/>
          <w:b/>
          <w:bCs/>
          <w:sz w:val="22"/>
          <w:szCs w:val="24"/>
          <w:rPrChange w:id="3347" w:author="linxl" w:date="2019-09-05T14:23:00Z">
            <w:rPr>
              <w:rFonts w:ascii="宋体" w:hAnsi="宋体" w:hint="eastAsia"/>
              <w:b/>
              <w:bCs/>
              <w:szCs w:val="24"/>
            </w:rPr>
          </w:rPrChange>
        </w:rPr>
        <w:t>运行时间分析</w:t>
      </w:r>
    </w:p>
    <w:p w14:paraId="3B2AE51F" w14:textId="77777777" w:rsidR="009A6536" w:rsidRPr="00D973C4" w:rsidRDefault="009A6536" w:rsidP="009A6536">
      <w:pPr>
        <w:pStyle w:val="a3"/>
        <w:spacing w:line="240" w:lineRule="auto"/>
        <w:ind w:left="360" w:firstLineChars="0" w:firstLine="0"/>
        <w:jc w:val="left"/>
        <w:rPr>
          <w:rFonts w:ascii="宋体" w:hAnsi="宋体"/>
          <w:sz w:val="22"/>
          <w:szCs w:val="24"/>
          <w:rPrChange w:id="3348" w:author="linxl" w:date="2019-09-05T14:23:00Z">
            <w:rPr>
              <w:rFonts w:ascii="宋体" w:hAnsi="宋体"/>
              <w:szCs w:val="24"/>
            </w:rPr>
          </w:rPrChange>
        </w:rPr>
      </w:pPr>
      <w:r w:rsidRPr="00D973C4">
        <w:rPr>
          <w:rFonts w:ascii="宋体" w:hAnsi="宋体" w:hint="eastAsia"/>
          <w:sz w:val="22"/>
          <w:szCs w:val="24"/>
          <w:rPrChange w:id="3349" w:author="linxl" w:date="2019-09-05T14:23:00Z">
            <w:rPr>
              <w:rFonts w:ascii="宋体" w:hAnsi="宋体" w:hint="eastAsia"/>
              <w:szCs w:val="24"/>
            </w:rPr>
          </w:rPrChange>
        </w:rPr>
        <w:t>1</w:t>
      </w:r>
      <w:r w:rsidRPr="00D973C4">
        <w:rPr>
          <w:rFonts w:ascii="宋体" w:hAnsi="宋体"/>
          <w:sz w:val="22"/>
          <w:szCs w:val="24"/>
          <w:rPrChange w:id="3350" w:author="linxl" w:date="2019-09-05T14:23:00Z">
            <w:rPr>
              <w:rFonts w:ascii="宋体" w:hAnsi="宋体"/>
              <w:szCs w:val="24"/>
            </w:rPr>
          </w:rPrChange>
        </w:rPr>
        <w:t>. 随着阈值</w:t>
      </w:r>
      <m:oMath>
        <m:r>
          <m:rPr>
            <m:sty m:val="p"/>
          </m:rPr>
          <w:rPr>
            <w:rFonts w:ascii="Cambria Math" w:hAnsi="Cambria Math"/>
            <w:sz w:val="22"/>
            <w:szCs w:val="24"/>
            <w:rPrChange w:id="3351" w:author="linxl" w:date="2019-09-05T14:23:00Z">
              <w:rPr>
                <w:rFonts w:ascii="Cambria Math" w:hAnsi="Cambria Math"/>
                <w:szCs w:val="24"/>
              </w:rPr>
            </w:rPrChange>
          </w:rPr>
          <m:t>ϵ</m:t>
        </m:r>
      </m:oMath>
      <w:r w:rsidRPr="00D973C4">
        <w:rPr>
          <w:rFonts w:ascii="宋体" w:hAnsi="宋体"/>
          <w:sz w:val="22"/>
          <w:szCs w:val="24"/>
          <w:rPrChange w:id="3352" w:author="linxl" w:date="2019-09-05T14:23:00Z">
            <w:rPr>
              <w:rFonts w:ascii="宋体" w:hAnsi="宋体"/>
              <w:szCs w:val="24"/>
            </w:rPr>
          </w:rPrChange>
        </w:rPr>
        <w:t>的增加，</w:t>
      </w:r>
      <w:r w:rsidRPr="00D973C4">
        <w:rPr>
          <w:rFonts w:ascii="宋体" w:hAnsi="宋体" w:hint="eastAsia"/>
          <w:sz w:val="22"/>
          <w:szCs w:val="24"/>
          <w:rPrChange w:id="3353" w:author="linxl" w:date="2019-09-05T14:23:00Z">
            <w:rPr>
              <w:rFonts w:ascii="宋体" w:hAnsi="宋体" w:hint="eastAsia"/>
              <w:szCs w:val="24"/>
            </w:rPr>
          </w:rPrChange>
        </w:rPr>
        <w:t>运行时间基本不变。</w:t>
      </w:r>
    </w:p>
    <w:p w14:paraId="77A49B45" w14:textId="77777777" w:rsidR="009A6536" w:rsidRPr="00D973C4" w:rsidRDefault="009A6536" w:rsidP="009A6536">
      <w:pPr>
        <w:pStyle w:val="a3"/>
        <w:spacing w:line="240" w:lineRule="auto"/>
        <w:ind w:firstLineChars="0" w:firstLine="0"/>
        <w:jc w:val="left"/>
        <w:rPr>
          <w:rFonts w:ascii="宋体" w:hAnsi="宋体"/>
          <w:sz w:val="22"/>
          <w:szCs w:val="24"/>
          <w:rPrChange w:id="3354" w:author="linxl" w:date="2019-09-05T14:23:00Z">
            <w:rPr>
              <w:rFonts w:ascii="宋体" w:hAnsi="宋体"/>
              <w:szCs w:val="24"/>
            </w:rPr>
          </w:rPrChange>
        </w:rPr>
      </w:pPr>
      <w:r w:rsidRPr="00D973C4">
        <w:rPr>
          <w:rFonts w:ascii="宋体" w:hAnsi="宋体"/>
          <w:sz w:val="22"/>
          <w:szCs w:val="24"/>
          <w:rPrChange w:id="3355" w:author="linxl" w:date="2019-09-05T14:23:00Z">
            <w:rPr>
              <w:rFonts w:ascii="宋体" w:hAnsi="宋体"/>
              <w:szCs w:val="24"/>
            </w:rPr>
          </w:rPrChange>
        </w:rPr>
        <w:tab/>
      </w:r>
      <w:r w:rsidRPr="00D973C4">
        <w:rPr>
          <w:rFonts w:ascii="宋体" w:hAnsi="宋体" w:hint="eastAsia"/>
          <w:sz w:val="22"/>
          <w:szCs w:val="24"/>
          <w:rPrChange w:id="3356" w:author="linxl" w:date="2019-09-05T14:23:00Z">
            <w:rPr>
              <w:rFonts w:ascii="宋体" w:hAnsi="宋体" w:hint="eastAsia"/>
              <w:szCs w:val="24"/>
            </w:rPr>
          </w:rPrChange>
        </w:rPr>
        <w:t>2</w:t>
      </w:r>
      <w:r w:rsidRPr="00D973C4">
        <w:rPr>
          <w:rFonts w:ascii="宋体" w:hAnsi="宋体"/>
          <w:sz w:val="22"/>
          <w:szCs w:val="24"/>
          <w:rPrChange w:id="3357" w:author="linxl" w:date="2019-09-05T14:23:00Z">
            <w:rPr>
              <w:rFonts w:ascii="宋体" w:hAnsi="宋体"/>
              <w:szCs w:val="24"/>
            </w:rPr>
          </w:rPrChange>
        </w:rPr>
        <w:t>.</w:t>
      </w:r>
      <w:r w:rsidRPr="00D973C4">
        <w:rPr>
          <w:rFonts w:ascii="宋体" w:hAnsi="宋体" w:hint="eastAsia"/>
          <w:sz w:val="22"/>
          <w:szCs w:val="24"/>
          <w:rPrChange w:id="3358" w:author="linxl" w:date="2019-09-05T14:23:00Z">
            <w:rPr>
              <w:rFonts w:ascii="宋体" w:hAnsi="宋体" w:hint="eastAsia"/>
              <w:szCs w:val="24"/>
            </w:rPr>
          </w:rPrChange>
        </w:rPr>
        <w:t xml:space="preserve"> CISED-</w:t>
      </w:r>
      <m:oMath>
        <m:r>
          <m:rPr>
            <m:sty m:val="p"/>
          </m:rPr>
          <w:rPr>
            <w:rFonts w:ascii="Cambria Math" w:hAnsi="Cambria Math"/>
            <w:sz w:val="22"/>
            <w:szCs w:val="24"/>
            <w:rPrChange w:id="3359" w:author="linxl" w:date="2019-09-05T14:23:00Z">
              <w:rPr>
                <w:rFonts w:ascii="Cambria Math" w:hAnsi="Cambria Math"/>
                <w:szCs w:val="24"/>
              </w:rPr>
            </w:rPrChange>
          </w:rPr>
          <m:t>ϵ</m:t>
        </m:r>
      </m:oMath>
      <w:r w:rsidRPr="00D973C4">
        <w:rPr>
          <w:rFonts w:ascii="宋体" w:hAnsi="宋体" w:hint="eastAsia"/>
          <w:sz w:val="22"/>
          <w:szCs w:val="24"/>
          <w:rPrChange w:id="3360" w:author="linxl" w:date="2019-09-05T14:23:00Z">
            <w:rPr>
              <w:rFonts w:ascii="宋体" w:hAnsi="宋体" w:hint="eastAsia"/>
              <w:szCs w:val="24"/>
            </w:rPr>
          </w:rPrChange>
        </w:rPr>
        <w:t>算法运行时间略高于CISED-S算法，这是由于CISED-</w:t>
      </w:r>
      <m:oMath>
        <m:r>
          <m:rPr>
            <m:sty m:val="p"/>
          </m:rPr>
          <w:rPr>
            <w:rFonts w:ascii="Cambria Math" w:hAnsi="Cambria Math"/>
            <w:sz w:val="22"/>
            <w:szCs w:val="24"/>
            <w:rPrChange w:id="3361" w:author="linxl" w:date="2019-09-05T14:23:00Z">
              <w:rPr>
                <w:rFonts w:ascii="Cambria Math" w:hAnsi="Cambria Math"/>
                <w:szCs w:val="24"/>
              </w:rPr>
            </w:rPrChange>
          </w:rPr>
          <m:t>ϵ</m:t>
        </m:r>
      </m:oMath>
      <w:r w:rsidRPr="00D973C4">
        <w:rPr>
          <w:rFonts w:ascii="宋体" w:hAnsi="宋体" w:hint="eastAsia"/>
          <w:sz w:val="22"/>
          <w:szCs w:val="24"/>
          <w:rPrChange w:id="3362" w:author="linxl" w:date="2019-09-05T14:23:00Z">
            <w:rPr>
              <w:rFonts w:ascii="宋体" w:hAnsi="宋体" w:hint="eastAsia"/>
              <w:szCs w:val="24"/>
            </w:rPr>
          </w:rPrChange>
        </w:rPr>
        <w:t>在运行过程中需要判别当前点在</w:t>
      </w:r>
      <m:oMath>
        <m:sSub>
          <m:sSubPr>
            <m:ctrlPr>
              <w:rPr>
                <w:rFonts w:ascii="Cambria Math" w:hAnsi="Cambria Math"/>
                <w:sz w:val="22"/>
                <w:szCs w:val="24"/>
                <w:rPrChange w:id="3363" w:author="linxl" w:date="2019-09-05T14:23:00Z">
                  <w:rPr>
                    <w:rFonts w:ascii="Cambria Math" w:hAnsi="Cambria Math"/>
                    <w:szCs w:val="24"/>
                  </w:rPr>
                </w:rPrChange>
              </w:rPr>
            </m:ctrlPr>
          </m:sSubPr>
          <m:e>
            <m:r>
              <w:rPr>
                <w:rFonts w:ascii="Cambria Math" w:hAnsi="Cambria Math"/>
                <w:sz w:val="22"/>
                <w:szCs w:val="24"/>
                <w:rPrChange w:id="3364" w:author="linxl" w:date="2019-09-05T14:23:00Z">
                  <w:rPr>
                    <w:rFonts w:ascii="Cambria Math" w:hAnsi="Cambria Math"/>
                    <w:szCs w:val="24"/>
                  </w:rPr>
                </w:rPrChange>
              </w:rPr>
              <m:t>t</m:t>
            </m:r>
          </m:e>
          <m:sub>
            <m:r>
              <w:rPr>
                <w:rFonts w:ascii="Cambria Math" w:hAnsi="Cambria Math"/>
                <w:sz w:val="22"/>
                <w:szCs w:val="24"/>
                <w:rPrChange w:id="3365" w:author="linxl" w:date="2019-09-05T14:23:00Z">
                  <w:rPr>
                    <w:rFonts w:ascii="Cambria Math" w:hAnsi="Cambria Math"/>
                    <w:szCs w:val="24"/>
                  </w:rPr>
                </w:rPrChange>
              </w:rPr>
              <m:t>S</m:t>
            </m:r>
            <m:r>
              <m:rPr>
                <m:sty m:val="p"/>
              </m:rPr>
              <w:rPr>
                <w:rFonts w:ascii="Cambria Math" w:hAnsi="Cambria Math"/>
                <w:sz w:val="22"/>
                <w:szCs w:val="24"/>
                <w:rPrChange w:id="3366" w:author="linxl" w:date="2019-09-05T14:23:00Z">
                  <w:rPr>
                    <w:rFonts w:ascii="Cambria Math" w:hAnsi="Cambria Math"/>
                    <w:szCs w:val="24"/>
                  </w:rPr>
                </w:rPrChange>
              </w:rPr>
              <m:t>+1</m:t>
            </m:r>
          </m:sub>
        </m:sSub>
      </m:oMath>
      <w:r w:rsidRPr="00D973C4">
        <w:rPr>
          <w:rFonts w:ascii="宋体" w:hAnsi="宋体" w:hint="eastAsia"/>
          <w:sz w:val="22"/>
          <w:szCs w:val="24"/>
          <w:rPrChange w:id="3367" w:author="linxl" w:date="2019-09-05T14:23:00Z">
            <w:rPr>
              <w:rFonts w:ascii="宋体" w:hAnsi="宋体" w:hint="eastAsia"/>
              <w:szCs w:val="24"/>
            </w:rPr>
          </w:rPrChange>
        </w:rPr>
        <w:t>时刻同步点是否在区域S中。在四个数据集上分别是CISED-S的（1</w:t>
      </w:r>
      <w:r w:rsidRPr="00D973C4">
        <w:rPr>
          <w:rFonts w:ascii="宋体" w:hAnsi="宋体"/>
          <w:sz w:val="22"/>
          <w:szCs w:val="24"/>
          <w:rPrChange w:id="3368" w:author="linxl" w:date="2019-09-05T14:23:00Z">
            <w:rPr>
              <w:rFonts w:ascii="宋体" w:hAnsi="宋体"/>
              <w:szCs w:val="24"/>
            </w:rPr>
          </w:rPrChange>
        </w:rPr>
        <w:t>15.74</w:t>
      </w:r>
      <w:r w:rsidRPr="00D973C4">
        <w:rPr>
          <w:rFonts w:ascii="宋体" w:hAnsi="宋体" w:hint="eastAsia"/>
          <w:sz w:val="22"/>
          <w:szCs w:val="24"/>
          <w:rPrChange w:id="3369" w:author="linxl" w:date="2019-09-05T14:23:00Z">
            <w:rPr>
              <w:rFonts w:ascii="宋体" w:hAnsi="宋体" w:hint="eastAsia"/>
              <w:szCs w:val="24"/>
            </w:rPr>
          </w:rPrChange>
        </w:rPr>
        <w:t>%，1</w:t>
      </w:r>
      <w:r w:rsidRPr="00D973C4">
        <w:rPr>
          <w:rFonts w:ascii="宋体" w:hAnsi="宋体"/>
          <w:sz w:val="22"/>
          <w:szCs w:val="24"/>
          <w:rPrChange w:id="3370" w:author="linxl" w:date="2019-09-05T14:23:00Z">
            <w:rPr>
              <w:rFonts w:ascii="宋体" w:hAnsi="宋体"/>
              <w:szCs w:val="24"/>
            </w:rPr>
          </w:rPrChange>
        </w:rPr>
        <w:t>14.41</w:t>
      </w:r>
      <w:r w:rsidRPr="00D973C4">
        <w:rPr>
          <w:rFonts w:ascii="宋体" w:hAnsi="宋体" w:hint="eastAsia"/>
          <w:sz w:val="22"/>
          <w:szCs w:val="24"/>
          <w:rPrChange w:id="3371" w:author="linxl" w:date="2019-09-05T14:23:00Z">
            <w:rPr>
              <w:rFonts w:ascii="宋体" w:hAnsi="宋体" w:hint="eastAsia"/>
              <w:szCs w:val="24"/>
            </w:rPr>
          </w:rPrChange>
        </w:rPr>
        <w:t>%，1</w:t>
      </w:r>
      <w:r w:rsidRPr="00D973C4">
        <w:rPr>
          <w:rFonts w:ascii="宋体" w:hAnsi="宋体"/>
          <w:sz w:val="22"/>
          <w:szCs w:val="24"/>
          <w:rPrChange w:id="3372" w:author="linxl" w:date="2019-09-05T14:23:00Z">
            <w:rPr>
              <w:rFonts w:ascii="宋体" w:hAnsi="宋体"/>
              <w:szCs w:val="24"/>
            </w:rPr>
          </w:rPrChange>
        </w:rPr>
        <w:t>16.30</w:t>
      </w:r>
      <w:r w:rsidRPr="00D973C4">
        <w:rPr>
          <w:rFonts w:ascii="宋体" w:hAnsi="宋体" w:hint="eastAsia"/>
          <w:sz w:val="22"/>
          <w:szCs w:val="24"/>
          <w:rPrChange w:id="3373" w:author="linxl" w:date="2019-09-05T14:23:00Z">
            <w:rPr>
              <w:rFonts w:ascii="宋体" w:hAnsi="宋体" w:hint="eastAsia"/>
              <w:szCs w:val="24"/>
            </w:rPr>
          </w:rPrChange>
        </w:rPr>
        <w:t>%，1</w:t>
      </w:r>
      <w:r w:rsidRPr="00D973C4">
        <w:rPr>
          <w:rFonts w:ascii="宋体" w:hAnsi="宋体"/>
          <w:sz w:val="22"/>
          <w:szCs w:val="24"/>
          <w:rPrChange w:id="3374" w:author="linxl" w:date="2019-09-05T14:23:00Z">
            <w:rPr>
              <w:rFonts w:ascii="宋体" w:hAnsi="宋体"/>
              <w:szCs w:val="24"/>
            </w:rPr>
          </w:rPrChange>
        </w:rPr>
        <w:t>23.81</w:t>
      </w:r>
      <w:r w:rsidRPr="00D973C4">
        <w:rPr>
          <w:rFonts w:ascii="宋体" w:hAnsi="宋体" w:hint="eastAsia"/>
          <w:sz w:val="22"/>
          <w:szCs w:val="24"/>
          <w:rPrChange w:id="3375" w:author="linxl" w:date="2019-09-05T14:23:00Z">
            <w:rPr>
              <w:rFonts w:ascii="宋体" w:hAnsi="宋体" w:hint="eastAsia"/>
              <w:szCs w:val="24"/>
            </w:rPr>
          </w:rPrChange>
        </w:rPr>
        <w:t>%）。</w:t>
      </w:r>
    </w:p>
    <w:p w14:paraId="00E58B13" w14:textId="77777777" w:rsidR="009A6536" w:rsidRPr="00D973C4" w:rsidRDefault="009A6536" w:rsidP="009A6536">
      <w:pPr>
        <w:pStyle w:val="a3"/>
        <w:spacing w:line="240" w:lineRule="auto"/>
        <w:ind w:firstLineChars="0" w:firstLine="0"/>
        <w:jc w:val="left"/>
        <w:rPr>
          <w:rFonts w:ascii="宋体" w:hAnsi="宋体"/>
          <w:b/>
          <w:bCs/>
          <w:sz w:val="22"/>
          <w:szCs w:val="24"/>
          <w:rPrChange w:id="3376" w:author="linxl" w:date="2019-09-05T14:23:00Z">
            <w:rPr>
              <w:rFonts w:ascii="宋体" w:hAnsi="宋体"/>
              <w:b/>
              <w:bCs/>
              <w:szCs w:val="24"/>
            </w:rPr>
          </w:rPrChange>
        </w:rPr>
      </w:pPr>
      <w:r w:rsidRPr="00D973C4">
        <w:rPr>
          <w:rFonts w:ascii="宋体" w:hAnsi="宋体" w:hint="eastAsia"/>
          <w:b/>
          <w:bCs/>
          <w:sz w:val="22"/>
          <w:szCs w:val="24"/>
          <w:rPrChange w:id="3377" w:author="linxl" w:date="2019-09-05T14:23:00Z">
            <w:rPr>
              <w:rFonts w:ascii="宋体" w:hAnsi="宋体" w:hint="eastAsia"/>
              <w:b/>
              <w:bCs/>
              <w:szCs w:val="24"/>
            </w:rPr>
          </w:rPrChange>
        </w:rPr>
        <w:t>4</w:t>
      </w:r>
      <w:r w:rsidRPr="00D973C4">
        <w:rPr>
          <w:rFonts w:ascii="宋体" w:hAnsi="宋体"/>
          <w:b/>
          <w:bCs/>
          <w:sz w:val="22"/>
          <w:szCs w:val="24"/>
          <w:rPrChange w:id="3378" w:author="linxl" w:date="2019-09-05T14:23:00Z">
            <w:rPr>
              <w:rFonts w:ascii="宋体" w:hAnsi="宋体"/>
              <w:b/>
              <w:bCs/>
              <w:szCs w:val="24"/>
            </w:rPr>
          </w:rPrChange>
        </w:rPr>
        <w:t>.2.1.3</w:t>
      </w:r>
      <w:r w:rsidRPr="00D973C4">
        <w:rPr>
          <w:rFonts w:ascii="宋体" w:hAnsi="宋体" w:hint="eastAsia"/>
          <w:b/>
          <w:bCs/>
          <w:sz w:val="22"/>
          <w:szCs w:val="24"/>
          <w:rPrChange w:id="3379" w:author="linxl" w:date="2019-09-05T14:23:00Z">
            <w:rPr>
              <w:rFonts w:ascii="宋体" w:hAnsi="宋体" w:hint="eastAsia"/>
              <w:b/>
              <w:bCs/>
              <w:szCs w:val="24"/>
            </w:rPr>
          </w:rPrChange>
        </w:rPr>
        <w:t>平均误差分析</w:t>
      </w:r>
    </w:p>
    <w:p w14:paraId="011505B0" w14:textId="77777777" w:rsidR="009A6536" w:rsidRPr="00D973C4" w:rsidRDefault="009A6536" w:rsidP="009A6536">
      <w:pPr>
        <w:pStyle w:val="a3"/>
        <w:spacing w:line="240" w:lineRule="auto"/>
        <w:ind w:left="360" w:firstLineChars="0" w:firstLine="0"/>
        <w:jc w:val="left"/>
        <w:rPr>
          <w:rFonts w:ascii="宋体" w:hAnsi="宋体"/>
          <w:sz w:val="22"/>
          <w:szCs w:val="24"/>
          <w:rPrChange w:id="3380" w:author="linxl" w:date="2019-09-05T14:23:00Z">
            <w:rPr>
              <w:rFonts w:ascii="宋体" w:hAnsi="宋体"/>
              <w:szCs w:val="24"/>
            </w:rPr>
          </w:rPrChange>
        </w:rPr>
      </w:pPr>
      <w:r w:rsidRPr="00D973C4">
        <w:rPr>
          <w:rFonts w:ascii="宋体" w:hAnsi="宋体" w:hint="eastAsia"/>
          <w:sz w:val="22"/>
          <w:szCs w:val="24"/>
          <w:rPrChange w:id="3381" w:author="linxl" w:date="2019-09-05T14:23:00Z">
            <w:rPr>
              <w:rFonts w:ascii="宋体" w:hAnsi="宋体" w:hint="eastAsia"/>
              <w:szCs w:val="24"/>
            </w:rPr>
          </w:rPrChange>
        </w:rPr>
        <w:t>1</w:t>
      </w:r>
      <w:r w:rsidRPr="00D973C4">
        <w:rPr>
          <w:rFonts w:ascii="宋体" w:hAnsi="宋体"/>
          <w:sz w:val="22"/>
          <w:szCs w:val="24"/>
          <w:rPrChange w:id="3382" w:author="linxl" w:date="2019-09-05T14:23:00Z">
            <w:rPr>
              <w:rFonts w:ascii="宋体" w:hAnsi="宋体"/>
              <w:szCs w:val="24"/>
            </w:rPr>
          </w:rPrChange>
        </w:rPr>
        <w:t>. 随着阈值</w:t>
      </w:r>
      <m:oMath>
        <m:r>
          <m:rPr>
            <m:sty m:val="p"/>
          </m:rPr>
          <w:rPr>
            <w:rFonts w:ascii="Cambria Math" w:hAnsi="Cambria Math"/>
            <w:sz w:val="22"/>
            <w:szCs w:val="24"/>
            <w:rPrChange w:id="3383" w:author="linxl" w:date="2019-09-05T14:23:00Z">
              <w:rPr>
                <w:rFonts w:ascii="Cambria Math" w:hAnsi="Cambria Math"/>
                <w:szCs w:val="24"/>
              </w:rPr>
            </w:rPrChange>
          </w:rPr>
          <m:t>ϵ</m:t>
        </m:r>
      </m:oMath>
      <w:r w:rsidRPr="00D973C4">
        <w:rPr>
          <w:rFonts w:ascii="宋体" w:hAnsi="宋体"/>
          <w:sz w:val="22"/>
          <w:szCs w:val="24"/>
          <w:rPrChange w:id="3384" w:author="linxl" w:date="2019-09-05T14:23:00Z">
            <w:rPr>
              <w:rFonts w:ascii="宋体" w:hAnsi="宋体"/>
              <w:szCs w:val="24"/>
            </w:rPr>
          </w:rPrChange>
        </w:rPr>
        <w:t>的增加，</w:t>
      </w:r>
      <w:r w:rsidRPr="00D973C4">
        <w:rPr>
          <w:rFonts w:ascii="宋体" w:hAnsi="宋体" w:hint="eastAsia"/>
          <w:sz w:val="22"/>
          <w:szCs w:val="24"/>
          <w:rPrChange w:id="3385" w:author="linxl" w:date="2019-09-05T14:23:00Z">
            <w:rPr>
              <w:rFonts w:ascii="宋体" w:hAnsi="宋体" w:hint="eastAsia"/>
              <w:szCs w:val="24"/>
            </w:rPr>
          </w:rPrChange>
        </w:rPr>
        <w:t>平均误差在增加。</w:t>
      </w:r>
    </w:p>
    <w:p w14:paraId="1E87E3BE" w14:textId="77777777" w:rsidR="009A6536" w:rsidRPr="00D973C4" w:rsidRDefault="009A6536" w:rsidP="009A6536">
      <w:pPr>
        <w:pStyle w:val="a3"/>
        <w:spacing w:line="240" w:lineRule="auto"/>
        <w:ind w:firstLineChars="0" w:firstLine="0"/>
        <w:jc w:val="left"/>
        <w:rPr>
          <w:rFonts w:ascii="宋体" w:hAnsi="宋体"/>
          <w:sz w:val="22"/>
          <w:szCs w:val="24"/>
          <w:rPrChange w:id="3386" w:author="linxl" w:date="2019-09-05T14:23:00Z">
            <w:rPr>
              <w:rFonts w:ascii="宋体" w:hAnsi="宋体"/>
              <w:szCs w:val="24"/>
            </w:rPr>
          </w:rPrChange>
        </w:rPr>
      </w:pPr>
      <w:r w:rsidRPr="00D973C4">
        <w:rPr>
          <w:rFonts w:ascii="宋体" w:hAnsi="宋体"/>
          <w:sz w:val="22"/>
          <w:szCs w:val="24"/>
          <w:rPrChange w:id="3387" w:author="linxl" w:date="2019-09-05T14:23:00Z">
            <w:rPr>
              <w:rFonts w:ascii="宋体" w:hAnsi="宋体"/>
              <w:szCs w:val="24"/>
            </w:rPr>
          </w:rPrChange>
        </w:rPr>
        <w:tab/>
      </w:r>
      <w:r w:rsidRPr="00D973C4">
        <w:rPr>
          <w:rFonts w:ascii="宋体" w:hAnsi="宋体" w:hint="eastAsia"/>
          <w:sz w:val="22"/>
          <w:szCs w:val="24"/>
          <w:rPrChange w:id="3388" w:author="linxl" w:date="2019-09-05T14:23:00Z">
            <w:rPr>
              <w:rFonts w:ascii="宋体" w:hAnsi="宋体" w:hint="eastAsia"/>
              <w:szCs w:val="24"/>
            </w:rPr>
          </w:rPrChange>
        </w:rPr>
        <w:t>2</w:t>
      </w:r>
      <w:r w:rsidRPr="00D973C4">
        <w:rPr>
          <w:rFonts w:ascii="宋体" w:hAnsi="宋体"/>
          <w:sz w:val="22"/>
          <w:szCs w:val="24"/>
          <w:rPrChange w:id="3389" w:author="linxl" w:date="2019-09-05T14:23:00Z">
            <w:rPr>
              <w:rFonts w:ascii="宋体" w:hAnsi="宋体"/>
              <w:szCs w:val="24"/>
            </w:rPr>
          </w:rPrChange>
        </w:rPr>
        <w:t>.</w:t>
      </w:r>
      <w:r w:rsidRPr="00D973C4">
        <w:rPr>
          <w:rFonts w:ascii="宋体" w:hAnsi="宋体" w:hint="eastAsia"/>
          <w:sz w:val="22"/>
          <w:szCs w:val="24"/>
          <w:rPrChange w:id="3390" w:author="linxl" w:date="2019-09-05T14:23:00Z">
            <w:rPr>
              <w:rFonts w:ascii="宋体" w:hAnsi="宋体" w:hint="eastAsia"/>
              <w:szCs w:val="24"/>
            </w:rPr>
          </w:rPrChange>
        </w:rPr>
        <w:t xml:space="preserve"> CISED-</w:t>
      </w:r>
      <m:oMath>
        <m:r>
          <m:rPr>
            <m:sty m:val="p"/>
          </m:rPr>
          <w:rPr>
            <w:rFonts w:ascii="Cambria Math" w:hAnsi="Cambria Math"/>
            <w:sz w:val="22"/>
            <w:szCs w:val="24"/>
            <w:rPrChange w:id="3391" w:author="linxl" w:date="2019-09-05T14:23:00Z">
              <w:rPr>
                <w:rFonts w:ascii="Cambria Math" w:hAnsi="Cambria Math"/>
                <w:szCs w:val="24"/>
              </w:rPr>
            </w:rPrChange>
          </w:rPr>
          <m:t>ϵ</m:t>
        </m:r>
      </m:oMath>
      <w:r w:rsidRPr="00D973C4">
        <w:rPr>
          <w:rFonts w:ascii="宋体" w:hAnsi="宋体" w:hint="eastAsia"/>
          <w:sz w:val="22"/>
          <w:szCs w:val="24"/>
          <w:rPrChange w:id="3392" w:author="linxl" w:date="2019-09-05T14:23:00Z">
            <w:rPr>
              <w:rFonts w:ascii="宋体" w:hAnsi="宋体" w:hint="eastAsia"/>
              <w:szCs w:val="24"/>
            </w:rPr>
          </w:rPrChange>
        </w:rPr>
        <w:t>算法平均误差高于CISED-S算法，这是由于其压缩效果好，保留了更少的点，因此平均误差会更大。在四个数据集上分别是CISED-S的（1</w:t>
      </w:r>
      <w:r w:rsidRPr="00D973C4">
        <w:rPr>
          <w:rFonts w:ascii="宋体" w:hAnsi="宋体"/>
          <w:sz w:val="22"/>
          <w:szCs w:val="24"/>
          <w:rPrChange w:id="3393" w:author="linxl" w:date="2019-09-05T14:23:00Z">
            <w:rPr>
              <w:rFonts w:ascii="宋体" w:hAnsi="宋体"/>
              <w:szCs w:val="24"/>
            </w:rPr>
          </w:rPrChange>
        </w:rPr>
        <w:t>34.60</w:t>
      </w:r>
      <w:r w:rsidRPr="00D973C4">
        <w:rPr>
          <w:rFonts w:ascii="宋体" w:hAnsi="宋体" w:hint="eastAsia"/>
          <w:sz w:val="22"/>
          <w:szCs w:val="24"/>
          <w:rPrChange w:id="3394" w:author="linxl" w:date="2019-09-05T14:23:00Z">
            <w:rPr>
              <w:rFonts w:ascii="宋体" w:hAnsi="宋体" w:hint="eastAsia"/>
              <w:szCs w:val="24"/>
            </w:rPr>
          </w:rPrChange>
        </w:rPr>
        <w:t>%，1</w:t>
      </w:r>
      <w:r w:rsidRPr="00D973C4">
        <w:rPr>
          <w:rFonts w:ascii="宋体" w:hAnsi="宋体"/>
          <w:sz w:val="22"/>
          <w:szCs w:val="24"/>
          <w:rPrChange w:id="3395" w:author="linxl" w:date="2019-09-05T14:23:00Z">
            <w:rPr>
              <w:rFonts w:ascii="宋体" w:hAnsi="宋体"/>
              <w:szCs w:val="24"/>
            </w:rPr>
          </w:rPrChange>
        </w:rPr>
        <w:t>31.83</w:t>
      </w:r>
      <w:r w:rsidRPr="00D973C4">
        <w:rPr>
          <w:rFonts w:ascii="宋体" w:hAnsi="宋体" w:hint="eastAsia"/>
          <w:sz w:val="22"/>
          <w:szCs w:val="24"/>
          <w:rPrChange w:id="3396" w:author="linxl" w:date="2019-09-05T14:23:00Z">
            <w:rPr>
              <w:rFonts w:ascii="宋体" w:hAnsi="宋体" w:hint="eastAsia"/>
              <w:szCs w:val="24"/>
            </w:rPr>
          </w:rPrChange>
        </w:rPr>
        <w:t>%，1</w:t>
      </w:r>
      <w:r w:rsidRPr="00D973C4">
        <w:rPr>
          <w:rFonts w:ascii="宋体" w:hAnsi="宋体"/>
          <w:sz w:val="22"/>
          <w:szCs w:val="24"/>
          <w:rPrChange w:id="3397" w:author="linxl" w:date="2019-09-05T14:23:00Z">
            <w:rPr>
              <w:rFonts w:ascii="宋体" w:hAnsi="宋体"/>
              <w:szCs w:val="24"/>
            </w:rPr>
          </w:rPrChange>
        </w:rPr>
        <w:t>28.98</w:t>
      </w:r>
      <w:r w:rsidRPr="00D973C4">
        <w:rPr>
          <w:rFonts w:ascii="宋体" w:hAnsi="宋体" w:hint="eastAsia"/>
          <w:sz w:val="22"/>
          <w:szCs w:val="24"/>
          <w:rPrChange w:id="3398" w:author="linxl" w:date="2019-09-05T14:23:00Z">
            <w:rPr>
              <w:rFonts w:ascii="宋体" w:hAnsi="宋体" w:hint="eastAsia"/>
              <w:szCs w:val="24"/>
            </w:rPr>
          </w:rPrChange>
        </w:rPr>
        <w:t>%，1</w:t>
      </w:r>
      <w:r w:rsidRPr="00D973C4">
        <w:rPr>
          <w:rFonts w:ascii="宋体" w:hAnsi="宋体"/>
          <w:sz w:val="22"/>
          <w:szCs w:val="24"/>
          <w:rPrChange w:id="3399" w:author="linxl" w:date="2019-09-05T14:23:00Z">
            <w:rPr>
              <w:rFonts w:ascii="宋体" w:hAnsi="宋体"/>
              <w:szCs w:val="24"/>
            </w:rPr>
          </w:rPrChange>
        </w:rPr>
        <w:t>28.98</w:t>
      </w:r>
      <w:r w:rsidRPr="00D973C4">
        <w:rPr>
          <w:rFonts w:ascii="宋体" w:hAnsi="宋体" w:hint="eastAsia"/>
          <w:sz w:val="22"/>
          <w:szCs w:val="24"/>
          <w:rPrChange w:id="3400" w:author="linxl" w:date="2019-09-05T14:23:00Z">
            <w:rPr>
              <w:rFonts w:ascii="宋体" w:hAnsi="宋体" w:hint="eastAsia"/>
              <w:szCs w:val="24"/>
            </w:rPr>
          </w:rPrChange>
        </w:rPr>
        <w:t>%）。</w:t>
      </w:r>
    </w:p>
    <w:p w14:paraId="5E38B4D7" w14:textId="77777777" w:rsidR="00ED22FD" w:rsidRPr="00D973C4" w:rsidRDefault="00ED22FD" w:rsidP="009A6536">
      <w:pPr>
        <w:pStyle w:val="a3"/>
        <w:spacing w:line="240" w:lineRule="auto"/>
        <w:ind w:firstLineChars="0" w:firstLine="0"/>
        <w:jc w:val="left"/>
        <w:rPr>
          <w:rFonts w:ascii="宋体" w:hAnsi="宋体"/>
          <w:b/>
          <w:bCs/>
          <w:sz w:val="22"/>
          <w:szCs w:val="24"/>
          <w:rPrChange w:id="3401" w:author="linxl" w:date="2019-09-05T14:23:00Z">
            <w:rPr>
              <w:rFonts w:ascii="宋体" w:hAnsi="宋体"/>
              <w:b/>
              <w:bCs/>
              <w:szCs w:val="24"/>
            </w:rPr>
          </w:rPrChange>
        </w:rPr>
      </w:pPr>
      <w:r w:rsidRPr="00D973C4">
        <w:rPr>
          <w:rFonts w:ascii="宋体" w:hAnsi="宋体" w:hint="eastAsia"/>
          <w:b/>
          <w:bCs/>
          <w:sz w:val="22"/>
          <w:szCs w:val="24"/>
          <w:rPrChange w:id="3402" w:author="linxl" w:date="2019-09-05T14:23:00Z">
            <w:rPr>
              <w:rFonts w:ascii="宋体" w:hAnsi="宋体" w:hint="eastAsia"/>
              <w:b/>
              <w:bCs/>
              <w:szCs w:val="24"/>
            </w:rPr>
          </w:rPrChange>
        </w:rPr>
        <w:t>4</w:t>
      </w:r>
      <w:r w:rsidRPr="00D973C4">
        <w:rPr>
          <w:rFonts w:ascii="宋体" w:hAnsi="宋体"/>
          <w:b/>
          <w:bCs/>
          <w:sz w:val="22"/>
          <w:szCs w:val="24"/>
          <w:rPrChange w:id="3403" w:author="linxl" w:date="2019-09-05T14:23:00Z">
            <w:rPr>
              <w:rFonts w:ascii="宋体" w:hAnsi="宋体"/>
              <w:b/>
              <w:bCs/>
              <w:szCs w:val="24"/>
            </w:rPr>
          </w:rPrChange>
        </w:rPr>
        <w:t xml:space="preserve">.2.1.4 </w:t>
      </w:r>
      <w:r w:rsidRPr="00D973C4">
        <w:rPr>
          <w:rFonts w:ascii="宋体" w:hAnsi="宋体" w:hint="eastAsia"/>
          <w:b/>
          <w:bCs/>
          <w:sz w:val="22"/>
          <w:szCs w:val="24"/>
          <w:rPrChange w:id="3404" w:author="linxl" w:date="2019-09-05T14:23:00Z">
            <w:rPr>
              <w:rFonts w:ascii="宋体" w:hAnsi="宋体" w:hint="eastAsia"/>
              <w:b/>
              <w:bCs/>
              <w:szCs w:val="24"/>
            </w:rPr>
          </w:rPrChange>
        </w:rPr>
        <w:t>总结</w:t>
      </w:r>
    </w:p>
    <w:p w14:paraId="407E923B" w14:textId="77777777" w:rsidR="00ED22FD" w:rsidRPr="00D973C4" w:rsidRDefault="00ED22FD" w:rsidP="009A6536">
      <w:pPr>
        <w:pStyle w:val="a3"/>
        <w:spacing w:line="240" w:lineRule="auto"/>
        <w:ind w:firstLineChars="0" w:firstLine="0"/>
        <w:jc w:val="left"/>
        <w:rPr>
          <w:rFonts w:ascii="宋体" w:hAnsi="宋体"/>
          <w:sz w:val="22"/>
          <w:szCs w:val="24"/>
          <w:rPrChange w:id="3405" w:author="linxl" w:date="2019-09-05T14:23:00Z">
            <w:rPr>
              <w:rFonts w:ascii="宋体" w:hAnsi="宋体"/>
              <w:szCs w:val="24"/>
            </w:rPr>
          </w:rPrChange>
        </w:rPr>
      </w:pPr>
      <w:r w:rsidRPr="00D973C4">
        <w:rPr>
          <w:rFonts w:ascii="宋体" w:hAnsi="宋体"/>
          <w:sz w:val="22"/>
          <w:szCs w:val="24"/>
          <w:rPrChange w:id="3406" w:author="linxl" w:date="2019-09-05T14:23:00Z">
            <w:rPr>
              <w:rFonts w:ascii="宋体" w:hAnsi="宋体"/>
              <w:szCs w:val="24"/>
            </w:rPr>
          </w:rPrChange>
        </w:rPr>
        <w:tab/>
      </w:r>
      <w:r w:rsidRPr="00D973C4">
        <w:rPr>
          <w:rFonts w:ascii="宋体" w:hAnsi="宋体" w:hint="eastAsia"/>
          <w:sz w:val="22"/>
          <w:szCs w:val="24"/>
          <w:rPrChange w:id="3407" w:author="linxl" w:date="2019-09-05T14:23:00Z">
            <w:rPr>
              <w:rFonts w:ascii="宋体" w:hAnsi="宋体" w:hint="eastAsia"/>
              <w:szCs w:val="24"/>
            </w:rPr>
          </w:rPrChange>
        </w:rPr>
        <w:t>CISED-</w:t>
      </w:r>
      <m:oMath>
        <m:r>
          <m:rPr>
            <m:sty m:val="p"/>
          </m:rPr>
          <w:rPr>
            <w:rFonts w:ascii="Cambria Math" w:hAnsi="Cambria Math"/>
            <w:sz w:val="22"/>
            <w:szCs w:val="24"/>
            <w:rPrChange w:id="3408" w:author="linxl" w:date="2019-09-05T14:23:00Z">
              <w:rPr>
                <w:rFonts w:ascii="Cambria Math" w:hAnsi="Cambria Math"/>
                <w:szCs w:val="24"/>
              </w:rPr>
            </w:rPrChange>
          </w:rPr>
          <m:t>ϵ</m:t>
        </m:r>
      </m:oMath>
      <w:r w:rsidRPr="00D973C4">
        <w:rPr>
          <w:rFonts w:ascii="宋体" w:hAnsi="宋体" w:hint="eastAsia"/>
          <w:sz w:val="22"/>
          <w:szCs w:val="24"/>
          <w:rPrChange w:id="3409" w:author="linxl" w:date="2019-09-05T14:23:00Z">
            <w:rPr>
              <w:rFonts w:ascii="宋体" w:hAnsi="宋体" w:hint="eastAsia"/>
              <w:szCs w:val="24"/>
            </w:rPr>
          </w:rPrChange>
        </w:rPr>
        <w:t>算法与CISED-S算法运行时间基本一样，得到了更好的压缩效果。同时由于其保留了更少的轨迹点，因此平均误差比CISED-S更大。</w:t>
      </w:r>
    </w:p>
    <w:p w14:paraId="52BCB5CD" w14:textId="77777777" w:rsidR="009A6536" w:rsidRPr="00D973C4" w:rsidRDefault="009A6536" w:rsidP="009A6536">
      <w:pPr>
        <w:pStyle w:val="a3"/>
        <w:spacing w:line="240" w:lineRule="auto"/>
        <w:ind w:firstLineChars="0" w:firstLine="0"/>
        <w:rPr>
          <w:rFonts w:ascii="宋体" w:hAnsi="宋体"/>
          <w:b/>
          <w:bCs/>
          <w:sz w:val="22"/>
          <w:szCs w:val="24"/>
          <w:rPrChange w:id="3410" w:author="linxl" w:date="2019-09-05T14:23:00Z">
            <w:rPr>
              <w:rFonts w:ascii="宋体" w:hAnsi="宋体"/>
              <w:b/>
              <w:bCs/>
              <w:szCs w:val="24"/>
            </w:rPr>
          </w:rPrChange>
        </w:rPr>
      </w:pPr>
      <w:r w:rsidRPr="00D973C4">
        <w:rPr>
          <w:rFonts w:ascii="宋体" w:hAnsi="宋体" w:hint="eastAsia"/>
          <w:b/>
          <w:bCs/>
          <w:sz w:val="22"/>
          <w:szCs w:val="24"/>
          <w:rPrChange w:id="3411" w:author="linxl" w:date="2019-09-05T14:23:00Z">
            <w:rPr>
              <w:rFonts w:ascii="宋体" w:hAnsi="宋体" w:hint="eastAsia"/>
              <w:b/>
              <w:bCs/>
              <w:szCs w:val="24"/>
            </w:rPr>
          </w:rPrChange>
        </w:rPr>
        <w:t>4</w:t>
      </w:r>
      <w:r w:rsidRPr="00D973C4">
        <w:rPr>
          <w:rFonts w:ascii="宋体" w:hAnsi="宋体"/>
          <w:b/>
          <w:bCs/>
          <w:sz w:val="22"/>
          <w:szCs w:val="24"/>
          <w:rPrChange w:id="3412" w:author="linxl" w:date="2019-09-05T14:23:00Z">
            <w:rPr>
              <w:rFonts w:ascii="宋体" w:hAnsi="宋体"/>
              <w:b/>
              <w:bCs/>
              <w:szCs w:val="24"/>
            </w:rPr>
          </w:rPrChange>
        </w:rPr>
        <w:t>.2.2</w:t>
      </w:r>
      <w:r w:rsidRPr="00D973C4">
        <w:rPr>
          <w:rFonts w:ascii="宋体" w:hAnsi="宋体" w:hint="eastAsia"/>
          <w:b/>
          <w:bCs/>
          <w:sz w:val="22"/>
          <w:szCs w:val="24"/>
          <w:rPrChange w:id="3413" w:author="linxl" w:date="2019-09-05T14:23:00Z">
            <w:rPr>
              <w:rFonts w:ascii="宋体" w:hAnsi="宋体" w:hint="eastAsia"/>
              <w:b/>
              <w:bCs/>
              <w:szCs w:val="24"/>
            </w:rPr>
          </w:rPrChange>
        </w:rPr>
        <w:t>轨迹追踪算法</w:t>
      </w:r>
    </w:p>
    <w:p w14:paraId="2C97678B" w14:textId="77777777" w:rsidR="009A6536" w:rsidRPr="00D973C4" w:rsidRDefault="009A6536" w:rsidP="009A6536">
      <w:pPr>
        <w:rPr>
          <w:rFonts w:ascii="宋体" w:eastAsia="宋体" w:hAnsi="宋体"/>
          <w:b/>
          <w:bCs/>
          <w:sz w:val="22"/>
          <w:szCs w:val="24"/>
          <w:rPrChange w:id="3414" w:author="linxl" w:date="2019-09-05T14:23:00Z">
            <w:rPr>
              <w:rFonts w:ascii="宋体" w:eastAsia="宋体" w:hAnsi="宋体"/>
              <w:b/>
              <w:bCs/>
              <w:sz w:val="24"/>
              <w:szCs w:val="24"/>
            </w:rPr>
          </w:rPrChange>
        </w:rPr>
      </w:pPr>
      <w:r w:rsidRPr="00D973C4">
        <w:rPr>
          <w:rFonts w:ascii="宋体" w:eastAsia="宋体" w:hAnsi="宋体"/>
          <w:b/>
          <w:bCs/>
          <w:sz w:val="22"/>
          <w:szCs w:val="24"/>
          <w:rPrChange w:id="3415" w:author="linxl" w:date="2019-09-05T14:23:00Z">
            <w:rPr>
              <w:rFonts w:ascii="宋体" w:eastAsia="宋体" w:hAnsi="宋体"/>
              <w:b/>
              <w:bCs/>
              <w:sz w:val="24"/>
              <w:szCs w:val="24"/>
            </w:rPr>
          </w:rPrChange>
        </w:rPr>
        <w:t>4.2.2.1</w:t>
      </w:r>
      <w:r w:rsidRPr="00D973C4">
        <w:rPr>
          <w:rFonts w:ascii="宋体" w:eastAsia="宋体" w:hAnsi="宋体" w:hint="eastAsia"/>
          <w:b/>
          <w:bCs/>
          <w:sz w:val="22"/>
          <w:szCs w:val="24"/>
          <w:rPrChange w:id="3416" w:author="linxl" w:date="2019-09-05T14:23:00Z">
            <w:rPr>
              <w:rFonts w:ascii="宋体" w:eastAsia="宋体" w:hAnsi="宋体" w:hint="eastAsia"/>
              <w:b/>
              <w:bCs/>
              <w:sz w:val="24"/>
              <w:szCs w:val="24"/>
            </w:rPr>
          </w:rPrChange>
        </w:rPr>
        <w:t>压缩率分析</w:t>
      </w:r>
    </w:p>
    <w:p w14:paraId="476C12D1" w14:textId="77777777" w:rsidR="009A6536" w:rsidRPr="00D973C4" w:rsidRDefault="009A6536" w:rsidP="009A6536">
      <w:pPr>
        <w:pStyle w:val="a3"/>
        <w:spacing w:line="240" w:lineRule="auto"/>
        <w:ind w:firstLineChars="0"/>
        <w:rPr>
          <w:rFonts w:ascii="宋体" w:hAnsi="宋体"/>
          <w:sz w:val="22"/>
          <w:szCs w:val="24"/>
          <w:rPrChange w:id="3417" w:author="linxl" w:date="2019-09-05T14:23:00Z">
            <w:rPr>
              <w:rFonts w:ascii="宋体" w:hAnsi="宋体"/>
              <w:szCs w:val="24"/>
            </w:rPr>
          </w:rPrChange>
        </w:rPr>
      </w:pPr>
      <w:r w:rsidRPr="00D973C4">
        <w:rPr>
          <w:rFonts w:ascii="宋体" w:hAnsi="宋体" w:hint="eastAsia"/>
          <w:sz w:val="22"/>
          <w:szCs w:val="24"/>
          <w:rPrChange w:id="3418" w:author="linxl" w:date="2019-09-05T14:23:00Z">
            <w:rPr>
              <w:rFonts w:ascii="宋体" w:hAnsi="宋体" w:hint="eastAsia"/>
              <w:szCs w:val="24"/>
            </w:rPr>
          </w:rPrChange>
        </w:rPr>
        <w:t>1.</w:t>
      </w:r>
      <w:r w:rsidRPr="00D973C4">
        <w:rPr>
          <w:rFonts w:ascii="宋体" w:hAnsi="宋体"/>
          <w:sz w:val="22"/>
          <w:szCs w:val="24"/>
          <w:rPrChange w:id="3419" w:author="linxl" w:date="2019-09-05T14:23:00Z">
            <w:rPr>
              <w:rFonts w:ascii="宋体" w:hAnsi="宋体"/>
              <w:szCs w:val="24"/>
            </w:rPr>
          </w:rPrChange>
        </w:rPr>
        <w:t>随着阈值</w:t>
      </w:r>
      <m:oMath>
        <m:r>
          <m:rPr>
            <m:sty m:val="p"/>
          </m:rPr>
          <w:rPr>
            <w:rFonts w:ascii="Cambria Math" w:hAnsi="Cambria Math"/>
            <w:sz w:val="22"/>
            <w:szCs w:val="24"/>
            <w:rPrChange w:id="3420" w:author="linxl" w:date="2019-09-05T14:23:00Z">
              <w:rPr>
                <w:rFonts w:ascii="Cambria Math" w:hAnsi="Cambria Math"/>
                <w:szCs w:val="24"/>
              </w:rPr>
            </w:rPrChange>
          </w:rPr>
          <m:t>ϵ</m:t>
        </m:r>
      </m:oMath>
      <w:r w:rsidRPr="00D973C4">
        <w:rPr>
          <w:rFonts w:ascii="宋体" w:hAnsi="宋体"/>
          <w:sz w:val="22"/>
          <w:szCs w:val="24"/>
          <w:rPrChange w:id="3421" w:author="linxl" w:date="2019-09-05T14:23:00Z">
            <w:rPr>
              <w:rFonts w:ascii="宋体" w:hAnsi="宋体"/>
              <w:szCs w:val="24"/>
            </w:rPr>
          </w:rPrChange>
        </w:rPr>
        <w:t>的增加，压缩率在降低。</w:t>
      </w:r>
    </w:p>
    <w:p w14:paraId="181AB52B" w14:textId="77777777" w:rsidR="009A6536" w:rsidRPr="00D973C4" w:rsidRDefault="009A6536" w:rsidP="00546C79">
      <w:pPr>
        <w:pStyle w:val="a3"/>
        <w:spacing w:line="240" w:lineRule="auto"/>
        <w:ind w:firstLineChars="0"/>
        <w:jc w:val="left"/>
        <w:rPr>
          <w:rFonts w:ascii="宋体" w:hAnsi="宋体"/>
          <w:sz w:val="22"/>
          <w:szCs w:val="24"/>
          <w:rPrChange w:id="3422" w:author="linxl" w:date="2019-09-05T14:23:00Z">
            <w:rPr>
              <w:rFonts w:ascii="宋体" w:hAnsi="宋体"/>
              <w:szCs w:val="24"/>
            </w:rPr>
          </w:rPrChange>
        </w:rPr>
      </w:pPr>
      <w:r w:rsidRPr="00D973C4">
        <w:rPr>
          <w:rFonts w:ascii="宋体" w:hAnsi="宋体" w:hint="eastAsia"/>
          <w:sz w:val="22"/>
          <w:szCs w:val="24"/>
          <w:rPrChange w:id="3423" w:author="linxl" w:date="2019-09-05T14:23:00Z">
            <w:rPr>
              <w:rFonts w:ascii="宋体" w:hAnsi="宋体" w:hint="eastAsia"/>
              <w:szCs w:val="24"/>
            </w:rPr>
          </w:rPrChange>
        </w:rPr>
        <w:t>2.</w:t>
      </w:r>
      <w:r w:rsidRPr="00D973C4">
        <w:rPr>
          <w:rFonts w:ascii="宋体" w:hAnsi="宋体"/>
          <w:sz w:val="22"/>
          <w:szCs w:val="24"/>
          <w:rPrChange w:id="3424" w:author="linxl" w:date="2019-09-05T14:23:00Z">
            <w:rPr>
              <w:rFonts w:ascii="宋体" w:hAnsi="宋体"/>
              <w:szCs w:val="24"/>
            </w:rPr>
          </w:rPrChange>
        </w:rPr>
        <w:t>数据集mopsi和geolife拥有较低的轨迹压缩率相比于taxi和UCar，</w:t>
      </w:r>
      <w:r w:rsidRPr="00D973C4">
        <w:rPr>
          <w:rFonts w:ascii="宋体" w:hAnsi="宋体" w:hint="eastAsia"/>
          <w:sz w:val="22"/>
          <w:szCs w:val="24"/>
          <w:rPrChange w:id="3425" w:author="linxl" w:date="2019-09-05T14:23:00Z">
            <w:rPr>
              <w:rFonts w:ascii="宋体" w:hAnsi="宋体" w:hint="eastAsia"/>
              <w:szCs w:val="24"/>
            </w:rPr>
          </w:rPrChange>
        </w:rPr>
        <w:t>这是</w:t>
      </w:r>
      <w:r w:rsidRPr="00D973C4">
        <w:rPr>
          <w:rFonts w:ascii="宋体" w:hAnsi="宋体"/>
          <w:sz w:val="22"/>
          <w:szCs w:val="24"/>
          <w:rPrChange w:id="3426" w:author="linxl" w:date="2019-09-05T14:23:00Z">
            <w:rPr>
              <w:rFonts w:ascii="宋体" w:hAnsi="宋体"/>
              <w:szCs w:val="24"/>
            </w:rPr>
          </w:rPrChange>
        </w:rPr>
        <w:t>由于其采样频率更高。</w:t>
      </w:r>
    </w:p>
    <w:p w14:paraId="53A4F2E9" w14:textId="77777777" w:rsidR="009A6536" w:rsidRPr="00D973C4" w:rsidRDefault="009A6536" w:rsidP="00880C1E">
      <w:pPr>
        <w:pStyle w:val="a3"/>
        <w:spacing w:line="240" w:lineRule="auto"/>
        <w:ind w:firstLineChars="0" w:firstLine="0"/>
        <w:rPr>
          <w:rFonts w:ascii="宋体" w:hAnsi="宋体"/>
          <w:sz w:val="22"/>
          <w:szCs w:val="24"/>
          <w:rPrChange w:id="3427" w:author="linxl" w:date="2019-09-05T14:23:00Z">
            <w:rPr>
              <w:rFonts w:ascii="宋体" w:hAnsi="宋体"/>
              <w:szCs w:val="24"/>
            </w:rPr>
          </w:rPrChange>
        </w:rPr>
      </w:pPr>
      <w:r w:rsidRPr="00D973C4">
        <w:rPr>
          <w:rFonts w:ascii="宋体" w:hAnsi="宋体" w:hint="eastAsia"/>
          <w:sz w:val="22"/>
          <w:szCs w:val="24"/>
          <w:rPrChange w:id="3428" w:author="linxl" w:date="2019-09-05T14:23:00Z">
            <w:rPr>
              <w:rFonts w:ascii="宋体" w:hAnsi="宋体" w:hint="eastAsia"/>
              <w:szCs w:val="24"/>
            </w:rPr>
          </w:rPrChange>
        </w:rPr>
        <w:t>3.</w:t>
      </w:r>
      <w:r w:rsidRPr="00D973C4">
        <w:rPr>
          <w:rFonts w:ascii="宋体" w:hAnsi="宋体"/>
          <w:sz w:val="22"/>
          <w:szCs w:val="24"/>
          <w:rPrChange w:id="3429" w:author="linxl" w:date="2019-09-05T14:23:00Z">
            <w:rPr>
              <w:rFonts w:ascii="宋体" w:hAnsi="宋体"/>
              <w:szCs w:val="24"/>
            </w:rPr>
          </w:rPrChange>
        </w:rPr>
        <w:t>LDRH压缩效果最差，由于其追踪过程</w:t>
      </w:r>
      <m:oMath>
        <m:f>
          <m:fPr>
            <m:type m:val="lin"/>
            <m:ctrlPr>
              <w:rPr>
                <w:rFonts w:ascii="Cambria Math" w:hAnsi="Cambria Math"/>
                <w:sz w:val="22"/>
                <w:szCs w:val="24"/>
                <w:rPrChange w:id="3430" w:author="linxl" w:date="2019-09-05T14:23:00Z">
                  <w:rPr>
                    <w:rFonts w:ascii="Cambria Math" w:hAnsi="Cambria Math"/>
                    <w:szCs w:val="24"/>
                  </w:rPr>
                </w:rPrChange>
              </w:rPr>
            </m:ctrlPr>
          </m:fPr>
          <m:num>
            <m:r>
              <m:rPr>
                <m:sty m:val="p"/>
              </m:rPr>
              <w:rPr>
                <w:rFonts w:ascii="Cambria Math" w:hAnsi="Cambria Math"/>
                <w:sz w:val="22"/>
                <w:szCs w:val="24"/>
                <w:rPrChange w:id="3431" w:author="linxl" w:date="2019-09-05T14:23:00Z">
                  <w:rPr>
                    <w:rFonts w:ascii="Cambria Math" w:hAnsi="Cambria Math"/>
                    <w:szCs w:val="24"/>
                  </w:rPr>
                </w:rPrChange>
              </w:rPr>
              <m:t>ϵ</m:t>
            </m:r>
          </m:num>
          <m:den>
            <m:r>
              <m:rPr>
                <m:sty m:val="p"/>
              </m:rPr>
              <w:rPr>
                <w:rFonts w:ascii="Cambria Math" w:hAnsi="Cambria Math"/>
                <w:sz w:val="22"/>
                <w:szCs w:val="24"/>
                <w:rPrChange w:id="3432" w:author="linxl" w:date="2019-09-05T14:23:00Z">
                  <w:rPr>
                    <w:rFonts w:ascii="Cambria Math" w:hAnsi="Cambria Math"/>
                    <w:szCs w:val="24"/>
                  </w:rPr>
                </w:rPrChange>
              </w:rPr>
              <m:t>2</m:t>
            </m:r>
          </m:den>
        </m:f>
      </m:oMath>
      <w:r w:rsidRPr="00D973C4">
        <w:rPr>
          <w:rFonts w:ascii="宋体" w:hAnsi="宋体"/>
          <w:sz w:val="22"/>
          <w:szCs w:val="24"/>
          <w:rPrChange w:id="3433" w:author="linxl" w:date="2019-09-05T14:23:00Z">
            <w:rPr>
              <w:rFonts w:ascii="宋体" w:hAnsi="宋体"/>
              <w:szCs w:val="24"/>
            </w:rPr>
          </w:rPrChange>
        </w:rPr>
        <w:t>的设置过于严格。</w:t>
      </w:r>
      <m:oMath>
        <m:sSub>
          <m:sSubPr>
            <m:ctrlPr>
              <w:rPr>
                <w:rFonts w:ascii="Cambria Math" w:hAnsi="Cambria Math"/>
                <w:sz w:val="22"/>
                <w:szCs w:val="24"/>
                <w:rPrChange w:id="3434" w:author="linxl" w:date="2019-09-05T14:23:00Z">
                  <w:rPr>
                    <w:rFonts w:ascii="Cambria Math" w:hAnsi="Cambria Math"/>
                    <w:szCs w:val="24"/>
                  </w:rPr>
                </w:rPrChange>
              </w:rPr>
            </m:ctrlPr>
          </m:sSubPr>
          <m:e>
            <m:r>
              <w:rPr>
                <w:rFonts w:ascii="Cambria Math" w:hAnsi="Cambria Math"/>
                <w:sz w:val="22"/>
                <w:szCs w:val="24"/>
                <w:rPrChange w:id="3435" w:author="linxl" w:date="2019-09-05T14:23:00Z">
                  <w:rPr>
                    <w:rFonts w:ascii="Cambria Math" w:hAnsi="Cambria Math"/>
                    <w:szCs w:val="24"/>
                  </w:rPr>
                </w:rPrChange>
              </w:rPr>
              <m:t>CDR</m:t>
            </m:r>
          </m:e>
          <m:sub>
            <m:r>
              <w:rPr>
                <w:rFonts w:ascii="Cambria Math" w:hAnsi="Cambria Math"/>
                <w:sz w:val="22"/>
                <w:szCs w:val="24"/>
                <w:rPrChange w:id="3436" w:author="linxl" w:date="2019-09-05T14:23:00Z">
                  <w:rPr>
                    <w:rFonts w:ascii="Cambria Math" w:hAnsi="Cambria Math"/>
                    <w:szCs w:val="24"/>
                  </w:rPr>
                </w:rPrChange>
              </w:rPr>
              <m:t>m</m:t>
            </m:r>
          </m:sub>
        </m:sSub>
      </m:oMath>
      <w:r w:rsidRPr="00D973C4">
        <w:rPr>
          <w:rFonts w:ascii="宋体" w:hAnsi="宋体"/>
          <w:sz w:val="22"/>
          <w:szCs w:val="24"/>
          <w:rPrChange w:id="3437" w:author="linxl" w:date="2019-09-05T14:23:00Z">
            <w:rPr>
              <w:rFonts w:ascii="宋体" w:hAnsi="宋体"/>
              <w:szCs w:val="24"/>
            </w:rPr>
          </w:rPrChange>
        </w:rPr>
        <w:t>压缩率较LDRH更低。LDRH算法和</w:t>
      </w:r>
      <m:oMath>
        <m:sSub>
          <m:sSubPr>
            <m:ctrlPr>
              <w:rPr>
                <w:rFonts w:ascii="Cambria Math" w:hAnsi="Cambria Math"/>
                <w:sz w:val="22"/>
                <w:szCs w:val="24"/>
                <w:rPrChange w:id="3438" w:author="linxl" w:date="2019-09-05T14:23:00Z">
                  <w:rPr>
                    <w:rFonts w:ascii="Cambria Math" w:hAnsi="Cambria Math"/>
                    <w:szCs w:val="24"/>
                  </w:rPr>
                </w:rPrChange>
              </w:rPr>
            </m:ctrlPr>
          </m:sSubPr>
          <m:e>
            <m:r>
              <w:rPr>
                <w:rFonts w:ascii="Cambria Math" w:hAnsi="Cambria Math"/>
                <w:sz w:val="22"/>
                <w:szCs w:val="24"/>
                <w:rPrChange w:id="3439" w:author="linxl" w:date="2019-09-05T14:23:00Z">
                  <w:rPr>
                    <w:rFonts w:ascii="Cambria Math" w:hAnsi="Cambria Math"/>
                    <w:szCs w:val="24"/>
                  </w:rPr>
                </w:rPrChange>
              </w:rPr>
              <m:t>CDR</m:t>
            </m:r>
          </m:e>
          <m:sub>
            <m:r>
              <w:rPr>
                <w:rFonts w:ascii="Cambria Math" w:hAnsi="Cambria Math"/>
                <w:sz w:val="22"/>
                <w:szCs w:val="24"/>
                <w:rPrChange w:id="3440" w:author="linxl" w:date="2019-09-05T14:23:00Z">
                  <w:rPr>
                    <w:rFonts w:ascii="Cambria Math" w:hAnsi="Cambria Math"/>
                    <w:szCs w:val="24"/>
                  </w:rPr>
                </w:rPrChange>
              </w:rPr>
              <m:t>m</m:t>
            </m:r>
          </m:sub>
        </m:sSub>
      </m:oMath>
      <w:r w:rsidRPr="00D973C4">
        <w:rPr>
          <w:rFonts w:ascii="宋体" w:hAnsi="宋体"/>
          <w:sz w:val="22"/>
          <w:szCs w:val="24"/>
          <w:rPrChange w:id="3441" w:author="linxl" w:date="2019-09-05T14:23:00Z">
            <w:rPr>
              <w:rFonts w:ascii="宋体" w:hAnsi="宋体"/>
              <w:szCs w:val="24"/>
            </w:rPr>
          </w:rPrChange>
        </w:rPr>
        <w:t>算法分别是</w:t>
      </w:r>
      <m:oMath>
        <m:sSubSup>
          <m:sSubSupPr>
            <m:ctrlPr>
              <w:rPr>
                <w:rFonts w:ascii="Cambria Math" w:hAnsi="Cambria Math"/>
                <w:sz w:val="22"/>
                <w:szCs w:val="24"/>
                <w:rPrChange w:id="3442" w:author="linxl" w:date="2019-09-05T14:23:00Z">
                  <w:rPr>
                    <w:rFonts w:ascii="Cambria Math" w:hAnsi="Cambria Math"/>
                    <w:szCs w:val="24"/>
                  </w:rPr>
                </w:rPrChange>
              </w:rPr>
            </m:ctrlPr>
          </m:sSubSupPr>
          <m:e>
            <m:r>
              <w:rPr>
                <w:rFonts w:ascii="Cambria Math" w:hAnsi="Cambria Math"/>
                <w:sz w:val="22"/>
                <w:szCs w:val="24"/>
                <w:rPrChange w:id="3443" w:author="linxl" w:date="2019-09-05T14:23:00Z">
                  <w:rPr>
                    <w:rFonts w:ascii="Cambria Math" w:hAnsi="Cambria Math"/>
                    <w:szCs w:val="24"/>
                  </w:rPr>
                </w:rPrChange>
              </w:rPr>
              <m:t>GRTS</m:t>
            </m:r>
          </m:e>
          <m:sub>
            <m:r>
              <w:rPr>
                <w:rFonts w:ascii="Cambria Math" w:hAnsi="Cambria Math"/>
                <w:sz w:val="22"/>
                <w:szCs w:val="24"/>
                <w:rPrChange w:id="3444" w:author="linxl" w:date="2019-09-05T14:23:00Z">
                  <w:rPr>
                    <w:rFonts w:ascii="Cambria Math" w:hAnsi="Cambria Math"/>
                    <w:szCs w:val="24"/>
                  </w:rPr>
                </w:rPrChange>
              </w:rPr>
              <m:t>sec</m:t>
            </m:r>
          </m:sub>
          <m:sup>
            <m:r>
              <w:rPr>
                <w:rFonts w:ascii="Cambria Math" w:hAnsi="Cambria Math"/>
                <w:sz w:val="22"/>
                <w:szCs w:val="24"/>
                <w:rPrChange w:id="3445" w:author="linxl" w:date="2019-09-05T14:23:00Z">
                  <w:rPr>
                    <w:rFonts w:ascii="Cambria Math" w:hAnsi="Cambria Math"/>
                    <w:szCs w:val="24"/>
                  </w:rPr>
                </w:rPrChange>
              </w:rPr>
              <m:t>m</m:t>
            </m:r>
          </m:sup>
        </m:sSubSup>
      </m:oMath>
      <w:r w:rsidRPr="00D973C4">
        <w:rPr>
          <w:rFonts w:ascii="宋体" w:hAnsi="宋体"/>
          <w:sz w:val="22"/>
          <w:szCs w:val="24"/>
          <w:rPrChange w:id="3446" w:author="linxl" w:date="2019-09-05T14:23:00Z">
            <w:rPr>
              <w:rFonts w:ascii="宋体" w:hAnsi="宋体"/>
              <w:szCs w:val="24"/>
            </w:rPr>
          </w:rPrChange>
        </w:rPr>
        <w:t>的（127.06%,252.43%,302.23%,349.42%）和（115.07%,172.36%,193.27%,213.60%）在四个数据集上。OPLT与</w:t>
      </w:r>
      <m:oMath>
        <m:sSubSup>
          <m:sSubSupPr>
            <m:ctrlPr>
              <w:rPr>
                <w:rFonts w:ascii="Cambria Math" w:hAnsi="Cambria Math"/>
                <w:sz w:val="22"/>
                <w:szCs w:val="24"/>
                <w:rPrChange w:id="3447" w:author="linxl" w:date="2019-09-05T14:23:00Z">
                  <w:rPr>
                    <w:rFonts w:ascii="Cambria Math" w:hAnsi="Cambria Math"/>
                    <w:szCs w:val="24"/>
                  </w:rPr>
                </w:rPrChange>
              </w:rPr>
            </m:ctrlPr>
          </m:sSubSupPr>
          <m:e>
            <m:r>
              <w:rPr>
                <w:rFonts w:ascii="Cambria Math" w:hAnsi="Cambria Math"/>
                <w:sz w:val="22"/>
                <w:szCs w:val="24"/>
                <w:rPrChange w:id="3448" w:author="linxl" w:date="2019-09-05T14:23:00Z">
                  <w:rPr>
                    <w:rFonts w:ascii="Cambria Math" w:hAnsi="Cambria Math"/>
                    <w:szCs w:val="24"/>
                  </w:rPr>
                </w:rPrChange>
              </w:rPr>
              <m:t>GRTS</m:t>
            </m:r>
          </m:e>
          <m:sub>
            <m:r>
              <w:rPr>
                <w:rFonts w:ascii="Cambria Math" w:hAnsi="Cambria Math"/>
                <w:sz w:val="22"/>
                <w:szCs w:val="24"/>
                <w:rPrChange w:id="3449" w:author="linxl" w:date="2019-09-05T14:23:00Z">
                  <w:rPr>
                    <w:rFonts w:ascii="Cambria Math" w:hAnsi="Cambria Math"/>
                    <w:szCs w:val="24"/>
                  </w:rPr>
                </w:rPrChange>
              </w:rPr>
              <m:t>sec</m:t>
            </m:r>
          </m:sub>
          <m:sup>
            <m:r>
              <w:rPr>
                <w:rFonts w:ascii="Cambria Math" w:hAnsi="Cambria Math"/>
                <w:sz w:val="22"/>
                <w:szCs w:val="24"/>
                <w:rPrChange w:id="3450" w:author="linxl" w:date="2019-09-05T14:23:00Z">
                  <w:rPr>
                    <w:rFonts w:ascii="Cambria Math" w:hAnsi="Cambria Math"/>
                    <w:szCs w:val="24"/>
                  </w:rPr>
                </w:rPrChange>
              </w:rPr>
              <m:t>m</m:t>
            </m:r>
          </m:sup>
        </m:sSubSup>
      </m:oMath>
      <w:r w:rsidRPr="00D973C4">
        <w:rPr>
          <w:rFonts w:ascii="宋体" w:hAnsi="宋体"/>
          <w:sz w:val="22"/>
          <w:szCs w:val="24"/>
          <w:rPrChange w:id="3451" w:author="linxl" w:date="2019-09-05T14:23:00Z">
            <w:rPr>
              <w:rFonts w:ascii="宋体" w:hAnsi="宋体"/>
              <w:szCs w:val="24"/>
            </w:rPr>
          </w:rPrChange>
        </w:rPr>
        <w:t>压缩率基本一样。OPLT是</w:t>
      </w:r>
      <m:oMath>
        <m:sSubSup>
          <m:sSubSupPr>
            <m:ctrlPr>
              <w:rPr>
                <w:rFonts w:ascii="Cambria Math" w:hAnsi="Cambria Math"/>
                <w:sz w:val="22"/>
                <w:szCs w:val="24"/>
                <w:rPrChange w:id="3452" w:author="linxl" w:date="2019-09-05T14:23:00Z">
                  <w:rPr>
                    <w:rFonts w:ascii="Cambria Math" w:hAnsi="Cambria Math"/>
                    <w:szCs w:val="24"/>
                  </w:rPr>
                </w:rPrChange>
              </w:rPr>
            </m:ctrlPr>
          </m:sSubSupPr>
          <m:e>
            <m:r>
              <w:rPr>
                <w:rFonts w:ascii="Cambria Math" w:hAnsi="Cambria Math"/>
                <w:sz w:val="22"/>
                <w:szCs w:val="24"/>
                <w:rPrChange w:id="3453" w:author="linxl" w:date="2019-09-05T14:23:00Z">
                  <w:rPr>
                    <w:rFonts w:ascii="Cambria Math" w:hAnsi="Cambria Math"/>
                    <w:szCs w:val="24"/>
                  </w:rPr>
                </w:rPrChange>
              </w:rPr>
              <m:t>GRTS</m:t>
            </m:r>
          </m:e>
          <m:sub>
            <m:r>
              <w:rPr>
                <w:rFonts w:ascii="Cambria Math" w:hAnsi="Cambria Math"/>
                <w:sz w:val="22"/>
                <w:szCs w:val="24"/>
                <w:rPrChange w:id="3454" w:author="linxl" w:date="2019-09-05T14:23:00Z">
                  <w:rPr>
                    <w:rFonts w:ascii="Cambria Math" w:hAnsi="Cambria Math"/>
                    <w:szCs w:val="24"/>
                  </w:rPr>
                </w:rPrChange>
              </w:rPr>
              <m:t>sec</m:t>
            </m:r>
          </m:sub>
          <m:sup>
            <m:r>
              <w:rPr>
                <w:rFonts w:ascii="Cambria Math" w:hAnsi="Cambria Math"/>
                <w:sz w:val="22"/>
                <w:szCs w:val="24"/>
                <w:rPrChange w:id="3455" w:author="linxl" w:date="2019-09-05T14:23:00Z">
                  <w:rPr>
                    <w:rFonts w:ascii="Cambria Math" w:hAnsi="Cambria Math"/>
                    <w:szCs w:val="24"/>
                  </w:rPr>
                </w:rPrChange>
              </w:rPr>
              <m:t>m</m:t>
            </m:r>
          </m:sup>
        </m:sSubSup>
      </m:oMath>
      <w:r w:rsidRPr="00D973C4">
        <w:rPr>
          <w:rFonts w:ascii="宋体" w:hAnsi="宋体"/>
          <w:sz w:val="22"/>
          <w:szCs w:val="24"/>
          <w:rPrChange w:id="3456" w:author="linxl" w:date="2019-09-05T14:23:00Z">
            <w:rPr>
              <w:rFonts w:ascii="宋体" w:hAnsi="宋体"/>
              <w:szCs w:val="24"/>
            </w:rPr>
          </w:rPrChange>
        </w:rPr>
        <w:t>的（100.26%,100.83%,101.06%,101.12%）在四个数据集上。这是由于我们采用圆内接正m边形代替圆，当有一些点落在圆内而不在正m边</w:t>
      </w:r>
      <w:r w:rsidRPr="00D973C4">
        <w:rPr>
          <w:rFonts w:ascii="宋体" w:hAnsi="宋体"/>
          <w:sz w:val="22"/>
          <w:szCs w:val="24"/>
          <w:rPrChange w:id="3457" w:author="linxl" w:date="2019-09-05T14:23:00Z">
            <w:rPr>
              <w:rFonts w:ascii="宋体" w:hAnsi="宋体"/>
              <w:szCs w:val="24"/>
            </w:rPr>
          </w:rPrChange>
        </w:rPr>
        <w:lastRenderedPageBreak/>
        <w:t>形中所引起的误差。</w:t>
      </w:r>
    </w:p>
    <w:p w14:paraId="7A07A8A3" w14:textId="77777777" w:rsidR="009A6536" w:rsidRPr="00D973C4" w:rsidRDefault="009A6536" w:rsidP="009A6536">
      <w:pPr>
        <w:pStyle w:val="a3"/>
        <w:spacing w:line="240" w:lineRule="auto"/>
        <w:ind w:firstLineChars="0" w:firstLine="0"/>
        <w:rPr>
          <w:rFonts w:ascii="宋体" w:hAnsi="宋体"/>
          <w:sz w:val="22"/>
          <w:szCs w:val="24"/>
          <w:rPrChange w:id="3458" w:author="linxl" w:date="2019-09-05T14:23:00Z">
            <w:rPr>
              <w:rFonts w:ascii="宋体" w:hAnsi="宋体"/>
              <w:szCs w:val="24"/>
            </w:rPr>
          </w:rPrChange>
        </w:rPr>
      </w:pPr>
    </w:p>
    <w:p w14:paraId="12DD66CF" w14:textId="77777777" w:rsidR="009A6536" w:rsidRPr="00D973C4" w:rsidRDefault="009A6536" w:rsidP="009A6536">
      <w:pPr>
        <w:pStyle w:val="a3"/>
        <w:spacing w:line="240" w:lineRule="auto"/>
        <w:ind w:firstLineChars="0" w:firstLine="0"/>
        <w:rPr>
          <w:rFonts w:ascii="宋体" w:hAnsi="宋体"/>
          <w:b/>
          <w:bCs/>
          <w:sz w:val="22"/>
          <w:szCs w:val="24"/>
          <w:rPrChange w:id="3459" w:author="linxl" w:date="2019-09-05T14:23:00Z">
            <w:rPr>
              <w:rFonts w:ascii="宋体" w:hAnsi="宋体"/>
              <w:b/>
              <w:bCs/>
              <w:szCs w:val="24"/>
            </w:rPr>
          </w:rPrChange>
        </w:rPr>
      </w:pPr>
      <w:r w:rsidRPr="00D973C4">
        <w:rPr>
          <w:rFonts w:ascii="宋体" w:hAnsi="宋体" w:hint="eastAsia"/>
          <w:b/>
          <w:bCs/>
          <w:sz w:val="22"/>
          <w:szCs w:val="24"/>
          <w:rPrChange w:id="3460" w:author="linxl" w:date="2019-09-05T14:23:00Z">
            <w:rPr>
              <w:rFonts w:ascii="宋体" w:hAnsi="宋体" w:hint="eastAsia"/>
              <w:b/>
              <w:bCs/>
              <w:szCs w:val="24"/>
            </w:rPr>
          </w:rPrChange>
        </w:rPr>
        <w:t>4</w:t>
      </w:r>
      <w:r w:rsidRPr="00D973C4">
        <w:rPr>
          <w:rFonts w:ascii="宋体" w:hAnsi="宋体"/>
          <w:b/>
          <w:bCs/>
          <w:sz w:val="22"/>
          <w:szCs w:val="24"/>
          <w:rPrChange w:id="3461" w:author="linxl" w:date="2019-09-05T14:23:00Z">
            <w:rPr>
              <w:rFonts w:ascii="宋体" w:hAnsi="宋体"/>
              <w:b/>
              <w:bCs/>
              <w:szCs w:val="24"/>
            </w:rPr>
          </w:rPrChange>
        </w:rPr>
        <w:t>.2.2.2</w:t>
      </w:r>
      <w:r w:rsidRPr="00D973C4">
        <w:rPr>
          <w:rFonts w:ascii="宋体" w:hAnsi="宋体" w:hint="eastAsia"/>
          <w:b/>
          <w:bCs/>
          <w:sz w:val="22"/>
          <w:szCs w:val="24"/>
          <w:rPrChange w:id="3462" w:author="linxl" w:date="2019-09-05T14:23:00Z">
            <w:rPr>
              <w:rFonts w:ascii="宋体" w:hAnsi="宋体" w:hint="eastAsia"/>
              <w:b/>
              <w:bCs/>
              <w:szCs w:val="24"/>
            </w:rPr>
          </w:rPrChange>
        </w:rPr>
        <w:t>运行时间分析</w:t>
      </w:r>
    </w:p>
    <w:p w14:paraId="52BDD4C3" w14:textId="77777777" w:rsidR="009A6536" w:rsidRPr="00D973C4" w:rsidRDefault="009A6536" w:rsidP="009A6536">
      <w:pPr>
        <w:pStyle w:val="a3"/>
        <w:spacing w:line="240" w:lineRule="auto"/>
        <w:ind w:firstLineChars="0"/>
        <w:rPr>
          <w:rFonts w:ascii="宋体" w:hAnsi="宋体"/>
          <w:sz w:val="22"/>
          <w:szCs w:val="24"/>
          <w:rPrChange w:id="3463" w:author="linxl" w:date="2019-09-05T14:23:00Z">
            <w:rPr>
              <w:rFonts w:ascii="宋体" w:hAnsi="宋体"/>
              <w:szCs w:val="24"/>
            </w:rPr>
          </w:rPrChange>
        </w:rPr>
      </w:pPr>
      <w:r w:rsidRPr="00D973C4">
        <w:rPr>
          <w:rFonts w:ascii="宋体" w:hAnsi="宋体" w:hint="eastAsia"/>
          <w:sz w:val="22"/>
          <w:szCs w:val="24"/>
          <w:rPrChange w:id="3464" w:author="linxl" w:date="2019-09-05T14:23:00Z">
            <w:rPr>
              <w:rFonts w:ascii="宋体" w:hAnsi="宋体" w:hint="eastAsia"/>
              <w:szCs w:val="24"/>
            </w:rPr>
          </w:rPrChange>
        </w:rPr>
        <w:t>1.</w:t>
      </w:r>
      <w:r w:rsidRPr="00D973C4">
        <w:rPr>
          <w:rFonts w:ascii="宋体" w:hAnsi="宋体"/>
          <w:sz w:val="22"/>
          <w:szCs w:val="24"/>
          <w:rPrChange w:id="3465" w:author="linxl" w:date="2019-09-05T14:23:00Z">
            <w:rPr>
              <w:rFonts w:ascii="宋体" w:hAnsi="宋体"/>
              <w:szCs w:val="24"/>
            </w:rPr>
          </w:rPrChange>
        </w:rPr>
        <w:t>随着阈值</w:t>
      </w:r>
      <m:oMath>
        <m:r>
          <m:rPr>
            <m:sty m:val="p"/>
          </m:rPr>
          <w:rPr>
            <w:rFonts w:ascii="Cambria Math" w:hAnsi="Cambria Math"/>
            <w:sz w:val="22"/>
            <w:szCs w:val="24"/>
            <w:rPrChange w:id="3466" w:author="linxl" w:date="2019-09-05T14:23:00Z">
              <w:rPr>
                <w:rFonts w:ascii="Cambria Math" w:hAnsi="Cambria Math"/>
                <w:szCs w:val="24"/>
              </w:rPr>
            </w:rPrChange>
          </w:rPr>
          <m:t>ϵ</m:t>
        </m:r>
      </m:oMath>
      <w:r w:rsidRPr="00D973C4">
        <w:rPr>
          <w:rFonts w:ascii="宋体" w:hAnsi="宋体"/>
          <w:sz w:val="22"/>
          <w:szCs w:val="24"/>
          <w:rPrChange w:id="3467" w:author="linxl" w:date="2019-09-05T14:23:00Z">
            <w:rPr>
              <w:rFonts w:ascii="宋体" w:hAnsi="宋体"/>
              <w:szCs w:val="24"/>
            </w:rPr>
          </w:rPrChange>
        </w:rPr>
        <w:t>的增加，LDRH和OPLT算法的运行时间基本不变，而</w:t>
      </w:r>
      <m:oMath>
        <m:sSub>
          <m:sSubPr>
            <m:ctrlPr>
              <w:rPr>
                <w:rFonts w:ascii="Cambria Math" w:hAnsi="Cambria Math"/>
                <w:sz w:val="22"/>
                <w:szCs w:val="24"/>
                <w:rPrChange w:id="3468" w:author="linxl" w:date="2019-09-05T14:23:00Z">
                  <w:rPr>
                    <w:rFonts w:ascii="Cambria Math" w:hAnsi="Cambria Math"/>
                    <w:szCs w:val="24"/>
                  </w:rPr>
                </w:rPrChange>
              </w:rPr>
            </m:ctrlPr>
          </m:sSubPr>
          <m:e>
            <m:r>
              <w:rPr>
                <w:rFonts w:ascii="Cambria Math" w:hAnsi="Cambria Math"/>
                <w:sz w:val="22"/>
                <w:szCs w:val="24"/>
                <w:rPrChange w:id="3469" w:author="linxl" w:date="2019-09-05T14:23:00Z">
                  <w:rPr>
                    <w:rFonts w:ascii="Cambria Math" w:hAnsi="Cambria Math"/>
                    <w:szCs w:val="24"/>
                  </w:rPr>
                </w:rPrChange>
              </w:rPr>
              <m:t>CDR</m:t>
            </m:r>
          </m:e>
          <m:sub>
            <m:r>
              <w:rPr>
                <w:rFonts w:ascii="Cambria Math" w:hAnsi="Cambria Math"/>
                <w:sz w:val="22"/>
                <w:szCs w:val="24"/>
                <w:rPrChange w:id="3470" w:author="linxl" w:date="2019-09-05T14:23:00Z">
                  <w:rPr>
                    <w:rFonts w:ascii="Cambria Math" w:hAnsi="Cambria Math"/>
                    <w:szCs w:val="24"/>
                  </w:rPr>
                </w:rPrChange>
              </w:rPr>
              <m:t>m</m:t>
            </m:r>
          </m:sub>
        </m:sSub>
      </m:oMath>
      <w:r w:rsidRPr="00D973C4">
        <w:rPr>
          <w:rFonts w:ascii="宋体" w:hAnsi="宋体"/>
          <w:sz w:val="22"/>
          <w:szCs w:val="24"/>
          <w:rPrChange w:id="3471" w:author="linxl" w:date="2019-09-05T14:23:00Z">
            <w:rPr>
              <w:rFonts w:ascii="宋体" w:hAnsi="宋体"/>
              <w:szCs w:val="24"/>
            </w:rPr>
          </w:rPrChange>
        </w:rPr>
        <w:t>和</w:t>
      </w:r>
      <m:oMath>
        <m:sSubSup>
          <m:sSubSupPr>
            <m:ctrlPr>
              <w:rPr>
                <w:rFonts w:ascii="Cambria Math" w:hAnsi="Cambria Math"/>
                <w:sz w:val="22"/>
                <w:szCs w:val="24"/>
                <w:rPrChange w:id="3472" w:author="linxl" w:date="2019-09-05T14:23:00Z">
                  <w:rPr>
                    <w:rFonts w:ascii="Cambria Math" w:hAnsi="Cambria Math"/>
                    <w:szCs w:val="24"/>
                  </w:rPr>
                </w:rPrChange>
              </w:rPr>
            </m:ctrlPr>
          </m:sSubSupPr>
          <m:e>
            <m:r>
              <w:rPr>
                <w:rFonts w:ascii="Cambria Math" w:hAnsi="Cambria Math"/>
                <w:sz w:val="22"/>
                <w:szCs w:val="24"/>
                <w:rPrChange w:id="3473" w:author="linxl" w:date="2019-09-05T14:23:00Z">
                  <w:rPr>
                    <w:rFonts w:ascii="Cambria Math" w:hAnsi="Cambria Math"/>
                    <w:szCs w:val="24"/>
                  </w:rPr>
                </w:rPrChange>
              </w:rPr>
              <m:t>GRTS</m:t>
            </m:r>
          </m:e>
          <m:sub>
            <m:r>
              <w:rPr>
                <w:rFonts w:ascii="Cambria Math" w:hAnsi="Cambria Math"/>
                <w:sz w:val="22"/>
                <w:szCs w:val="24"/>
                <w:rPrChange w:id="3474" w:author="linxl" w:date="2019-09-05T14:23:00Z">
                  <w:rPr>
                    <w:rFonts w:ascii="Cambria Math" w:hAnsi="Cambria Math"/>
                    <w:szCs w:val="24"/>
                  </w:rPr>
                </w:rPrChange>
              </w:rPr>
              <m:t>sec</m:t>
            </m:r>
          </m:sub>
          <m:sup>
            <m:r>
              <w:rPr>
                <w:rFonts w:ascii="Cambria Math" w:hAnsi="Cambria Math"/>
                <w:sz w:val="22"/>
                <w:szCs w:val="24"/>
                <w:rPrChange w:id="3475" w:author="linxl" w:date="2019-09-05T14:23:00Z">
                  <w:rPr>
                    <w:rFonts w:ascii="Cambria Math" w:hAnsi="Cambria Math"/>
                    <w:szCs w:val="24"/>
                  </w:rPr>
                </w:rPrChange>
              </w:rPr>
              <m:t>m</m:t>
            </m:r>
          </m:sup>
        </m:sSubSup>
      </m:oMath>
      <w:r w:rsidRPr="00D973C4">
        <w:rPr>
          <w:rFonts w:ascii="宋体" w:hAnsi="宋体"/>
          <w:sz w:val="22"/>
          <w:szCs w:val="24"/>
          <w:rPrChange w:id="3476" w:author="linxl" w:date="2019-09-05T14:23:00Z">
            <w:rPr>
              <w:rFonts w:ascii="宋体" w:hAnsi="宋体"/>
              <w:szCs w:val="24"/>
            </w:rPr>
          </w:rPrChange>
        </w:rPr>
        <w:t>运行时间增加，这是由于其运行中存在缓冲区。当阈值越大时，缓冲区内轨迹点迭代次数越多，所以运行时间会随着阈值的增加而更长。当阈值为40m时，</w:t>
      </w:r>
      <m:oMath>
        <m:sSub>
          <m:sSubPr>
            <m:ctrlPr>
              <w:rPr>
                <w:rFonts w:ascii="Cambria Math" w:hAnsi="Cambria Math"/>
                <w:sz w:val="22"/>
                <w:szCs w:val="24"/>
                <w:rPrChange w:id="3477" w:author="linxl" w:date="2019-09-05T14:23:00Z">
                  <w:rPr>
                    <w:rFonts w:ascii="Cambria Math" w:hAnsi="Cambria Math"/>
                    <w:szCs w:val="24"/>
                  </w:rPr>
                </w:rPrChange>
              </w:rPr>
            </m:ctrlPr>
          </m:sSubPr>
          <m:e>
            <m:r>
              <w:rPr>
                <w:rFonts w:ascii="Cambria Math" w:hAnsi="Cambria Math"/>
                <w:sz w:val="22"/>
                <w:szCs w:val="24"/>
                <w:rPrChange w:id="3478" w:author="linxl" w:date="2019-09-05T14:23:00Z">
                  <w:rPr>
                    <w:rFonts w:ascii="Cambria Math" w:hAnsi="Cambria Math"/>
                    <w:szCs w:val="24"/>
                  </w:rPr>
                </w:rPrChange>
              </w:rPr>
              <m:t>CDR</m:t>
            </m:r>
          </m:e>
          <m:sub>
            <m:r>
              <w:rPr>
                <w:rFonts w:ascii="Cambria Math" w:hAnsi="Cambria Math"/>
                <w:sz w:val="22"/>
                <w:szCs w:val="24"/>
                <w:rPrChange w:id="3479" w:author="linxl" w:date="2019-09-05T14:23:00Z">
                  <w:rPr>
                    <w:rFonts w:ascii="Cambria Math" w:hAnsi="Cambria Math"/>
                    <w:szCs w:val="24"/>
                  </w:rPr>
                </w:rPrChange>
              </w:rPr>
              <m:t>m</m:t>
            </m:r>
          </m:sub>
        </m:sSub>
      </m:oMath>
      <w:r w:rsidRPr="00D973C4">
        <w:rPr>
          <w:rFonts w:ascii="宋体" w:hAnsi="宋体"/>
          <w:sz w:val="22"/>
          <w:szCs w:val="24"/>
          <w:rPrChange w:id="3480" w:author="linxl" w:date="2019-09-05T14:23:00Z">
            <w:rPr>
              <w:rFonts w:ascii="宋体" w:hAnsi="宋体"/>
              <w:szCs w:val="24"/>
            </w:rPr>
          </w:rPrChange>
        </w:rPr>
        <w:t>和</w:t>
      </w:r>
      <m:oMath>
        <m:sSubSup>
          <m:sSubSupPr>
            <m:ctrlPr>
              <w:rPr>
                <w:rFonts w:ascii="Cambria Math" w:hAnsi="Cambria Math"/>
                <w:sz w:val="22"/>
                <w:szCs w:val="24"/>
                <w:rPrChange w:id="3481" w:author="linxl" w:date="2019-09-05T14:23:00Z">
                  <w:rPr>
                    <w:rFonts w:ascii="Cambria Math" w:hAnsi="Cambria Math"/>
                    <w:szCs w:val="24"/>
                  </w:rPr>
                </w:rPrChange>
              </w:rPr>
            </m:ctrlPr>
          </m:sSubSupPr>
          <m:e>
            <m:r>
              <w:rPr>
                <w:rFonts w:ascii="Cambria Math" w:hAnsi="Cambria Math"/>
                <w:sz w:val="22"/>
                <w:szCs w:val="24"/>
                <w:rPrChange w:id="3482" w:author="linxl" w:date="2019-09-05T14:23:00Z">
                  <w:rPr>
                    <w:rFonts w:ascii="Cambria Math" w:hAnsi="Cambria Math"/>
                    <w:szCs w:val="24"/>
                  </w:rPr>
                </w:rPrChange>
              </w:rPr>
              <m:t>GRTS</m:t>
            </m:r>
          </m:e>
          <m:sub>
            <m:r>
              <w:rPr>
                <w:rFonts w:ascii="Cambria Math" w:hAnsi="Cambria Math"/>
                <w:sz w:val="22"/>
                <w:szCs w:val="24"/>
                <w:rPrChange w:id="3483" w:author="linxl" w:date="2019-09-05T14:23:00Z">
                  <w:rPr>
                    <w:rFonts w:ascii="Cambria Math" w:hAnsi="Cambria Math"/>
                    <w:szCs w:val="24"/>
                  </w:rPr>
                </w:rPrChange>
              </w:rPr>
              <m:t>sec</m:t>
            </m:r>
          </m:sub>
          <m:sup>
            <m:r>
              <w:rPr>
                <w:rFonts w:ascii="Cambria Math" w:hAnsi="Cambria Math"/>
                <w:sz w:val="22"/>
                <w:szCs w:val="24"/>
                <w:rPrChange w:id="3484" w:author="linxl" w:date="2019-09-05T14:23:00Z">
                  <w:rPr>
                    <w:rFonts w:ascii="Cambria Math" w:hAnsi="Cambria Math"/>
                    <w:szCs w:val="24"/>
                  </w:rPr>
                </w:rPrChange>
              </w:rPr>
              <m:t>m</m:t>
            </m:r>
          </m:sup>
        </m:sSubSup>
      </m:oMath>
      <w:r w:rsidRPr="00D973C4">
        <w:rPr>
          <w:rFonts w:ascii="宋体" w:hAnsi="宋体"/>
          <w:sz w:val="22"/>
          <w:szCs w:val="24"/>
          <w:rPrChange w:id="3485" w:author="linxl" w:date="2019-09-05T14:23:00Z">
            <w:rPr>
              <w:rFonts w:ascii="宋体" w:hAnsi="宋体"/>
              <w:szCs w:val="24"/>
            </w:rPr>
          </w:rPrChange>
        </w:rPr>
        <w:t>运行时间分别是OPLT的（16.38,1.90,7.38,9.51）倍和（24.79,2.82,13.64,18.06）倍在四个数据集上。</w:t>
      </w:r>
    </w:p>
    <w:p w14:paraId="57981435" w14:textId="77777777" w:rsidR="009A6536" w:rsidRPr="00D973C4" w:rsidRDefault="009A6536" w:rsidP="00ED22FD">
      <w:pPr>
        <w:pStyle w:val="a3"/>
        <w:spacing w:line="240" w:lineRule="auto"/>
        <w:ind w:firstLineChars="0"/>
        <w:rPr>
          <w:rFonts w:ascii="宋体" w:hAnsi="宋体"/>
          <w:sz w:val="22"/>
          <w:szCs w:val="24"/>
          <w:rPrChange w:id="3486" w:author="linxl" w:date="2019-09-05T14:23:00Z">
            <w:rPr>
              <w:rFonts w:ascii="宋体" w:hAnsi="宋体"/>
              <w:szCs w:val="24"/>
            </w:rPr>
          </w:rPrChange>
        </w:rPr>
      </w:pPr>
      <w:r w:rsidRPr="00D973C4">
        <w:rPr>
          <w:rFonts w:ascii="宋体" w:hAnsi="宋体" w:hint="eastAsia"/>
          <w:sz w:val="22"/>
          <w:szCs w:val="24"/>
          <w:rPrChange w:id="3487" w:author="linxl" w:date="2019-09-05T14:23:00Z">
            <w:rPr>
              <w:rFonts w:ascii="宋体" w:hAnsi="宋体" w:hint="eastAsia"/>
              <w:szCs w:val="24"/>
            </w:rPr>
          </w:rPrChange>
        </w:rPr>
        <w:t>2.</w:t>
      </w:r>
      <w:r w:rsidRPr="00D973C4">
        <w:rPr>
          <w:rFonts w:ascii="宋体" w:hAnsi="宋体"/>
          <w:sz w:val="22"/>
          <w:szCs w:val="24"/>
          <w:rPrChange w:id="3488" w:author="linxl" w:date="2019-09-05T14:23:00Z">
            <w:rPr>
              <w:rFonts w:ascii="宋体" w:hAnsi="宋体"/>
              <w:szCs w:val="24"/>
            </w:rPr>
          </w:rPrChange>
        </w:rPr>
        <w:t>LDRH</w:t>
      </w:r>
      <w:r w:rsidRPr="00D973C4">
        <w:rPr>
          <w:rFonts w:ascii="宋体" w:hAnsi="宋体" w:hint="eastAsia"/>
          <w:sz w:val="22"/>
          <w:szCs w:val="24"/>
          <w:rPrChange w:id="3489" w:author="linxl" w:date="2019-09-05T14:23:00Z">
            <w:rPr>
              <w:rFonts w:ascii="宋体" w:hAnsi="宋体" w:hint="eastAsia"/>
              <w:szCs w:val="24"/>
            </w:rPr>
          </w:rPrChange>
        </w:rPr>
        <w:t>,</w:t>
      </w:r>
      <m:oMath>
        <m:r>
          <m:rPr>
            <m:sty m:val="p"/>
          </m:rPr>
          <w:rPr>
            <w:rFonts w:ascii="Cambria Math" w:hAnsi="Cambria Math"/>
            <w:sz w:val="22"/>
            <w:szCs w:val="24"/>
            <w:rPrChange w:id="3490" w:author="linxl" w:date="2019-09-05T14:23:00Z">
              <w:rPr>
                <w:rFonts w:ascii="Cambria Math" w:hAnsi="Cambria Math"/>
                <w:szCs w:val="24"/>
              </w:rPr>
            </w:rPrChange>
          </w:rPr>
          <m:t xml:space="preserve"> </m:t>
        </m:r>
        <m:sSub>
          <m:sSubPr>
            <m:ctrlPr>
              <w:rPr>
                <w:rFonts w:ascii="Cambria Math" w:hAnsi="Cambria Math"/>
                <w:sz w:val="22"/>
                <w:szCs w:val="24"/>
                <w:rPrChange w:id="3491" w:author="linxl" w:date="2019-09-05T14:23:00Z">
                  <w:rPr>
                    <w:rFonts w:ascii="Cambria Math" w:hAnsi="Cambria Math"/>
                    <w:szCs w:val="24"/>
                  </w:rPr>
                </w:rPrChange>
              </w:rPr>
            </m:ctrlPr>
          </m:sSubPr>
          <m:e>
            <m:r>
              <w:rPr>
                <w:rFonts w:ascii="Cambria Math" w:hAnsi="Cambria Math"/>
                <w:sz w:val="22"/>
                <w:szCs w:val="24"/>
                <w:rPrChange w:id="3492" w:author="linxl" w:date="2019-09-05T14:23:00Z">
                  <w:rPr>
                    <w:rFonts w:ascii="Cambria Math" w:hAnsi="Cambria Math"/>
                    <w:szCs w:val="24"/>
                  </w:rPr>
                </w:rPrChange>
              </w:rPr>
              <m:t>CDR</m:t>
            </m:r>
          </m:e>
          <m:sub>
            <m:r>
              <w:rPr>
                <w:rFonts w:ascii="Cambria Math" w:hAnsi="Cambria Math"/>
                <w:sz w:val="22"/>
                <w:szCs w:val="24"/>
                <w:rPrChange w:id="3493" w:author="linxl" w:date="2019-09-05T14:23:00Z">
                  <w:rPr>
                    <w:rFonts w:ascii="Cambria Math" w:hAnsi="Cambria Math"/>
                    <w:szCs w:val="24"/>
                  </w:rPr>
                </w:rPrChange>
              </w:rPr>
              <m:t>m</m:t>
            </m:r>
          </m:sub>
        </m:sSub>
      </m:oMath>
      <w:r w:rsidRPr="00D973C4">
        <w:rPr>
          <w:rFonts w:ascii="宋体" w:hAnsi="宋体" w:hint="eastAsia"/>
          <w:sz w:val="22"/>
          <w:szCs w:val="24"/>
          <w:rPrChange w:id="3494" w:author="linxl" w:date="2019-09-05T14:23:00Z">
            <w:rPr>
              <w:rFonts w:ascii="宋体" w:hAnsi="宋体" w:hint="eastAsia"/>
              <w:szCs w:val="24"/>
            </w:rPr>
          </w:rPrChange>
        </w:rPr>
        <w:t>,</w:t>
      </w:r>
      <m:oMath>
        <m:r>
          <m:rPr>
            <m:sty m:val="p"/>
          </m:rPr>
          <w:rPr>
            <w:rFonts w:ascii="Cambria Math" w:hAnsi="Cambria Math"/>
            <w:sz w:val="22"/>
            <w:szCs w:val="24"/>
            <w:rPrChange w:id="3495" w:author="linxl" w:date="2019-09-05T14:23:00Z">
              <w:rPr>
                <w:rFonts w:ascii="Cambria Math" w:hAnsi="Cambria Math"/>
                <w:szCs w:val="24"/>
              </w:rPr>
            </w:rPrChange>
          </w:rPr>
          <m:t xml:space="preserve"> </m:t>
        </m:r>
        <m:sSubSup>
          <m:sSubSupPr>
            <m:ctrlPr>
              <w:rPr>
                <w:rFonts w:ascii="Cambria Math" w:hAnsi="Cambria Math"/>
                <w:sz w:val="22"/>
                <w:szCs w:val="24"/>
                <w:rPrChange w:id="3496" w:author="linxl" w:date="2019-09-05T14:23:00Z">
                  <w:rPr>
                    <w:rFonts w:ascii="Cambria Math" w:hAnsi="Cambria Math"/>
                    <w:szCs w:val="24"/>
                  </w:rPr>
                </w:rPrChange>
              </w:rPr>
            </m:ctrlPr>
          </m:sSubSupPr>
          <m:e>
            <m:r>
              <w:rPr>
                <w:rFonts w:ascii="Cambria Math" w:hAnsi="Cambria Math"/>
                <w:sz w:val="22"/>
                <w:szCs w:val="24"/>
                <w:rPrChange w:id="3497" w:author="linxl" w:date="2019-09-05T14:23:00Z">
                  <w:rPr>
                    <w:rFonts w:ascii="Cambria Math" w:hAnsi="Cambria Math"/>
                    <w:szCs w:val="24"/>
                  </w:rPr>
                </w:rPrChange>
              </w:rPr>
              <m:t>GRTS</m:t>
            </m:r>
          </m:e>
          <m:sub>
            <m:r>
              <w:rPr>
                <w:rFonts w:ascii="Cambria Math" w:hAnsi="Cambria Math"/>
                <w:sz w:val="22"/>
                <w:szCs w:val="24"/>
                <w:rPrChange w:id="3498" w:author="linxl" w:date="2019-09-05T14:23:00Z">
                  <w:rPr>
                    <w:rFonts w:ascii="Cambria Math" w:hAnsi="Cambria Math"/>
                    <w:szCs w:val="24"/>
                  </w:rPr>
                </w:rPrChange>
              </w:rPr>
              <m:t>sec</m:t>
            </m:r>
          </m:sub>
          <m:sup>
            <m:r>
              <w:rPr>
                <w:rFonts w:ascii="Cambria Math" w:hAnsi="Cambria Math"/>
                <w:sz w:val="22"/>
                <w:szCs w:val="24"/>
                <w:rPrChange w:id="3499" w:author="linxl" w:date="2019-09-05T14:23:00Z">
                  <w:rPr>
                    <w:rFonts w:ascii="Cambria Math" w:hAnsi="Cambria Math"/>
                    <w:szCs w:val="24"/>
                  </w:rPr>
                </w:rPrChange>
              </w:rPr>
              <m:t>m</m:t>
            </m:r>
          </m:sup>
        </m:sSubSup>
      </m:oMath>
      <w:r w:rsidRPr="00D973C4">
        <w:rPr>
          <w:rFonts w:ascii="宋体" w:hAnsi="宋体"/>
          <w:sz w:val="22"/>
          <w:szCs w:val="24"/>
          <w:rPrChange w:id="3500" w:author="linxl" w:date="2019-09-05T14:23:00Z">
            <w:rPr>
              <w:rFonts w:ascii="宋体" w:hAnsi="宋体"/>
              <w:szCs w:val="24"/>
            </w:rPr>
          </w:rPrChange>
        </w:rPr>
        <w:t>算法的平均运行时间分别是OPLT的(0.31,0.37,0.35,0.32),(15.24,1.96,8.31,10.12),(23.14,3.02,14.86,18.80)倍在四个数据集上</w:t>
      </w:r>
      <w:r w:rsidRPr="00D973C4">
        <w:rPr>
          <w:rFonts w:ascii="宋体" w:hAnsi="宋体" w:hint="eastAsia"/>
          <w:sz w:val="22"/>
          <w:szCs w:val="24"/>
          <w:rPrChange w:id="3501" w:author="linxl" w:date="2019-09-05T14:23:00Z">
            <w:rPr>
              <w:rFonts w:ascii="宋体" w:hAnsi="宋体" w:hint="eastAsia"/>
              <w:szCs w:val="24"/>
            </w:rPr>
          </w:rPrChange>
        </w:rPr>
        <w:t>。</w:t>
      </w:r>
    </w:p>
    <w:p w14:paraId="004C0728" w14:textId="77777777" w:rsidR="009A6536" w:rsidRPr="00D973C4" w:rsidRDefault="009A6536" w:rsidP="009A6536">
      <w:pPr>
        <w:pStyle w:val="a3"/>
        <w:spacing w:line="240" w:lineRule="auto"/>
        <w:ind w:firstLineChars="0" w:firstLine="0"/>
        <w:rPr>
          <w:rFonts w:ascii="宋体" w:hAnsi="宋体"/>
          <w:b/>
          <w:bCs/>
          <w:sz w:val="22"/>
          <w:szCs w:val="24"/>
          <w:rPrChange w:id="3502" w:author="linxl" w:date="2019-09-05T14:23:00Z">
            <w:rPr>
              <w:rFonts w:ascii="宋体" w:hAnsi="宋体"/>
              <w:b/>
              <w:bCs/>
              <w:szCs w:val="24"/>
            </w:rPr>
          </w:rPrChange>
        </w:rPr>
      </w:pPr>
      <w:r w:rsidRPr="00D973C4">
        <w:rPr>
          <w:rFonts w:ascii="宋体" w:hAnsi="宋体" w:hint="eastAsia"/>
          <w:b/>
          <w:bCs/>
          <w:sz w:val="22"/>
          <w:szCs w:val="24"/>
          <w:rPrChange w:id="3503" w:author="linxl" w:date="2019-09-05T14:23:00Z">
            <w:rPr>
              <w:rFonts w:ascii="宋体" w:hAnsi="宋体" w:hint="eastAsia"/>
              <w:b/>
              <w:bCs/>
              <w:szCs w:val="24"/>
            </w:rPr>
          </w:rPrChange>
        </w:rPr>
        <w:t>4</w:t>
      </w:r>
      <w:r w:rsidRPr="00D973C4">
        <w:rPr>
          <w:rFonts w:ascii="宋体" w:hAnsi="宋体"/>
          <w:b/>
          <w:bCs/>
          <w:sz w:val="22"/>
          <w:szCs w:val="24"/>
          <w:rPrChange w:id="3504" w:author="linxl" w:date="2019-09-05T14:23:00Z">
            <w:rPr>
              <w:rFonts w:ascii="宋体" w:hAnsi="宋体"/>
              <w:b/>
              <w:bCs/>
              <w:szCs w:val="24"/>
            </w:rPr>
          </w:rPrChange>
        </w:rPr>
        <w:t>.2.2.3</w:t>
      </w:r>
      <w:r w:rsidRPr="00D973C4">
        <w:rPr>
          <w:rFonts w:ascii="宋体" w:hAnsi="宋体" w:hint="eastAsia"/>
          <w:b/>
          <w:bCs/>
          <w:sz w:val="22"/>
          <w:szCs w:val="24"/>
          <w:rPrChange w:id="3505" w:author="linxl" w:date="2019-09-05T14:23:00Z">
            <w:rPr>
              <w:rFonts w:ascii="宋体" w:hAnsi="宋体" w:hint="eastAsia"/>
              <w:b/>
              <w:bCs/>
              <w:szCs w:val="24"/>
            </w:rPr>
          </w:rPrChange>
        </w:rPr>
        <w:t>误差分析</w:t>
      </w:r>
    </w:p>
    <w:p w14:paraId="7FBB2B18" w14:textId="77777777" w:rsidR="009A6536" w:rsidRPr="00D973C4" w:rsidRDefault="009A6536" w:rsidP="009A6536">
      <w:pPr>
        <w:pStyle w:val="a3"/>
        <w:spacing w:line="240" w:lineRule="auto"/>
        <w:ind w:firstLineChars="0"/>
        <w:rPr>
          <w:rFonts w:ascii="宋体" w:hAnsi="宋体"/>
          <w:sz w:val="22"/>
          <w:szCs w:val="24"/>
          <w:rPrChange w:id="3506" w:author="linxl" w:date="2019-09-05T14:23:00Z">
            <w:rPr>
              <w:rFonts w:ascii="宋体" w:hAnsi="宋体"/>
              <w:szCs w:val="24"/>
            </w:rPr>
          </w:rPrChange>
        </w:rPr>
      </w:pPr>
      <w:r w:rsidRPr="00D973C4">
        <w:rPr>
          <w:rFonts w:ascii="宋体" w:hAnsi="宋体" w:hint="eastAsia"/>
          <w:sz w:val="22"/>
          <w:szCs w:val="24"/>
          <w:rPrChange w:id="3507" w:author="linxl" w:date="2019-09-05T14:23:00Z">
            <w:rPr>
              <w:rFonts w:ascii="宋体" w:hAnsi="宋体" w:hint="eastAsia"/>
              <w:szCs w:val="24"/>
            </w:rPr>
          </w:rPrChange>
        </w:rPr>
        <w:t>1.</w:t>
      </w:r>
      <w:r w:rsidRPr="00D973C4">
        <w:rPr>
          <w:rFonts w:ascii="宋体" w:hAnsi="宋体"/>
          <w:sz w:val="22"/>
          <w:szCs w:val="24"/>
          <w:rPrChange w:id="3508" w:author="linxl" w:date="2019-09-05T14:23:00Z">
            <w:rPr>
              <w:rFonts w:ascii="宋体" w:hAnsi="宋体"/>
              <w:szCs w:val="24"/>
            </w:rPr>
          </w:rPrChange>
        </w:rPr>
        <w:t>随着阈值</w:t>
      </w:r>
      <m:oMath>
        <m:r>
          <m:rPr>
            <m:sty m:val="p"/>
          </m:rPr>
          <w:rPr>
            <w:rFonts w:ascii="Cambria Math" w:hAnsi="Cambria Math"/>
            <w:sz w:val="22"/>
            <w:szCs w:val="24"/>
            <w:rPrChange w:id="3509" w:author="linxl" w:date="2019-09-05T14:23:00Z">
              <w:rPr>
                <w:rFonts w:ascii="Cambria Math" w:hAnsi="Cambria Math"/>
                <w:szCs w:val="24"/>
              </w:rPr>
            </w:rPrChange>
          </w:rPr>
          <m:t>ϵ</m:t>
        </m:r>
      </m:oMath>
      <w:r w:rsidRPr="00D973C4">
        <w:rPr>
          <w:rFonts w:ascii="宋体" w:hAnsi="宋体"/>
          <w:sz w:val="22"/>
          <w:szCs w:val="24"/>
          <w:rPrChange w:id="3510" w:author="linxl" w:date="2019-09-05T14:23:00Z">
            <w:rPr>
              <w:rFonts w:ascii="宋体" w:hAnsi="宋体"/>
              <w:szCs w:val="24"/>
            </w:rPr>
          </w:rPrChange>
        </w:rPr>
        <w:t>的增加，压缩轨迹与原始轨迹之间的平均同步距离在增加。</w:t>
      </w:r>
    </w:p>
    <w:p w14:paraId="4A71464F" w14:textId="77777777" w:rsidR="009A6536" w:rsidRPr="00D973C4" w:rsidRDefault="009A6536" w:rsidP="009A6536">
      <w:pPr>
        <w:pStyle w:val="a3"/>
        <w:spacing w:line="240" w:lineRule="auto"/>
        <w:ind w:firstLineChars="0"/>
        <w:rPr>
          <w:rFonts w:ascii="宋体" w:hAnsi="宋体"/>
          <w:sz w:val="22"/>
          <w:szCs w:val="24"/>
          <w:rPrChange w:id="3511" w:author="linxl" w:date="2019-09-05T14:23:00Z">
            <w:rPr>
              <w:rFonts w:ascii="宋体" w:hAnsi="宋体"/>
              <w:szCs w:val="24"/>
            </w:rPr>
          </w:rPrChange>
        </w:rPr>
      </w:pPr>
      <w:r w:rsidRPr="00D973C4">
        <w:rPr>
          <w:rFonts w:ascii="宋体" w:hAnsi="宋体" w:hint="eastAsia"/>
          <w:sz w:val="22"/>
          <w:szCs w:val="24"/>
          <w:rPrChange w:id="3512" w:author="linxl" w:date="2019-09-05T14:23:00Z">
            <w:rPr>
              <w:rFonts w:ascii="宋体" w:hAnsi="宋体" w:hint="eastAsia"/>
              <w:szCs w:val="24"/>
            </w:rPr>
          </w:rPrChange>
        </w:rPr>
        <w:t>2.</w:t>
      </w:r>
      <w:r w:rsidRPr="00D973C4">
        <w:rPr>
          <w:rFonts w:ascii="宋体" w:hAnsi="宋体"/>
          <w:sz w:val="22"/>
          <w:szCs w:val="24"/>
          <w:rPrChange w:id="3513" w:author="linxl" w:date="2019-09-05T14:23:00Z">
            <w:rPr>
              <w:rFonts w:ascii="宋体" w:hAnsi="宋体"/>
              <w:szCs w:val="24"/>
            </w:rPr>
          </w:rPrChange>
        </w:rPr>
        <w:t>taxi数据集平均误差低于其他三个数据集，这是由于其采样频率高，轨迹压缩率高。保留了更多的原始轨迹点，所以其平均误差会低。</w:t>
      </w:r>
    </w:p>
    <w:p w14:paraId="76A32009" w14:textId="77777777" w:rsidR="009A6536" w:rsidRPr="00D973C4" w:rsidRDefault="009A6536" w:rsidP="009A6536">
      <w:pPr>
        <w:pStyle w:val="a3"/>
        <w:spacing w:line="240" w:lineRule="auto"/>
        <w:ind w:firstLineChars="0"/>
        <w:rPr>
          <w:rFonts w:ascii="宋体" w:hAnsi="宋体"/>
          <w:sz w:val="22"/>
          <w:szCs w:val="24"/>
          <w:rPrChange w:id="3514" w:author="linxl" w:date="2019-09-05T14:23:00Z">
            <w:rPr>
              <w:rFonts w:ascii="宋体" w:hAnsi="宋体"/>
              <w:szCs w:val="24"/>
            </w:rPr>
          </w:rPrChange>
        </w:rPr>
      </w:pPr>
      <w:r w:rsidRPr="00D973C4">
        <w:rPr>
          <w:rFonts w:ascii="宋体" w:hAnsi="宋体" w:hint="eastAsia"/>
          <w:sz w:val="22"/>
          <w:szCs w:val="24"/>
          <w:rPrChange w:id="3515" w:author="linxl" w:date="2019-09-05T14:23:00Z">
            <w:rPr>
              <w:rFonts w:ascii="宋体" w:hAnsi="宋体" w:hint="eastAsia"/>
              <w:szCs w:val="24"/>
            </w:rPr>
          </w:rPrChange>
        </w:rPr>
        <w:t>3.</w:t>
      </w:r>
      <w:r w:rsidRPr="00D973C4">
        <w:rPr>
          <w:rFonts w:ascii="宋体" w:hAnsi="宋体"/>
          <w:sz w:val="22"/>
          <w:szCs w:val="24"/>
          <w:rPrChange w:id="3516" w:author="linxl" w:date="2019-09-05T14:23:00Z">
            <w:rPr>
              <w:rFonts w:ascii="宋体" w:hAnsi="宋体"/>
              <w:szCs w:val="24"/>
            </w:rPr>
          </w:rPrChange>
        </w:rPr>
        <w:t>轨迹压缩效果越好的算法，平均误差越大，这是由于其保留更少的原始轨迹点。LDRH算法为了保证得到与原始轨迹误差不超过</w:t>
      </w:r>
      <m:oMath>
        <m:r>
          <m:rPr>
            <m:sty m:val="p"/>
          </m:rPr>
          <w:rPr>
            <w:rFonts w:ascii="Cambria Math" w:hAnsi="Cambria Math"/>
            <w:sz w:val="22"/>
            <w:szCs w:val="24"/>
            <w:rPrChange w:id="3517" w:author="linxl" w:date="2019-09-05T14:23:00Z">
              <w:rPr>
                <w:rFonts w:ascii="Cambria Math" w:hAnsi="Cambria Math"/>
                <w:szCs w:val="24"/>
              </w:rPr>
            </w:rPrChange>
          </w:rPr>
          <m:t>ϵ</m:t>
        </m:r>
      </m:oMath>
      <w:r w:rsidRPr="00D973C4">
        <w:rPr>
          <w:rFonts w:ascii="宋体" w:hAnsi="宋体"/>
          <w:sz w:val="22"/>
          <w:szCs w:val="24"/>
          <w:rPrChange w:id="3518" w:author="linxl" w:date="2019-09-05T14:23:00Z">
            <w:rPr>
              <w:rFonts w:ascii="宋体" w:hAnsi="宋体"/>
              <w:szCs w:val="24"/>
            </w:rPr>
          </w:rPrChange>
        </w:rPr>
        <w:t>的压缩轨迹，位置跟踪过程阈值设置为</w:t>
      </w:r>
      <m:oMath>
        <m:f>
          <m:fPr>
            <m:type m:val="lin"/>
            <m:ctrlPr>
              <w:rPr>
                <w:rFonts w:ascii="Cambria Math" w:hAnsi="Cambria Math"/>
                <w:sz w:val="22"/>
                <w:szCs w:val="24"/>
                <w:rPrChange w:id="3519" w:author="linxl" w:date="2019-09-05T14:23:00Z">
                  <w:rPr>
                    <w:rFonts w:ascii="Cambria Math" w:hAnsi="Cambria Math"/>
                    <w:szCs w:val="24"/>
                  </w:rPr>
                </w:rPrChange>
              </w:rPr>
            </m:ctrlPr>
          </m:fPr>
          <m:num>
            <m:r>
              <m:rPr>
                <m:sty m:val="p"/>
              </m:rPr>
              <w:rPr>
                <w:rFonts w:ascii="Cambria Math" w:hAnsi="Cambria Math"/>
                <w:sz w:val="22"/>
                <w:szCs w:val="24"/>
                <w:rPrChange w:id="3520" w:author="linxl" w:date="2019-09-05T14:23:00Z">
                  <w:rPr>
                    <w:rFonts w:ascii="Cambria Math" w:hAnsi="Cambria Math"/>
                    <w:szCs w:val="24"/>
                  </w:rPr>
                </w:rPrChange>
              </w:rPr>
              <m:t>ϵ</m:t>
            </m:r>
          </m:num>
          <m:den>
            <m:r>
              <m:rPr>
                <m:sty m:val="p"/>
              </m:rPr>
              <w:rPr>
                <w:rFonts w:ascii="Cambria Math" w:hAnsi="Cambria Math"/>
                <w:sz w:val="22"/>
                <w:szCs w:val="24"/>
                <w:rPrChange w:id="3521" w:author="linxl" w:date="2019-09-05T14:23:00Z">
                  <w:rPr>
                    <w:rFonts w:ascii="Cambria Math" w:hAnsi="Cambria Math"/>
                    <w:szCs w:val="24"/>
                  </w:rPr>
                </w:rPrChange>
              </w:rPr>
              <m:t>2</m:t>
            </m:r>
          </m:den>
        </m:f>
      </m:oMath>
      <w:r w:rsidRPr="00D973C4">
        <w:rPr>
          <w:rFonts w:ascii="宋体" w:hAnsi="宋体"/>
          <w:sz w:val="22"/>
          <w:szCs w:val="24"/>
          <w:rPrChange w:id="3522" w:author="linxl" w:date="2019-09-05T14:23:00Z">
            <w:rPr>
              <w:rFonts w:ascii="宋体" w:hAnsi="宋体"/>
              <w:szCs w:val="24"/>
            </w:rPr>
          </w:rPrChange>
        </w:rPr>
        <w:t>。因此其平均误差最低。</w:t>
      </w:r>
    </w:p>
    <w:p w14:paraId="6B10E337" w14:textId="77777777" w:rsidR="009A6536" w:rsidRPr="00D973C4" w:rsidRDefault="009A6536" w:rsidP="00ED22FD">
      <w:pPr>
        <w:pStyle w:val="a3"/>
        <w:spacing w:line="240" w:lineRule="auto"/>
        <w:ind w:firstLineChars="0"/>
        <w:rPr>
          <w:rFonts w:ascii="宋体" w:hAnsi="宋体"/>
          <w:sz w:val="22"/>
          <w:szCs w:val="24"/>
          <w:rPrChange w:id="3523" w:author="linxl" w:date="2019-09-05T14:23:00Z">
            <w:rPr>
              <w:rFonts w:ascii="宋体" w:hAnsi="宋体"/>
              <w:szCs w:val="24"/>
            </w:rPr>
          </w:rPrChange>
        </w:rPr>
      </w:pPr>
      <w:r w:rsidRPr="00D973C4">
        <w:rPr>
          <w:rFonts w:ascii="宋体" w:hAnsi="宋体" w:hint="eastAsia"/>
          <w:sz w:val="22"/>
          <w:szCs w:val="24"/>
          <w:rPrChange w:id="3524" w:author="linxl" w:date="2019-09-05T14:23:00Z">
            <w:rPr>
              <w:rFonts w:ascii="宋体" w:hAnsi="宋体" w:hint="eastAsia"/>
              <w:szCs w:val="24"/>
            </w:rPr>
          </w:rPrChange>
        </w:rPr>
        <w:t>4.</w:t>
      </w:r>
      <w:r w:rsidRPr="00D973C4">
        <w:rPr>
          <w:rFonts w:ascii="宋体" w:hAnsi="宋体"/>
          <w:sz w:val="22"/>
          <w:szCs w:val="24"/>
          <w:rPrChange w:id="3525" w:author="linxl" w:date="2019-09-05T14:23:00Z">
            <w:rPr>
              <w:rFonts w:ascii="宋体" w:hAnsi="宋体"/>
              <w:szCs w:val="24"/>
            </w:rPr>
          </w:rPrChange>
        </w:rPr>
        <w:t>LDRH</w:t>
      </w:r>
      <w:r w:rsidRPr="00D973C4">
        <w:rPr>
          <w:rFonts w:ascii="宋体" w:hAnsi="宋体" w:hint="eastAsia"/>
          <w:sz w:val="22"/>
          <w:szCs w:val="24"/>
          <w:rPrChange w:id="3526" w:author="linxl" w:date="2019-09-05T14:23:00Z">
            <w:rPr>
              <w:rFonts w:ascii="宋体" w:hAnsi="宋体" w:hint="eastAsia"/>
              <w:szCs w:val="24"/>
            </w:rPr>
          </w:rPrChange>
        </w:rPr>
        <w:t>,</w:t>
      </w:r>
      <m:oMath>
        <m:r>
          <m:rPr>
            <m:sty m:val="p"/>
          </m:rPr>
          <w:rPr>
            <w:rFonts w:ascii="Cambria Math" w:hAnsi="Cambria Math"/>
            <w:sz w:val="22"/>
            <w:szCs w:val="24"/>
            <w:rPrChange w:id="3527" w:author="linxl" w:date="2019-09-05T14:23:00Z">
              <w:rPr>
                <w:rFonts w:ascii="Cambria Math" w:hAnsi="Cambria Math"/>
                <w:szCs w:val="24"/>
              </w:rPr>
            </w:rPrChange>
          </w:rPr>
          <m:t xml:space="preserve"> </m:t>
        </m:r>
        <m:sSub>
          <m:sSubPr>
            <m:ctrlPr>
              <w:rPr>
                <w:rFonts w:ascii="Cambria Math" w:hAnsi="Cambria Math"/>
                <w:sz w:val="22"/>
                <w:szCs w:val="24"/>
                <w:rPrChange w:id="3528" w:author="linxl" w:date="2019-09-05T14:23:00Z">
                  <w:rPr>
                    <w:rFonts w:ascii="Cambria Math" w:hAnsi="Cambria Math"/>
                    <w:szCs w:val="24"/>
                  </w:rPr>
                </w:rPrChange>
              </w:rPr>
            </m:ctrlPr>
          </m:sSubPr>
          <m:e>
            <m:r>
              <w:rPr>
                <w:rFonts w:ascii="Cambria Math" w:hAnsi="Cambria Math"/>
                <w:sz w:val="22"/>
                <w:szCs w:val="24"/>
                <w:rPrChange w:id="3529" w:author="linxl" w:date="2019-09-05T14:23:00Z">
                  <w:rPr>
                    <w:rFonts w:ascii="Cambria Math" w:hAnsi="Cambria Math"/>
                    <w:szCs w:val="24"/>
                  </w:rPr>
                </w:rPrChange>
              </w:rPr>
              <m:t>CDR</m:t>
            </m:r>
          </m:e>
          <m:sub>
            <m:r>
              <w:rPr>
                <w:rFonts w:ascii="Cambria Math" w:hAnsi="Cambria Math"/>
                <w:sz w:val="22"/>
                <w:szCs w:val="24"/>
                <w:rPrChange w:id="3530" w:author="linxl" w:date="2019-09-05T14:23:00Z">
                  <w:rPr>
                    <w:rFonts w:ascii="Cambria Math" w:hAnsi="Cambria Math"/>
                    <w:szCs w:val="24"/>
                  </w:rPr>
                </w:rPrChange>
              </w:rPr>
              <m:t>m</m:t>
            </m:r>
          </m:sub>
        </m:sSub>
      </m:oMath>
      <w:r w:rsidRPr="00D973C4">
        <w:rPr>
          <w:rFonts w:ascii="宋体" w:hAnsi="宋体"/>
          <w:sz w:val="22"/>
          <w:szCs w:val="24"/>
          <w:rPrChange w:id="3531" w:author="linxl" w:date="2019-09-05T14:23:00Z">
            <w:rPr>
              <w:rFonts w:ascii="宋体" w:hAnsi="宋体"/>
              <w:szCs w:val="24"/>
            </w:rPr>
          </w:rPrChange>
        </w:rPr>
        <w:t>,</w:t>
      </w:r>
      <m:oMath>
        <m:r>
          <m:rPr>
            <m:sty m:val="p"/>
          </m:rPr>
          <w:rPr>
            <w:rFonts w:ascii="Cambria Math" w:hAnsi="Cambria Math"/>
            <w:sz w:val="22"/>
            <w:szCs w:val="24"/>
            <w:rPrChange w:id="3532" w:author="linxl" w:date="2019-09-05T14:23:00Z">
              <w:rPr>
                <w:rFonts w:ascii="Cambria Math" w:hAnsi="Cambria Math"/>
                <w:szCs w:val="24"/>
              </w:rPr>
            </w:rPrChange>
          </w:rPr>
          <m:t xml:space="preserve"> </m:t>
        </m:r>
        <m:sSubSup>
          <m:sSubSupPr>
            <m:ctrlPr>
              <w:rPr>
                <w:rFonts w:ascii="Cambria Math" w:hAnsi="Cambria Math"/>
                <w:sz w:val="22"/>
                <w:szCs w:val="24"/>
                <w:rPrChange w:id="3533" w:author="linxl" w:date="2019-09-05T14:23:00Z">
                  <w:rPr>
                    <w:rFonts w:ascii="Cambria Math" w:hAnsi="Cambria Math"/>
                    <w:szCs w:val="24"/>
                  </w:rPr>
                </w:rPrChange>
              </w:rPr>
            </m:ctrlPr>
          </m:sSubSupPr>
          <m:e>
            <m:r>
              <w:rPr>
                <w:rFonts w:ascii="Cambria Math" w:hAnsi="Cambria Math"/>
                <w:sz w:val="22"/>
                <w:szCs w:val="24"/>
                <w:rPrChange w:id="3534" w:author="linxl" w:date="2019-09-05T14:23:00Z">
                  <w:rPr>
                    <w:rFonts w:ascii="Cambria Math" w:hAnsi="Cambria Math"/>
                    <w:szCs w:val="24"/>
                  </w:rPr>
                </w:rPrChange>
              </w:rPr>
              <m:t>GRTS</m:t>
            </m:r>
          </m:e>
          <m:sub>
            <m:r>
              <w:rPr>
                <w:rFonts w:ascii="Cambria Math" w:hAnsi="Cambria Math"/>
                <w:sz w:val="22"/>
                <w:szCs w:val="24"/>
                <w:rPrChange w:id="3535" w:author="linxl" w:date="2019-09-05T14:23:00Z">
                  <w:rPr>
                    <w:rFonts w:ascii="Cambria Math" w:hAnsi="Cambria Math"/>
                    <w:szCs w:val="24"/>
                  </w:rPr>
                </w:rPrChange>
              </w:rPr>
              <m:t>sec</m:t>
            </m:r>
          </m:sub>
          <m:sup>
            <m:r>
              <w:rPr>
                <w:rFonts w:ascii="Cambria Math" w:hAnsi="Cambria Math"/>
                <w:sz w:val="22"/>
                <w:szCs w:val="24"/>
                <w:rPrChange w:id="3536" w:author="linxl" w:date="2019-09-05T14:23:00Z">
                  <w:rPr>
                    <w:rFonts w:ascii="Cambria Math" w:hAnsi="Cambria Math"/>
                    <w:szCs w:val="24"/>
                  </w:rPr>
                </w:rPrChange>
              </w:rPr>
              <m:t>m</m:t>
            </m:r>
          </m:sup>
        </m:sSubSup>
      </m:oMath>
      <w:r w:rsidRPr="00D973C4">
        <w:rPr>
          <w:rFonts w:ascii="宋体" w:hAnsi="宋体" w:hint="eastAsia"/>
          <w:sz w:val="22"/>
          <w:szCs w:val="24"/>
          <w:rPrChange w:id="3537" w:author="linxl" w:date="2019-09-05T14:23:00Z">
            <w:rPr>
              <w:rFonts w:ascii="宋体" w:hAnsi="宋体" w:hint="eastAsia"/>
              <w:szCs w:val="24"/>
            </w:rPr>
          </w:rPrChange>
        </w:rPr>
        <w:t>算法的平均误差是</w:t>
      </w:r>
      <w:r w:rsidRPr="00D973C4">
        <w:rPr>
          <w:rFonts w:ascii="宋体" w:hAnsi="宋体"/>
          <w:sz w:val="22"/>
          <w:szCs w:val="24"/>
          <w:rPrChange w:id="3538" w:author="linxl" w:date="2019-09-05T14:23:00Z">
            <w:rPr>
              <w:rFonts w:ascii="宋体" w:hAnsi="宋体"/>
              <w:szCs w:val="24"/>
            </w:rPr>
          </w:rPrChange>
        </w:rPr>
        <w:t xml:space="preserve">OPLT的 </w:t>
      </w:r>
      <w:r w:rsidRPr="00D973C4">
        <w:rPr>
          <w:rFonts w:ascii="宋体" w:hAnsi="宋体" w:hint="eastAsia"/>
          <w:sz w:val="22"/>
          <w:szCs w:val="24"/>
          <w:rPrChange w:id="3539" w:author="linxl" w:date="2019-09-05T14:23:00Z">
            <w:rPr>
              <w:rFonts w:ascii="宋体" w:hAnsi="宋体" w:hint="eastAsia"/>
              <w:szCs w:val="24"/>
            </w:rPr>
          </w:rPrChange>
        </w:rPr>
        <w:t>（</w:t>
      </w:r>
      <w:r w:rsidRPr="00D973C4">
        <w:rPr>
          <w:rFonts w:ascii="宋体" w:hAnsi="宋体"/>
          <w:sz w:val="22"/>
          <w:szCs w:val="24"/>
          <w:rPrChange w:id="3540" w:author="linxl" w:date="2019-09-05T14:23:00Z">
            <w:rPr>
              <w:rFonts w:ascii="宋体" w:hAnsi="宋体"/>
              <w:szCs w:val="24"/>
            </w:rPr>
          </w:rPrChange>
        </w:rPr>
        <w:t>29.55%,33.49%,27.76%,26.64%</w:t>
      </w:r>
      <w:r w:rsidRPr="00D973C4">
        <w:rPr>
          <w:rFonts w:ascii="宋体" w:hAnsi="宋体" w:hint="eastAsia"/>
          <w:sz w:val="22"/>
          <w:szCs w:val="24"/>
          <w:rPrChange w:id="3541" w:author="linxl" w:date="2019-09-05T14:23:00Z">
            <w:rPr>
              <w:rFonts w:ascii="宋体" w:hAnsi="宋体" w:hint="eastAsia"/>
              <w:szCs w:val="24"/>
            </w:rPr>
          </w:rPrChange>
        </w:rPr>
        <w:t>），（</w:t>
      </w:r>
      <w:r w:rsidRPr="00D973C4">
        <w:rPr>
          <w:rFonts w:ascii="宋体" w:hAnsi="宋体"/>
          <w:sz w:val="22"/>
          <w:szCs w:val="24"/>
          <w:rPrChange w:id="3542" w:author="linxl" w:date="2019-09-05T14:23:00Z">
            <w:rPr>
              <w:rFonts w:ascii="宋体" w:hAnsi="宋体"/>
              <w:szCs w:val="24"/>
            </w:rPr>
          </w:rPrChange>
        </w:rPr>
        <w:t>49.38%,49.86%,50.07%,46.17%</w:t>
      </w:r>
      <w:r w:rsidRPr="00D973C4">
        <w:rPr>
          <w:rFonts w:ascii="宋体" w:hAnsi="宋体" w:hint="eastAsia"/>
          <w:sz w:val="22"/>
          <w:szCs w:val="24"/>
          <w:rPrChange w:id="3543" w:author="linxl" w:date="2019-09-05T14:23:00Z">
            <w:rPr>
              <w:rFonts w:ascii="宋体" w:hAnsi="宋体" w:hint="eastAsia"/>
              <w:szCs w:val="24"/>
            </w:rPr>
          </w:rPrChange>
        </w:rPr>
        <w:t>），</w:t>
      </w:r>
      <w:r w:rsidRPr="00D973C4">
        <w:rPr>
          <w:rFonts w:ascii="宋体" w:hAnsi="宋体"/>
          <w:sz w:val="22"/>
          <w:szCs w:val="24"/>
          <w:rPrChange w:id="3544" w:author="linxl" w:date="2019-09-05T14:23:00Z">
            <w:rPr>
              <w:rFonts w:ascii="宋体" w:hAnsi="宋体"/>
              <w:szCs w:val="24"/>
            </w:rPr>
          </w:rPrChange>
        </w:rPr>
        <w:t xml:space="preserve"> </w:t>
      </w:r>
      <w:r w:rsidRPr="00D973C4">
        <w:rPr>
          <w:rFonts w:ascii="宋体" w:hAnsi="宋体" w:hint="eastAsia"/>
          <w:sz w:val="22"/>
          <w:szCs w:val="24"/>
          <w:rPrChange w:id="3545" w:author="linxl" w:date="2019-09-05T14:23:00Z">
            <w:rPr>
              <w:rFonts w:ascii="宋体" w:hAnsi="宋体" w:hint="eastAsia"/>
              <w:szCs w:val="24"/>
            </w:rPr>
          </w:rPrChange>
        </w:rPr>
        <w:t>（</w:t>
      </w:r>
      <w:r w:rsidRPr="00D973C4">
        <w:rPr>
          <w:rFonts w:ascii="宋体" w:hAnsi="宋体"/>
          <w:sz w:val="22"/>
          <w:szCs w:val="24"/>
          <w:rPrChange w:id="3546" w:author="linxl" w:date="2019-09-05T14:23:00Z">
            <w:rPr>
              <w:rFonts w:ascii="宋体" w:hAnsi="宋体"/>
              <w:szCs w:val="24"/>
            </w:rPr>
          </w:rPrChange>
        </w:rPr>
        <w:t>96.03%,101.44%,</w:t>
      </w:r>
      <w:r w:rsidRPr="00D973C4">
        <w:rPr>
          <w:rFonts w:ascii="宋体" w:hAnsi="宋体" w:hint="eastAsia"/>
          <w:sz w:val="22"/>
          <w:szCs w:val="24"/>
          <w:rPrChange w:id="3547" w:author="linxl" w:date="2019-09-05T14:23:00Z">
            <w:rPr>
              <w:rFonts w:ascii="宋体" w:hAnsi="宋体" w:hint="eastAsia"/>
              <w:szCs w:val="24"/>
            </w:rPr>
          </w:rPrChange>
        </w:rPr>
        <w:t>1</w:t>
      </w:r>
      <w:r w:rsidRPr="00D973C4">
        <w:rPr>
          <w:rFonts w:ascii="宋体" w:hAnsi="宋体"/>
          <w:sz w:val="22"/>
          <w:szCs w:val="24"/>
          <w:rPrChange w:id="3548" w:author="linxl" w:date="2019-09-05T14:23:00Z">
            <w:rPr>
              <w:rFonts w:ascii="宋体" w:hAnsi="宋体"/>
              <w:szCs w:val="24"/>
            </w:rPr>
          </w:rPrChange>
        </w:rPr>
        <w:t>00.16%,99.41%</w:t>
      </w:r>
      <w:r w:rsidRPr="00D973C4">
        <w:rPr>
          <w:rFonts w:ascii="宋体" w:hAnsi="宋体" w:hint="eastAsia"/>
          <w:sz w:val="22"/>
          <w:szCs w:val="24"/>
          <w:rPrChange w:id="3549" w:author="linxl" w:date="2019-09-05T14:23:00Z">
            <w:rPr>
              <w:rFonts w:ascii="宋体" w:hAnsi="宋体" w:hint="eastAsia"/>
              <w:szCs w:val="24"/>
            </w:rPr>
          </w:rPrChange>
        </w:rPr>
        <w:t>）</w:t>
      </w:r>
      <w:r w:rsidRPr="00D973C4">
        <w:rPr>
          <w:rFonts w:ascii="宋体" w:hAnsi="宋体"/>
          <w:sz w:val="22"/>
          <w:szCs w:val="24"/>
          <w:rPrChange w:id="3550" w:author="linxl" w:date="2019-09-05T14:23:00Z">
            <w:rPr>
              <w:rFonts w:ascii="宋体" w:hAnsi="宋体"/>
              <w:szCs w:val="24"/>
            </w:rPr>
          </w:rPrChange>
        </w:rPr>
        <w:t>分别在四个数据集上</w:t>
      </w:r>
      <w:r w:rsidRPr="00D973C4">
        <w:rPr>
          <w:rFonts w:ascii="宋体" w:hAnsi="宋体" w:hint="eastAsia"/>
          <w:sz w:val="22"/>
          <w:szCs w:val="24"/>
          <w:rPrChange w:id="3551" w:author="linxl" w:date="2019-09-05T14:23:00Z">
            <w:rPr>
              <w:rFonts w:ascii="宋体" w:hAnsi="宋体" w:hint="eastAsia"/>
              <w:szCs w:val="24"/>
            </w:rPr>
          </w:rPrChange>
        </w:rPr>
        <w:t>。</w:t>
      </w:r>
    </w:p>
    <w:p w14:paraId="01E9AF31" w14:textId="77777777" w:rsidR="009A6536" w:rsidRPr="00D973C4" w:rsidRDefault="009A6536" w:rsidP="009A6536">
      <w:pPr>
        <w:pStyle w:val="a3"/>
        <w:spacing w:line="240" w:lineRule="auto"/>
        <w:ind w:firstLineChars="0" w:firstLine="0"/>
        <w:rPr>
          <w:rFonts w:ascii="宋体" w:hAnsi="宋体"/>
          <w:b/>
          <w:bCs/>
          <w:sz w:val="22"/>
          <w:szCs w:val="24"/>
          <w:rPrChange w:id="3552" w:author="linxl" w:date="2019-09-05T14:23:00Z">
            <w:rPr>
              <w:rFonts w:ascii="宋体" w:hAnsi="宋体"/>
              <w:b/>
              <w:bCs/>
              <w:szCs w:val="24"/>
            </w:rPr>
          </w:rPrChange>
        </w:rPr>
      </w:pPr>
      <w:r w:rsidRPr="00D973C4">
        <w:rPr>
          <w:rFonts w:ascii="宋体" w:hAnsi="宋体" w:hint="eastAsia"/>
          <w:b/>
          <w:bCs/>
          <w:sz w:val="22"/>
          <w:szCs w:val="24"/>
          <w:rPrChange w:id="3553" w:author="linxl" w:date="2019-09-05T14:23:00Z">
            <w:rPr>
              <w:rFonts w:ascii="宋体" w:hAnsi="宋体" w:hint="eastAsia"/>
              <w:b/>
              <w:bCs/>
              <w:szCs w:val="24"/>
            </w:rPr>
          </w:rPrChange>
        </w:rPr>
        <w:t>4</w:t>
      </w:r>
      <w:r w:rsidRPr="00D973C4">
        <w:rPr>
          <w:rFonts w:ascii="宋体" w:hAnsi="宋体"/>
          <w:b/>
          <w:bCs/>
          <w:sz w:val="22"/>
          <w:szCs w:val="24"/>
          <w:rPrChange w:id="3554" w:author="linxl" w:date="2019-09-05T14:23:00Z">
            <w:rPr>
              <w:rFonts w:ascii="宋体" w:hAnsi="宋体"/>
              <w:b/>
              <w:bCs/>
              <w:szCs w:val="24"/>
            </w:rPr>
          </w:rPrChange>
        </w:rPr>
        <w:t>.2.2.4</w:t>
      </w:r>
      <w:r w:rsidRPr="00D973C4">
        <w:rPr>
          <w:rFonts w:ascii="宋体" w:hAnsi="宋体" w:hint="eastAsia"/>
          <w:b/>
          <w:bCs/>
          <w:sz w:val="22"/>
          <w:szCs w:val="24"/>
          <w:rPrChange w:id="3555" w:author="linxl" w:date="2019-09-05T14:23:00Z">
            <w:rPr>
              <w:rFonts w:ascii="宋体" w:hAnsi="宋体" w:hint="eastAsia"/>
              <w:b/>
              <w:bCs/>
              <w:szCs w:val="24"/>
            </w:rPr>
          </w:rPrChange>
        </w:rPr>
        <w:t>传输信息量分析</w:t>
      </w:r>
    </w:p>
    <w:p w14:paraId="7CF2A82A" w14:textId="77777777" w:rsidR="009A6536" w:rsidRPr="00D973C4" w:rsidRDefault="009A6536" w:rsidP="009A6536">
      <w:pPr>
        <w:pStyle w:val="a3"/>
        <w:spacing w:line="240" w:lineRule="auto"/>
        <w:ind w:firstLineChars="0"/>
        <w:rPr>
          <w:rFonts w:ascii="宋体" w:hAnsi="宋体"/>
          <w:sz w:val="22"/>
          <w:szCs w:val="24"/>
          <w:rPrChange w:id="3556" w:author="linxl" w:date="2019-09-05T14:23:00Z">
            <w:rPr>
              <w:rFonts w:ascii="宋体" w:hAnsi="宋体"/>
              <w:szCs w:val="24"/>
            </w:rPr>
          </w:rPrChange>
        </w:rPr>
      </w:pPr>
      <w:r w:rsidRPr="00D973C4">
        <w:rPr>
          <w:rFonts w:ascii="宋体" w:hAnsi="宋体" w:hint="eastAsia"/>
          <w:sz w:val="22"/>
          <w:szCs w:val="24"/>
          <w:rPrChange w:id="3557" w:author="linxl" w:date="2019-09-05T14:23:00Z">
            <w:rPr>
              <w:rFonts w:ascii="宋体" w:hAnsi="宋体" w:hint="eastAsia"/>
              <w:szCs w:val="24"/>
            </w:rPr>
          </w:rPrChange>
        </w:rPr>
        <w:t>1.</w:t>
      </w:r>
      <w:r w:rsidRPr="00D973C4">
        <w:rPr>
          <w:rFonts w:ascii="宋体" w:hAnsi="宋体"/>
          <w:sz w:val="22"/>
          <w:szCs w:val="24"/>
          <w:rPrChange w:id="3558" w:author="linxl" w:date="2019-09-05T14:23:00Z">
            <w:rPr>
              <w:rFonts w:ascii="宋体" w:hAnsi="宋体"/>
              <w:szCs w:val="24"/>
            </w:rPr>
          </w:rPrChange>
        </w:rPr>
        <w:t>随着阈值</w:t>
      </w:r>
      <m:oMath>
        <m:r>
          <m:rPr>
            <m:sty m:val="p"/>
          </m:rPr>
          <w:rPr>
            <w:rFonts w:ascii="Cambria Math" w:hAnsi="Cambria Math"/>
            <w:sz w:val="22"/>
            <w:szCs w:val="24"/>
            <w:rPrChange w:id="3559" w:author="linxl" w:date="2019-09-05T14:23:00Z">
              <w:rPr>
                <w:rFonts w:ascii="Cambria Math" w:hAnsi="Cambria Math"/>
                <w:szCs w:val="24"/>
              </w:rPr>
            </w:rPrChange>
          </w:rPr>
          <m:t>ϵ</m:t>
        </m:r>
      </m:oMath>
      <w:r w:rsidRPr="00D973C4">
        <w:rPr>
          <w:rFonts w:ascii="宋体" w:hAnsi="宋体"/>
          <w:sz w:val="22"/>
          <w:szCs w:val="24"/>
          <w:rPrChange w:id="3560" w:author="linxl" w:date="2019-09-05T14:23:00Z">
            <w:rPr>
              <w:rFonts w:ascii="宋体" w:hAnsi="宋体"/>
              <w:szCs w:val="24"/>
            </w:rPr>
          </w:rPrChange>
        </w:rPr>
        <w:t>的增加，传输点的信息量在减少。</w:t>
      </w:r>
    </w:p>
    <w:p w14:paraId="042A4A66" w14:textId="77777777" w:rsidR="009A6536" w:rsidRPr="00D973C4" w:rsidRDefault="009A6536" w:rsidP="009A6536">
      <w:pPr>
        <w:pStyle w:val="a3"/>
        <w:spacing w:line="240" w:lineRule="auto"/>
        <w:ind w:firstLineChars="0"/>
        <w:rPr>
          <w:rFonts w:ascii="宋体" w:hAnsi="宋体"/>
          <w:sz w:val="22"/>
          <w:szCs w:val="24"/>
          <w:rPrChange w:id="3561" w:author="linxl" w:date="2019-09-05T14:23:00Z">
            <w:rPr>
              <w:rFonts w:ascii="宋体" w:hAnsi="宋体"/>
              <w:szCs w:val="24"/>
            </w:rPr>
          </w:rPrChange>
        </w:rPr>
      </w:pPr>
      <w:r w:rsidRPr="00D973C4">
        <w:rPr>
          <w:rFonts w:ascii="宋体" w:hAnsi="宋体" w:hint="eastAsia"/>
          <w:sz w:val="22"/>
          <w:szCs w:val="24"/>
          <w:rPrChange w:id="3562" w:author="linxl" w:date="2019-09-05T14:23:00Z">
            <w:rPr>
              <w:rFonts w:ascii="宋体" w:hAnsi="宋体" w:hint="eastAsia"/>
              <w:szCs w:val="24"/>
            </w:rPr>
          </w:rPrChange>
        </w:rPr>
        <w:t>2</w:t>
      </w:r>
      <w:r w:rsidRPr="00D973C4">
        <w:rPr>
          <w:rFonts w:ascii="宋体" w:hAnsi="宋体"/>
          <w:sz w:val="22"/>
          <w:szCs w:val="24"/>
          <w:rPrChange w:id="3563" w:author="linxl" w:date="2019-09-05T14:23:00Z">
            <w:rPr>
              <w:rFonts w:ascii="宋体" w:hAnsi="宋体"/>
              <w:szCs w:val="24"/>
            </w:rPr>
          </w:rPrChange>
        </w:rPr>
        <w:t>. 值得一提的是，在LDRH，</w:t>
      </w:r>
      <m:oMath>
        <m:sSub>
          <m:sSubPr>
            <m:ctrlPr>
              <w:rPr>
                <w:rFonts w:ascii="Cambria Math" w:hAnsi="Cambria Math"/>
                <w:sz w:val="22"/>
                <w:szCs w:val="24"/>
                <w:rPrChange w:id="3564" w:author="linxl" w:date="2019-09-05T14:23:00Z">
                  <w:rPr>
                    <w:rFonts w:ascii="Cambria Math" w:hAnsi="Cambria Math"/>
                    <w:szCs w:val="24"/>
                  </w:rPr>
                </w:rPrChange>
              </w:rPr>
            </m:ctrlPr>
          </m:sSubPr>
          <m:e>
            <m:r>
              <w:rPr>
                <w:rFonts w:ascii="Cambria Math" w:hAnsi="Cambria Math"/>
                <w:sz w:val="22"/>
                <w:szCs w:val="24"/>
                <w:rPrChange w:id="3565" w:author="linxl" w:date="2019-09-05T14:23:00Z">
                  <w:rPr>
                    <w:rFonts w:ascii="Cambria Math" w:hAnsi="Cambria Math"/>
                    <w:szCs w:val="24"/>
                  </w:rPr>
                </w:rPrChange>
              </w:rPr>
              <m:t>CDR</m:t>
            </m:r>
          </m:e>
          <m:sub>
            <m:r>
              <w:rPr>
                <w:rFonts w:ascii="Cambria Math" w:hAnsi="Cambria Math"/>
                <w:sz w:val="22"/>
                <w:szCs w:val="24"/>
                <w:rPrChange w:id="3566" w:author="linxl" w:date="2019-09-05T14:23:00Z">
                  <w:rPr>
                    <w:rFonts w:ascii="Cambria Math" w:hAnsi="Cambria Math"/>
                    <w:szCs w:val="24"/>
                  </w:rPr>
                </w:rPrChange>
              </w:rPr>
              <m:t>m</m:t>
            </m:r>
          </m:sub>
        </m:sSub>
      </m:oMath>
      <w:r w:rsidRPr="00D973C4">
        <w:rPr>
          <w:rFonts w:ascii="宋体" w:hAnsi="宋体"/>
          <w:sz w:val="22"/>
          <w:szCs w:val="24"/>
          <w:rPrChange w:id="3567" w:author="linxl" w:date="2019-09-05T14:23:00Z">
            <w:rPr>
              <w:rFonts w:ascii="宋体" w:hAnsi="宋体"/>
              <w:szCs w:val="24"/>
            </w:rPr>
          </w:rPrChange>
        </w:rPr>
        <w:t>，OPLT算法中，所有传输至</w:t>
      </w:r>
      <w:r w:rsidRPr="00D973C4">
        <w:rPr>
          <w:rFonts w:ascii="宋体" w:hAnsi="宋体" w:hint="eastAsia"/>
          <w:sz w:val="22"/>
          <w:szCs w:val="24"/>
          <w:rPrChange w:id="3568" w:author="linxl" w:date="2019-09-05T14:23:00Z">
            <w:rPr>
              <w:rFonts w:ascii="宋体" w:hAnsi="宋体" w:hint="eastAsia"/>
              <w:szCs w:val="24"/>
            </w:rPr>
          </w:rPrChange>
        </w:rPr>
        <w:t>服务器</w:t>
      </w:r>
      <w:r w:rsidRPr="00D973C4">
        <w:rPr>
          <w:rFonts w:ascii="宋体" w:hAnsi="宋体"/>
          <w:sz w:val="22"/>
          <w:szCs w:val="24"/>
          <w:rPrChange w:id="3569" w:author="linxl" w:date="2019-09-05T14:23:00Z">
            <w:rPr>
              <w:rFonts w:ascii="宋体" w:hAnsi="宋体"/>
              <w:szCs w:val="24"/>
            </w:rPr>
          </w:rPrChange>
        </w:rPr>
        <w:t>中的点即为压缩后轨迹的压缩点。而</w:t>
      </w:r>
      <m:oMath>
        <m:sSubSup>
          <m:sSubSupPr>
            <m:ctrlPr>
              <w:rPr>
                <w:rFonts w:ascii="Cambria Math" w:hAnsi="Cambria Math"/>
                <w:sz w:val="22"/>
                <w:szCs w:val="24"/>
                <w:rPrChange w:id="3570" w:author="linxl" w:date="2019-09-05T14:23:00Z">
                  <w:rPr>
                    <w:rFonts w:ascii="Cambria Math" w:hAnsi="Cambria Math"/>
                    <w:szCs w:val="24"/>
                  </w:rPr>
                </w:rPrChange>
              </w:rPr>
            </m:ctrlPr>
          </m:sSubSupPr>
          <m:e>
            <m:r>
              <w:rPr>
                <w:rFonts w:ascii="Cambria Math" w:hAnsi="Cambria Math"/>
                <w:sz w:val="22"/>
                <w:szCs w:val="24"/>
                <w:rPrChange w:id="3571" w:author="linxl" w:date="2019-09-05T14:23:00Z">
                  <w:rPr>
                    <w:rFonts w:ascii="Cambria Math" w:hAnsi="Cambria Math"/>
                    <w:szCs w:val="24"/>
                  </w:rPr>
                </w:rPrChange>
              </w:rPr>
              <m:t>GRTS</m:t>
            </m:r>
          </m:e>
          <m:sub>
            <m:r>
              <w:rPr>
                <w:rFonts w:ascii="Cambria Math" w:hAnsi="Cambria Math"/>
                <w:sz w:val="22"/>
                <w:szCs w:val="24"/>
                <w:rPrChange w:id="3572" w:author="linxl" w:date="2019-09-05T14:23:00Z">
                  <w:rPr>
                    <w:rFonts w:ascii="Cambria Math" w:hAnsi="Cambria Math"/>
                    <w:szCs w:val="24"/>
                  </w:rPr>
                </w:rPrChange>
              </w:rPr>
              <m:t>sec</m:t>
            </m:r>
          </m:sub>
          <m:sup>
            <m:r>
              <w:rPr>
                <w:rFonts w:ascii="Cambria Math" w:hAnsi="Cambria Math"/>
                <w:sz w:val="22"/>
                <w:szCs w:val="24"/>
                <w:rPrChange w:id="3573" w:author="linxl" w:date="2019-09-05T14:23:00Z">
                  <w:rPr>
                    <w:rFonts w:ascii="Cambria Math" w:hAnsi="Cambria Math"/>
                    <w:szCs w:val="24"/>
                  </w:rPr>
                </w:rPrChange>
              </w:rPr>
              <m:t>m</m:t>
            </m:r>
          </m:sup>
        </m:sSubSup>
      </m:oMath>
      <w:r w:rsidRPr="00D973C4">
        <w:rPr>
          <w:rFonts w:ascii="宋体" w:hAnsi="宋体"/>
          <w:sz w:val="22"/>
          <w:szCs w:val="24"/>
          <w:rPrChange w:id="3574" w:author="linxl" w:date="2019-09-05T14:23:00Z">
            <w:rPr>
              <w:rFonts w:ascii="宋体" w:hAnsi="宋体"/>
              <w:szCs w:val="24"/>
            </w:rPr>
          </w:rPrChange>
        </w:rPr>
        <w:t>算法中由于存储在</w:t>
      </w:r>
      <w:r w:rsidRPr="00D973C4">
        <w:rPr>
          <w:rFonts w:ascii="宋体" w:hAnsi="宋体" w:hint="eastAsia"/>
          <w:sz w:val="22"/>
          <w:szCs w:val="24"/>
          <w:rPrChange w:id="3575" w:author="linxl" w:date="2019-09-05T14:23:00Z">
            <w:rPr>
              <w:rFonts w:ascii="宋体" w:hAnsi="宋体" w:hint="eastAsia"/>
              <w:szCs w:val="24"/>
            </w:rPr>
          </w:rPrChange>
        </w:rPr>
        <w:t>服务器</w:t>
      </w:r>
      <w:r w:rsidRPr="00D973C4">
        <w:rPr>
          <w:rFonts w:ascii="宋体" w:hAnsi="宋体"/>
          <w:sz w:val="22"/>
          <w:szCs w:val="24"/>
          <w:rPrChange w:id="3576" w:author="linxl" w:date="2019-09-05T14:23:00Z">
            <w:rPr>
              <w:rFonts w:ascii="宋体" w:hAnsi="宋体"/>
              <w:szCs w:val="24"/>
            </w:rPr>
          </w:rPrChange>
        </w:rPr>
        <w:t>缓冲区中的部分点可能会被最后舍去，因此</w:t>
      </w:r>
      <w:r w:rsidRPr="00D973C4">
        <w:rPr>
          <w:rFonts w:ascii="宋体" w:hAnsi="宋体" w:hint="eastAsia"/>
          <w:sz w:val="22"/>
          <w:szCs w:val="24"/>
          <w:rPrChange w:id="3577" w:author="linxl" w:date="2019-09-05T14:23:00Z">
            <w:rPr>
              <w:rFonts w:ascii="宋体" w:hAnsi="宋体" w:hint="eastAsia"/>
              <w:szCs w:val="24"/>
            </w:rPr>
          </w:rPrChange>
        </w:rPr>
        <w:t>服务器</w:t>
      </w:r>
      <w:r w:rsidRPr="00D973C4">
        <w:rPr>
          <w:rFonts w:ascii="宋体" w:hAnsi="宋体"/>
          <w:sz w:val="22"/>
          <w:szCs w:val="24"/>
          <w:rPrChange w:id="3578" w:author="linxl" w:date="2019-09-05T14:23:00Z">
            <w:rPr>
              <w:rFonts w:ascii="宋体" w:hAnsi="宋体"/>
              <w:szCs w:val="24"/>
            </w:rPr>
          </w:rPrChange>
        </w:rPr>
        <w:t>接收到点的数量会多于最后压缩轨迹中点的个数。所</w:t>
      </w:r>
      <w:r w:rsidRPr="00D973C4">
        <w:rPr>
          <w:rFonts w:ascii="宋体" w:hAnsi="宋体" w:hint="eastAsia"/>
          <w:sz w:val="22"/>
          <w:szCs w:val="24"/>
          <w:rPrChange w:id="3579" w:author="linxl" w:date="2019-09-05T14:23:00Z">
            <w:rPr>
              <w:rFonts w:ascii="宋体" w:hAnsi="宋体" w:hint="eastAsia"/>
              <w:szCs w:val="24"/>
            </w:rPr>
          </w:rPrChange>
        </w:rPr>
        <w:t>以</w:t>
      </w:r>
      <m:oMath>
        <m:sSubSup>
          <m:sSubSupPr>
            <m:ctrlPr>
              <w:rPr>
                <w:rFonts w:ascii="Cambria Math" w:hAnsi="Cambria Math"/>
                <w:sz w:val="22"/>
                <w:szCs w:val="24"/>
                <w:rPrChange w:id="3580" w:author="linxl" w:date="2019-09-05T14:23:00Z">
                  <w:rPr>
                    <w:rFonts w:ascii="Cambria Math" w:hAnsi="Cambria Math"/>
                    <w:szCs w:val="24"/>
                  </w:rPr>
                </w:rPrChange>
              </w:rPr>
            </m:ctrlPr>
          </m:sSubSupPr>
          <m:e>
            <m:r>
              <w:rPr>
                <w:rFonts w:ascii="Cambria Math" w:hAnsi="Cambria Math"/>
                <w:sz w:val="22"/>
                <w:szCs w:val="24"/>
                <w:rPrChange w:id="3581" w:author="linxl" w:date="2019-09-05T14:23:00Z">
                  <w:rPr>
                    <w:rFonts w:ascii="Cambria Math" w:hAnsi="Cambria Math"/>
                    <w:szCs w:val="24"/>
                  </w:rPr>
                </w:rPrChange>
              </w:rPr>
              <m:t>GRTS</m:t>
            </m:r>
          </m:e>
          <m:sub>
            <m:r>
              <w:rPr>
                <w:rFonts w:ascii="Cambria Math" w:hAnsi="Cambria Math"/>
                <w:sz w:val="22"/>
                <w:szCs w:val="24"/>
                <w:rPrChange w:id="3582" w:author="linxl" w:date="2019-09-05T14:23:00Z">
                  <w:rPr>
                    <w:rFonts w:ascii="Cambria Math" w:hAnsi="Cambria Math"/>
                    <w:szCs w:val="24"/>
                  </w:rPr>
                </w:rPrChange>
              </w:rPr>
              <m:t>sec</m:t>
            </m:r>
          </m:sub>
          <m:sup>
            <m:r>
              <w:rPr>
                <w:rFonts w:ascii="Cambria Math" w:hAnsi="Cambria Math"/>
                <w:sz w:val="22"/>
                <w:szCs w:val="24"/>
                <w:rPrChange w:id="3583" w:author="linxl" w:date="2019-09-05T14:23:00Z">
                  <w:rPr>
                    <w:rFonts w:ascii="Cambria Math" w:hAnsi="Cambria Math"/>
                    <w:szCs w:val="24"/>
                  </w:rPr>
                </w:rPrChange>
              </w:rPr>
              <m:t>m</m:t>
            </m:r>
          </m:sup>
        </m:sSubSup>
      </m:oMath>
      <w:r w:rsidRPr="00D973C4">
        <w:rPr>
          <w:rFonts w:ascii="宋体" w:hAnsi="宋体"/>
          <w:sz w:val="22"/>
          <w:szCs w:val="24"/>
          <w:rPrChange w:id="3584" w:author="linxl" w:date="2019-09-05T14:23:00Z">
            <w:rPr>
              <w:rFonts w:ascii="宋体" w:hAnsi="宋体"/>
              <w:szCs w:val="24"/>
            </w:rPr>
          </w:rPrChange>
        </w:rPr>
        <w:t>算法虽然轨迹压缩率较低，但是其</w:t>
      </w:r>
      <w:r w:rsidRPr="00D973C4">
        <w:rPr>
          <w:rFonts w:ascii="宋体" w:hAnsi="宋体" w:hint="eastAsia"/>
          <w:sz w:val="22"/>
          <w:szCs w:val="24"/>
          <w:rPrChange w:id="3585" w:author="linxl" w:date="2019-09-05T14:23:00Z">
            <w:rPr>
              <w:rFonts w:ascii="宋体" w:hAnsi="宋体" w:hint="eastAsia"/>
              <w:szCs w:val="24"/>
            </w:rPr>
          </w:rPrChange>
        </w:rPr>
        <w:t>移动对象</w:t>
      </w:r>
      <w:r w:rsidRPr="00D973C4">
        <w:rPr>
          <w:rFonts w:ascii="宋体" w:hAnsi="宋体"/>
          <w:sz w:val="22"/>
          <w:szCs w:val="24"/>
          <w:rPrChange w:id="3586" w:author="linxl" w:date="2019-09-05T14:23:00Z">
            <w:rPr>
              <w:rFonts w:ascii="宋体" w:hAnsi="宋体"/>
              <w:szCs w:val="24"/>
            </w:rPr>
          </w:rPrChange>
        </w:rPr>
        <w:t>向</w:t>
      </w:r>
      <w:r w:rsidRPr="00D973C4">
        <w:rPr>
          <w:rFonts w:ascii="宋体" w:hAnsi="宋体" w:hint="eastAsia"/>
          <w:sz w:val="22"/>
          <w:szCs w:val="24"/>
          <w:rPrChange w:id="3587" w:author="linxl" w:date="2019-09-05T14:23:00Z">
            <w:rPr>
              <w:rFonts w:ascii="宋体" w:hAnsi="宋体" w:hint="eastAsia"/>
              <w:szCs w:val="24"/>
            </w:rPr>
          </w:rPrChange>
        </w:rPr>
        <w:t>服务器</w:t>
      </w:r>
      <w:r w:rsidRPr="00D973C4">
        <w:rPr>
          <w:rFonts w:ascii="宋体" w:hAnsi="宋体"/>
          <w:sz w:val="22"/>
          <w:szCs w:val="24"/>
          <w:rPrChange w:id="3588" w:author="linxl" w:date="2019-09-05T14:23:00Z">
            <w:rPr>
              <w:rFonts w:ascii="宋体" w:hAnsi="宋体"/>
              <w:szCs w:val="24"/>
            </w:rPr>
          </w:rPrChange>
        </w:rPr>
        <w:t>中传输的点的个数较多。</w:t>
      </w:r>
    </w:p>
    <w:p w14:paraId="6574EE43" w14:textId="77777777" w:rsidR="009A6536" w:rsidRPr="00D973C4" w:rsidRDefault="009A6536" w:rsidP="009A6536">
      <w:pPr>
        <w:pStyle w:val="a3"/>
        <w:spacing w:line="240" w:lineRule="auto"/>
        <w:ind w:firstLineChars="0"/>
        <w:rPr>
          <w:rFonts w:ascii="宋体" w:hAnsi="宋体"/>
          <w:sz w:val="22"/>
          <w:szCs w:val="24"/>
          <w:rPrChange w:id="3589" w:author="linxl" w:date="2019-09-05T14:23:00Z">
            <w:rPr>
              <w:rFonts w:ascii="宋体" w:hAnsi="宋体"/>
              <w:szCs w:val="24"/>
            </w:rPr>
          </w:rPrChange>
        </w:rPr>
      </w:pPr>
      <w:r w:rsidRPr="00D973C4">
        <w:rPr>
          <w:rFonts w:ascii="宋体" w:hAnsi="宋体" w:hint="eastAsia"/>
          <w:sz w:val="22"/>
          <w:szCs w:val="24"/>
          <w:rPrChange w:id="3590" w:author="linxl" w:date="2019-09-05T14:23:00Z">
            <w:rPr>
              <w:rFonts w:ascii="宋体" w:hAnsi="宋体" w:hint="eastAsia"/>
              <w:szCs w:val="24"/>
            </w:rPr>
          </w:rPrChange>
        </w:rPr>
        <w:t>3</w:t>
      </w:r>
      <w:r w:rsidRPr="00D973C4">
        <w:rPr>
          <w:rFonts w:ascii="宋体" w:hAnsi="宋体"/>
          <w:sz w:val="22"/>
          <w:szCs w:val="24"/>
          <w:rPrChange w:id="3591" w:author="linxl" w:date="2019-09-05T14:23:00Z">
            <w:rPr>
              <w:rFonts w:ascii="宋体" w:hAnsi="宋体"/>
              <w:szCs w:val="24"/>
            </w:rPr>
          </w:rPrChange>
        </w:rPr>
        <w:t>. LDRH由于其位置跟踪过程阈值</w:t>
      </w:r>
      <m:oMath>
        <m:f>
          <m:fPr>
            <m:type m:val="lin"/>
            <m:ctrlPr>
              <w:rPr>
                <w:rFonts w:ascii="Cambria Math" w:hAnsi="Cambria Math"/>
                <w:sz w:val="22"/>
                <w:szCs w:val="24"/>
                <w:rPrChange w:id="3592" w:author="linxl" w:date="2019-09-05T14:23:00Z">
                  <w:rPr>
                    <w:rFonts w:ascii="Cambria Math" w:hAnsi="Cambria Math"/>
                    <w:szCs w:val="24"/>
                  </w:rPr>
                </w:rPrChange>
              </w:rPr>
            </m:ctrlPr>
          </m:fPr>
          <m:num>
            <m:r>
              <m:rPr>
                <m:sty m:val="p"/>
              </m:rPr>
              <w:rPr>
                <w:rFonts w:ascii="Cambria Math" w:hAnsi="Cambria Math"/>
                <w:sz w:val="22"/>
                <w:szCs w:val="24"/>
                <w:rPrChange w:id="3593" w:author="linxl" w:date="2019-09-05T14:23:00Z">
                  <w:rPr>
                    <w:rFonts w:ascii="Cambria Math" w:hAnsi="Cambria Math"/>
                    <w:szCs w:val="24"/>
                  </w:rPr>
                </w:rPrChange>
              </w:rPr>
              <m:t>ϵ</m:t>
            </m:r>
          </m:num>
          <m:den>
            <m:r>
              <m:rPr>
                <m:sty m:val="p"/>
              </m:rPr>
              <w:rPr>
                <w:rFonts w:ascii="Cambria Math" w:hAnsi="Cambria Math"/>
                <w:sz w:val="22"/>
                <w:szCs w:val="24"/>
                <w:rPrChange w:id="3594" w:author="linxl" w:date="2019-09-05T14:23:00Z">
                  <w:rPr>
                    <w:rFonts w:ascii="Cambria Math" w:hAnsi="Cambria Math"/>
                    <w:szCs w:val="24"/>
                  </w:rPr>
                </w:rPrChange>
              </w:rPr>
              <m:t>2</m:t>
            </m:r>
          </m:den>
        </m:f>
      </m:oMath>
      <w:r w:rsidRPr="00D973C4">
        <w:rPr>
          <w:rFonts w:ascii="宋体" w:hAnsi="宋体"/>
          <w:sz w:val="22"/>
          <w:szCs w:val="24"/>
          <w:rPrChange w:id="3595" w:author="linxl" w:date="2019-09-05T14:23:00Z">
            <w:rPr>
              <w:rFonts w:ascii="宋体" w:hAnsi="宋体"/>
              <w:szCs w:val="24"/>
            </w:rPr>
          </w:rPrChange>
        </w:rPr>
        <w:t>，因此在传输最多点的同时传输了最多的速度次数。OPLT算法由于整个过程中存在只更新速度的时候，</w:t>
      </w:r>
      <w:r w:rsidRPr="00D973C4">
        <w:rPr>
          <w:rFonts w:ascii="宋体" w:hAnsi="宋体"/>
          <w:sz w:val="22"/>
          <w:szCs w:val="24"/>
          <w:rPrChange w:id="3596" w:author="linxl" w:date="2019-09-05T14:23:00Z">
            <w:rPr>
              <w:rFonts w:ascii="宋体" w:hAnsi="宋体"/>
              <w:szCs w:val="24"/>
            </w:rPr>
          </w:rPrChange>
        </w:rPr>
        <w:lastRenderedPageBreak/>
        <w:t>因此虽然传输点的数量较</w:t>
      </w:r>
      <m:oMath>
        <m:sSub>
          <m:sSubPr>
            <m:ctrlPr>
              <w:rPr>
                <w:rFonts w:ascii="Cambria Math" w:hAnsi="Cambria Math"/>
                <w:sz w:val="22"/>
                <w:szCs w:val="24"/>
                <w:rPrChange w:id="3597" w:author="linxl" w:date="2019-09-05T14:23:00Z">
                  <w:rPr>
                    <w:rFonts w:ascii="Cambria Math" w:hAnsi="Cambria Math"/>
                    <w:szCs w:val="24"/>
                  </w:rPr>
                </w:rPrChange>
              </w:rPr>
            </m:ctrlPr>
          </m:sSubPr>
          <m:e>
            <m:r>
              <w:rPr>
                <w:rFonts w:ascii="Cambria Math" w:hAnsi="Cambria Math"/>
                <w:sz w:val="22"/>
                <w:szCs w:val="24"/>
                <w:rPrChange w:id="3598" w:author="linxl" w:date="2019-09-05T14:23:00Z">
                  <w:rPr>
                    <w:rFonts w:ascii="Cambria Math" w:hAnsi="Cambria Math"/>
                    <w:szCs w:val="24"/>
                  </w:rPr>
                </w:rPrChange>
              </w:rPr>
              <m:t>CDR</m:t>
            </m:r>
          </m:e>
          <m:sub>
            <m:r>
              <w:rPr>
                <w:rFonts w:ascii="Cambria Math" w:hAnsi="Cambria Math"/>
                <w:sz w:val="22"/>
                <w:szCs w:val="24"/>
                <w:rPrChange w:id="3599" w:author="linxl" w:date="2019-09-05T14:23:00Z">
                  <w:rPr>
                    <w:rFonts w:ascii="Cambria Math" w:hAnsi="Cambria Math"/>
                    <w:szCs w:val="24"/>
                  </w:rPr>
                </w:rPrChange>
              </w:rPr>
              <m:t>m</m:t>
            </m:r>
          </m:sub>
        </m:sSub>
      </m:oMath>
      <w:r w:rsidRPr="00D973C4">
        <w:rPr>
          <w:rFonts w:ascii="宋体" w:hAnsi="宋体"/>
          <w:sz w:val="22"/>
          <w:szCs w:val="24"/>
          <w:rPrChange w:id="3600" w:author="linxl" w:date="2019-09-05T14:23:00Z">
            <w:rPr>
              <w:rFonts w:ascii="宋体" w:hAnsi="宋体"/>
              <w:szCs w:val="24"/>
            </w:rPr>
          </w:rPrChange>
        </w:rPr>
        <w:t>和</w:t>
      </w:r>
      <m:oMath>
        <m:sSubSup>
          <m:sSubSupPr>
            <m:ctrlPr>
              <w:rPr>
                <w:rFonts w:ascii="Cambria Math" w:hAnsi="Cambria Math"/>
                <w:sz w:val="22"/>
                <w:szCs w:val="24"/>
                <w:rPrChange w:id="3601" w:author="linxl" w:date="2019-09-05T14:23:00Z">
                  <w:rPr>
                    <w:rFonts w:ascii="Cambria Math" w:hAnsi="Cambria Math"/>
                    <w:szCs w:val="24"/>
                  </w:rPr>
                </w:rPrChange>
              </w:rPr>
            </m:ctrlPr>
          </m:sSubSupPr>
          <m:e>
            <m:r>
              <w:rPr>
                <w:rFonts w:ascii="Cambria Math" w:hAnsi="Cambria Math"/>
                <w:sz w:val="22"/>
                <w:szCs w:val="24"/>
                <w:rPrChange w:id="3602" w:author="linxl" w:date="2019-09-05T14:23:00Z">
                  <w:rPr>
                    <w:rFonts w:ascii="Cambria Math" w:hAnsi="Cambria Math"/>
                    <w:szCs w:val="24"/>
                  </w:rPr>
                </w:rPrChange>
              </w:rPr>
              <m:t>GRTS</m:t>
            </m:r>
          </m:e>
          <m:sub>
            <m:r>
              <w:rPr>
                <w:rFonts w:ascii="Cambria Math" w:hAnsi="Cambria Math"/>
                <w:sz w:val="22"/>
                <w:szCs w:val="24"/>
                <w:rPrChange w:id="3603" w:author="linxl" w:date="2019-09-05T14:23:00Z">
                  <w:rPr>
                    <w:rFonts w:ascii="Cambria Math" w:hAnsi="Cambria Math"/>
                    <w:szCs w:val="24"/>
                  </w:rPr>
                </w:rPrChange>
              </w:rPr>
              <m:t>sec</m:t>
            </m:r>
          </m:sub>
          <m:sup>
            <m:r>
              <w:rPr>
                <w:rFonts w:ascii="Cambria Math" w:hAnsi="Cambria Math"/>
                <w:sz w:val="22"/>
                <w:szCs w:val="24"/>
                <w:rPrChange w:id="3604" w:author="linxl" w:date="2019-09-05T14:23:00Z">
                  <w:rPr>
                    <w:rFonts w:ascii="Cambria Math" w:hAnsi="Cambria Math"/>
                    <w:szCs w:val="24"/>
                  </w:rPr>
                </w:rPrChange>
              </w:rPr>
              <m:t>m</m:t>
            </m:r>
          </m:sup>
        </m:sSubSup>
      </m:oMath>
      <w:r w:rsidRPr="00D973C4">
        <w:rPr>
          <w:rFonts w:ascii="宋体" w:hAnsi="宋体"/>
          <w:sz w:val="22"/>
          <w:szCs w:val="24"/>
          <w:rPrChange w:id="3605" w:author="linxl" w:date="2019-09-05T14:23:00Z">
            <w:rPr>
              <w:rFonts w:ascii="宋体" w:hAnsi="宋体"/>
              <w:szCs w:val="24"/>
            </w:rPr>
          </w:rPrChange>
        </w:rPr>
        <w:t>少，但是传输速度的次数更多一点。</w:t>
      </w:r>
    </w:p>
    <w:p w14:paraId="51E57DEB" w14:textId="77777777" w:rsidR="009A6536" w:rsidRPr="00D973C4" w:rsidRDefault="009A6536" w:rsidP="009A6536">
      <w:pPr>
        <w:pStyle w:val="a3"/>
        <w:spacing w:line="240" w:lineRule="auto"/>
        <w:ind w:firstLineChars="0"/>
        <w:rPr>
          <w:rFonts w:ascii="宋体" w:hAnsi="宋体"/>
          <w:sz w:val="22"/>
          <w:szCs w:val="24"/>
          <w:rPrChange w:id="3606" w:author="linxl" w:date="2019-09-05T14:23:00Z">
            <w:rPr>
              <w:rFonts w:ascii="宋体" w:hAnsi="宋体"/>
              <w:szCs w:val="24"/>
            </w:rPr>
          </w:rPrChange>
        </w:rPr>
      </w:pPr>
      <w:r w:rsidRPr="00D973C4">
        <w:rPr>
          <w:rFonts w:ascii="宋体" w:hAnsi="宋体"/>
          <w:sz w:val="22"/>
          <w:szCs w:val="24"/>
          <w:rPrChange w:id="3607" w:author="linxl" w:date="2019-09-05T14:23:00Z">
            <w:rPr>
              <w:rFonts w:ascii="宋体" w:hAnsi="宋体"/>
              <w:szCs w:val="24"/>
            </w:rPr>
          </w:rPrChange>
        </w:rPr>
        <w:t>4</w:t>
      </w:r>
      <w:r w:rsidRPr="00D973C4">
        <w:rPr>
          <w:rFonts w:ascii="宋体" w:hAnsi="宋体" w:hint="eastAsia"/>
          <w:sz w:val="22"/>
          <w:szCs w:val="24"/>
          <w:rPrChange w:id="3608" w:author="linxl" w:date="2019-09-05T14:23:00Z">
            <w:rPr>
              <w:rFonts w:ascii="宋体" w:hAnsi="宋体" w:hint="eastAsia"/>
              <w:szCs w:val="24"/>
            </w:rPr>
          </w:rPrChange>
        </w:rPr>
        <w:t>.</w:t>
      </w:r>
      <w:bookmarkStart w:id="3609" w:name="_Hlk17931048"/>
      <w:r w:rsidRPr="00D973C4">
        <w:rPr>
          <w:rFonts w:ascii="宋体" w:hAnsi="宋体"/>
          <w:sz w:val="22"/>
          <w:szCs w:val="24"/>
          <w:rPrChange w:id="3610" w:author="linxl" w:date="2019-09-05T14:23:00Z">
            <w:rPr>
              <w:rFonts w:ascii="宋体" w:hAnsi="宋体"/>
              <w:szCs w:val="24"/>
            </w:rPr>
          </w:rPrChange>
        </w:rPr>
        <w:t>在UCar, geolife, mopsi数据集上，算法LDRH,</w:t>
      </w:r>
      <m:oMath>
        <m:r>
          <m:rPr>
            <m:sty m:val="p"/>
          </m:rPr>
          <w:rPr>
            <w:rFonts w:ascii="Cambria Math" w:hAnsi="Cambria Math"/>
            <w:sz w:val="22"/>
            <w:szCs w:val="24"/>
            <w:rPrChange w:id="3611" w:author="linxl" w:date="2019-09-05T14:23:00Z">
              <w:rPr>
                <w:rFonts w:ascii="Cambria Math" w:hAnsi="Cambria Math"/>
                <w:szCs w:val="24"/>
              </w:rPr>
            </w:rPrChange>
          </w:rPr>
          <m:t xml:space="preserve"> </m:t>
        </m:r>
        <m:sSubSup>
          <m:sSubSupPr>
            <m:ctrlPr>
              <w:rPr>
                <w:rFonts w:ascii="Cambria Math" w:hAnsi="Cambria Math"/>
                <w:sz w:val="22"/>
                <w:szCs w:val="24"/>
                <w:rPrChange w:id="3612" w:author="linxl" w:date="2019-09-05T14:23:00Z">
                  <w:rPr>
                    <w:rFonts w:ascii="Cambria Math" w:hAnsi="Cambria Math"/>
                    <w:szCs w:val="24"/>
                  </w:rPr>
                </w:rPrChange>
              </w:rPr>
            </m:ctrlPr>
          </m:sSubSupPr>
          <m:e>
            <m:r>
              <w:rPr>
                <w:rFonts w:ascii="Cambria Math" w:hAnsi="Cambria Math"/>
                <w:sz w:val="22"/>
                <w:szCs w:val="24"/>
                <w:rPrChange w:id="3613" w:author="linxl" w:date="2019-09-05T14:23:00Z">
                  <w:rPr>
                    <w:rFonts w:ascii="Cambria Math" w:hAnsi="Cambria Math"/>
                    <w:szCs w:val="24"/>
                  </w:rPr>
                </w:rPrChange>
              </w:rPr>
              <m:t>GRTS</m:t>
            </m:r>
          </m:e>
          <m:sub>
            <m:r>
              <w:rPr>
                <w:rFonts w:ascii="Cambria Math" w:hAnsi="Cambria Math"/>
                <w:sz w:val="22"/>
                <w:szCs w:val="24"/>
                <w:rPrChange w:id="3614" w:author="linxl" w:date="2019-09-05T14:23:00Z">
                  <w:rPr>
                    <w:rFonts w:ascii="Cambria Math" w:hAnsi="Cambria Math"/>
                    <w:szCs w:val="24"/>
                  </w:rPr>
                </w:rPrChange>
              </w:rPr>
              <m:t>sec</m:t>
            </m:r>
          </m:sub>
          <m:sup>
            <m:r>
              <w:rPr>
                <w:rFonts w:ascii="Cambria Math" w:hAnsi="Cambria Math"/>
                <w:sz w:val="22"/>
                <w:szCs w:val="24"/>
                <w:rPrChange w:id="3615" w:author="linxl" w:date="2019-09-05T14:23:00Z">
                  <w:rPr>
                    <w:rFonts w:ascii="Cambria Math" w:hAnsi="Cambria Math"/>
                    <w:szCs w:val="24"/>
                  </w:rPr>
                </w:rPrChange>
              </w:rPr>
              <m:t>m</m:t>
            </m:r>
          </m:sup>
        </m:sSubSup>
      </m:oMath>
      <w:r w:rsidRPr="00D973C4">
        <w:rPr>
          <w:rFonts w:ascii="宋体" w:hAnsi="宋体"/>
          <w:sz w:val="22"/>
          <w:szCs w:val="24"/>
          <w:rPrChange w:id="3616" w:author="linxl" w:date="2019-09-05T14:23:00Z">
            <w:rPr>
              <w:rFonts w:ascii="宋体" w:hAnsi="宋体"/>
              <w:szCs w:val="24"/>
            </w:rPr>
          </w:rPrChange>
        </w:rPr>
        <w:t>,</w:t>
      </w:r>
      <m:oMath>
        <m:r>
          <m:rPr>
            <m:sty m:val="p"/>
          </m:rPr>
          <w:rPr>
            <w:rFonts w:ascii="Cambria Math" w:hAnsi="Cambria Math"/>
            <w:sz w:val="22"/>
            <w:szCs w:val="24"/>
            <w:rPrChange w:id="3617" w:author="linxl" w:date="2019-09-05T14:23:00Z">
              <w:rPr>
                <w:rFonts w:ascii="Cambria Math" w:hAnsi="Cambria Math"/>
                <w:szCs w:val="24"/>
              </w:rPr>
            </w:rPrChange>
          </w:rPr>
          <m:t xml:space="preserve"> </m:t>
        </m:r>
        <m:sSub>
          <m:sSubPr>
            <m:ctrlPr>
              <w:rPr>
                <w:rFonts w:ascii="Cambria Math" w:hAnsi="Cambria Math"/>
                <w:sz w:val="22"/>
                <w:szCs w:val="24"/>
                <w:rPrChange w:id="3618" w:author="linxl" w:date="2019-09-05T14:23:00Z">
                  <w:rPr>
                    <w:rFonts w:ascii="Cambria Math" w:hAnsi="Cambria Math"/>
                    <w:szCs w:val="24"/>
                  </w:rPr>
                </w:rPrChange>
              </w:rPr>
            </m:ctrlPr>
          </m:sSubPr>
          <m:e>
            <m:r>
              <w:rPr>
                <w:rFonts w:ascii="Cambria Math" w:hAnsi="Cambria Math"/>
                <w:sz w:val="22"/>
                <w:szCs w:val="24"/>
                <w:rPrChange w:id="3619" w:author="linxl" w:date="2019-09-05T14:23:00Z">
                  <w:rPr>
                    <w:rFonts w:ascii="Cambria Math" w:hAnsi="Cambria Math"/>
                    <w:szCs w:val="24"/>
                  </w:rPr>
                </w:rPrChange>
              </w:rPr>
              <m:t>CDR</m:t>
            </m:r>
          </m:e>
          <m:sub>
            <m:r>
              <w:rPr>
                <w:rFonts w:ascii="Cambria Math" w:hAnsi="Cambria Math"/>
                <w:sz w:val="22"/>
                <w:szCs w:val="24"/>
                <w:rPrChange w:id="3620" w:author="linxl" w:date="2019-09-05T14:23:00Z">
                  <w:rPr>
                    <w:rFonts w:ascii="Cambria Math" w:hAnsi="Cambria Math"/>
                    <w:szCs w:val="24"/>
                  </w:rPr>
                </w:rPrChange>
              </w:rPr>
              <m:t>m</m:t>
            </m:r>
          </m:sub>
        </m:sSub>
      </m:oMath>
      <w:r w:rsidRPr="00D973C4">
        <w:rPr>
          <w:rFonts w:ascii="宋体" w:hAnsi="宋体"/>
          <w:sz w:val="22"/>
          <w:szCs w:val="24"/>
          <w:rPrChange w:id="3621" w:author="linxl" w:date="2019-09-05T14:23:00Z">
            <w:rPr>
              <w:rFonts w:ascii="宋体" w:hAnsi="宋体"/>
              <w:szCs w:val="24"/>
            </w:rPr>
          </w:rPrChange>
        </w:rPr>
        <w:t>, OPLT 传输信息量依次减少。在</w:t>
      </w:r>
      <w:r w:rsidRPr="00D973C4">
        <w:rPr>
          <w:rFonts w:ascii="宋体" w:hAnsi="宋体" w:hint="eastAsia"/>
          <w:sz w:val="22"/>
          <w:szCs w:val="24"/>
          <w:rPrChange w:id="3622" w:author="linxl" w:date="2019-09-05T14:23:00Z">
            <w:rPr>
              <w:rFonts w:ascii="宋体" w:hAnsi="宋体" w:hint="eastAsia"/>
              <w:szCs w:val="24"/>
            </w:rPr>
          </w:rPrChange>
        </w:rPr>
        <w:t>T</w:t>
      </w:r>
      <w:r w:rsidRPr="00D973C4">
        <w:rPr>
          <w:rFonts w:ascii="宋体" w:hAnsi="宋体"/>
          <w:sz w:val="22"/>
          <w:szCs w:val="24"/>
          <w:rPrChange w:id="3623" w:author="linxl" w:date="2019-09-05T14:23:00Z">
            <w:rPr>
              <w:rFonts w:ascii="宋体" w:hAnsi="宋体"/>
              <w:szCs w:val="24"/>
            </w:rPr>
          </w:rPrChange>
        </w:rPr>
        <w:t>axi数据集上，</w:t>
      </w:r>
      <m:oMath>
        <m:sSubSup>
          <m:sSubSupPr>
            <m:ctrlPr>
              <w:rPr>
                <w:rFonts w:ascii="Cambria Math" w:hAnsi="Cambria Math"/>
                <w:sz w:val="22"/>
                <w:szCs w:val="24"/>
                <w:rPrChange w:id="3624" w:author="linxl" w:date="2019-09-05T14:23:00Z">
                  <w:rPr>
                    <w:rFonts w:ascii="Cambria Math" w:hAnsi="Cambria Math"/>
                    <w:szCs w:val="24"/>
                  </w:rPr>
                </w:rPrChange>
              </w:rPr>
            </m:ctrlPr>
          </m:sSubSupPr>
          <m:e>
            <m:r>
              <w:rPr>
                <w:rFonts w:ascii="Cambria Math" w:hAnsi="Cambria Math"/>
                <w:sz w:val="22"/>
                <w:szCs w:val="24"/>
                <w:rPrChange w:id="3625" w:author="linxl" w:date="2019-09-05T14:23:00Z">
                  <w:rPr>
                    <w:rFonts w:ascii="Cambria Math" w:hAnsi="Cambria Math"/>
                    <w:szCs w:val="24"/>
                  </w:rPr>
                </w:rPrChange>
              </w:rPr>
              <m:t>GRTS</m:t>
            </m:r>
          </m:e>
          <m:sub>
            <m:r>
              <w:rPr>
                <w:rFonts w:ascii="Cambria Math" w:hAnsi="Cambria Math"/>
                <w:sz w:val="22"/>
                <w:szCs w:val="24"/>
                <w:rPrChange w:id="3626" w:author="linxl" w:date="2019-09-05T14:23:00Z">
                  <w:rPr>
                    <w:rFonts w:ascii="Cambria Math" w:hAnsi="Cambria Math"/>
                    <w:szCs w:val="24"/>
                  </w:rPr>
                </w:rPrChange>
              </w:rPr>
              <m:t>sec</m:t>
            </m:r>
          </m:sub>
          <m:sup>
            <m:r>
              <w:rPr>
                <w:rFonts w:ascii="Cambria Math" w:hAnsi="Cambria Math"/>
                <w:sz w:val="22"/>
                <w:szCs w:val="24"/>
                <w:rPrChange w:id="3627" w:author="linxl" w:date="2019-09-05T14:23:00Z">
                  <w:rPr>
                    <w:rFonts w:ascii="Cambria Math" w:hAnsi="Cambria Math"/>
                    <w:szCs w:val="24"/>
                  </w:rPr>
                </w:rPrChange>
              </w:rPr>
              <m:t>m</m:t>
            </m:r>
          </m:sup>
        </m:sSubSup>
      </m:oMath>
      <w:r w:rsidRPr="00D973C4">
        <w:rPr>
          <w:rFonts w:ascii="宋体" w:hAnsi="宋体"/>
          <w:sz w:val="22"/>
          <w:szCs w:val="24"/>
          <w:rPrChange w:id="3628" w:author="linxl" w:date="2019-09-05T14:23:00Z">
            <w:rPr>
              <w:rFonts w:ascii="宋体" w:hAnsi="宋体"/>
              <w:szCs w:val="24"/>
            </w:rPr>
          </w:rPrChange>
        </w:rPr>
        <w:t>传输了最多的数据量。这是由于</w:t>
      </w:r>
      <w:r w:rsidRPr="00D973C4">
        <w:rPr>
          <w:rFonts w:ascii="宋体" w:hAnsi="宋体" w:hint="eastAsia"/>
          <w:sz w:val="22"/>
          <w:szCs w:val="24"/>
          <w:rPrChange w:id="3629" w:author="linxl" w:date="2019-09-05T14:23:00Z">
            <w:rPr>
              <w:rFonts w:ascii="宋体" w:hAnsi="宋体" w:hint="eastAsia"/>
              <w:szCs w:val="24"/>
            </w:rPr>
          </w:rPrChange>
        </w:rPr>
        <w:t>T</w:t>
      </w:r>
      <w:r w:rsidRPr="00D973C4">
        <w:rPr>
          <w:rFonts w:ascii="宋体" w:hAnsi="宋体"/>
          <w:sz w:val="22"/>
          <w:szCs w:val="24"/>
          <w:rPrChange w:id="3630" w:author="linxl" w:date="2019-09-05T14:23:00Z">
            <w:rPr>
              <w:rFonts w:ascii="宋体" w:hAnsi="宋体"/>
              <w:szCs w:val="24"/>
            </w:rPr>
          </w:rPrChange>
        </w:rPr>
        <w:t>axi数据集采样频率较低，因此</w:t>
      </w:r>
      <m:oMath>
        <m:sSubSup>
          <m:sSubSupPr>
            <m:ctrlPr>
              <w:rPr>
                <w:rFonts w:ascii="Cambria Math" w:hAnsi="Cambria Math"/>
                <w:sz w:val="22"/>
                <w:szCs w:val="24"/>
                <w:rPrChange w:id="3631" w:author="linxl" w:date="2019-09-05T14:23:00Z">
                  <w:rPr>
                    <w:rFonts w:ascii="Cambria Math" w:hAnsi="Cambria Math"/>
                    <w:szCs w:val="24"/>
                  </w:rPr>
                </w:rPrChange>
              </w:rPr>
            </m:ctrlPr>
          </m:sSubSupPr>
          <m:e>
            <m:r>
              <w:rPr>
                <w:rFonts w:ascii="Cambria Math" w:hAnsi="Cambria Math"/>
                <w:sz w:val="22"/>
                <w:szCs w:val="24"/>
                <w:rPrChange w:id="3632" w:author="linxl" w:date="2019-09-05T14:23:00Z">
                  <w:rPr>
                    <w:rFonts w:ascii="Cambria Math" w:hAnsi="Cambria Math"/>
                    <w:szCs w:val="24"/>
                  </w:rPr>
                </w:rPrChange>
              </w:rPr>
              <m:t>GRTS</m:t>
            </m:r>
          </m:e>
          <m:sub>
            <m:r>
              <w:rPr>
                <w:rFonts w:ascii="Cambria Math" w:hAnsi="Cambria Math"/>
                <w:sz w:val="22"/>
                <w:szCs w:val="24"/>
                <w:rPrChange w:id="3633" w:author="linxl" w:date="2019-09-05T14:23:00Z">
                  <w:rPr>
                    <w:rFonts w:ascii="Cambria Math" w:hAnsi="Cambria Math"/>
                    <w:szCs w:val="24"/>
                  </w:rPr>
                </w:rPrChange>
              </w:rPr>
              <m:t>sec</m:t>
            </m:r>
          </m:sub>
          <m:sup>
            <m:r>
              <w:rPr>
                <w:rFonts w:ascii="Cambria Math" w:hAnsi="Cambria Math"/>
                <w:sz w:val="22"/>
                <w:szCs w:val="24"/>
                <w:rPrChange w:id="3634" w:author="linxl" w:date="2019-09-05T14:23:00Z">
                  <w:rPr>
                    <w:rFonts w:ascii="Cambria Math" w:hAnsi="Cambria Math"/>
                    <w:szCs w:val="24"/>
                  </w:rPr>
                </w:rPrChange>
              </w:rPr>
              <m:t>m</m:t>
            </m:r>
          </m:sup>
        </m:sSubSup>
      </m:oMath>
      <w:r w:rsidRPr="00D973C4">
        <w:rPr>
          <w:rFonts w:ascii="宋体" w:hAnsi="宋体" w:hint="eastAsia"/>
          <w:sz w:val="22"/>
          <w:szCs w:val="24"/>
          <w:rPrChange w:id="3635" w:author="linxl" w:date="2019-09-05T14:23:00Z">
            <w:rPr>
              <w:rFonts w:ascii="宋体" w:hAnsi="宋体" w:hint="eastAsia"/>
              <w:szCs w:val="24"/>
            </w:rPr>
          </w:rPrChange>
        </w:rPr>
        <w:t>算法</w:t>
      </w:r>
      <w:r w:rsidRPr="00D973C4">
        <w:rPr>
          <w:rFonts w:ascii="宋体" w:hAnsi="宋体"/>
          <w:sz w:val="22"/>
          <w:szCs w:val="24"/>
          <w:rPrChange w:id="3636" w:author="linxl" w:date="2019-09-05T14:23:00Z">
            <w:rPr>
              <w:rFonts w:ascii="宋体" w:hAnsi="宋体"/>
              <w:szCs w:val="24"/>
            </w:rPr>
          </w:rPrChange>
        </w:rPr>
        <w:t>中Predicted part传输了较多的数据，而在Variable part经过验证后只保留了少部分关键轨迹点。</w:t>
      </w:r>
      <w:bookmarkEnd w:id="3609"/>
    </w:p>
    <w:p w14:paraId="6C1C8AB1" w14:textId="77777777" w:rsidR="009A6536" w:rsidRPr="00D973C4" w:rsidRDefault="009A6536" w:rsidP="00546C79">
      <w:pPr>
        <w:pStyle w:val="a3"/>
        <w:spacing w:line="240" w:lineRule="auto"/>
        <w:ind w:firstLineChars="0"/>
        <w:jc w:val="left"/>
        <w:rPr>
          <w:rFonts w:ascii="宋体" w:hAnsi="宋体"/>
          <w:sz w:val="22"/>
          <w:szCs w:val="24"/>
          <w:rPrChange w:id="3637" w:author="linxl" w:date="2019-09-05T14:23:00Z">
            <w:rPr>
              <w:rFonts w:ascii="宋体" w:hAnsi="宋体"/>
              <w:szCs w:val="24"/>
            </w:rPr>
          </w:rPrChange>
        </w:rPr>
      </w:pPr>
      <w:r w:rsidRPr="00D973C4">
        <w:rPr>
          <w:rFonts w:ascii="宋体" w:hAnsi="宋体"/>
          <w:sz w:val="22"/>
          <w:szCs w:val="24"/>
          <w:rPrChange w:id="3638" w:author="linxl" w:date="2019-09-05T14:23:00Z">
            <w:rPr>
              <w:rFonts w:ascii="宋体" w:hAnsi="宋体"/>
              <w:szCs w:val="24"/>
            </w:rPr>
          </w:rPrChange>
        </w:rPr>
        <w:t>5</w:t>
      </w:r>
      <w:r w:rsidRPr="00D973C4">
        <w:rPr>
          <w:rFonts w:ascii="宋体" w:hAnsi="宋体" w:hint="eastAsia"/>
          <w:sz w:val="22"/>
          <w:szCs w:val="24"/>
          <w:rPrChange w:id="3639" w:author="linxl" w:date="2019-09-05T14:23:00Z">
            <w:rPr>
              <w:rFonts w:ascii="宋体" w:hAnsi="宋体" w:hint="eastAsia"/>
              <w:szCs w:val="24"/>
            </w:rPr>
          </w:rPrChange>
        </w:rPr>
        <w:t>.</w:t>
      </w:r>
      <w:r w:rsidRPr="00D973C4">
        <w:rPr>
          <w:rFonts w:ascii="宋体" w:hAnsi="宋体"/>
          <w:sz w:val="22"/>
          <w:szCs w:val="24"/>
          <w:rPrChange w:id="3640" w:author="linxl" w:date="2019-09-05T14:23:00Z">
            <w:rPr>
              <w:rFonts w:ascii="宋体" w:hAnsi="宋体"/>
              <w:szCs w:val="24"/>
            </w:rPr>
          </w:rPrChange>
        </w:rPr>
        <w:t>LDRH，</w:t>
      </w:r>
      <m:oMath>
        <m:sSub>
          <m:sSubPr>
            <m:ctrlPr>
              <w:rPr>
                <w:rFonts w:ascii="Cambria Math" w:hAnsi="Cambria Math"/>
                <w:sz w:val="22"/>
                <w:szCs w:val="24"/>
                <w:rPrChange w:id="3641" w:author="linxl" w:date="2019-09-05T14:23:00Z">
                  <w:rPr>
                    <w:rFonts w:ascii="Cambria Math" w:hAnsi="Cambria Math"/>
                    <w:szCs w:val="24"/>
                  </w:rPr>
                </w:rPrChange>
              </w:rPr>
            </m:ctrlPr>
          </m:sSubPr>
          <m:e>
            <m:r>
              <w:rPr>
                <w:rFonts w:ascii="Cambria Math" w:hAnsi="Cambria Math"/>
                <w:sz w:val="22"/>
                <w:szCs w:val="24"/>
                <w:rPrChange w:id="3642" w:author="linxl" w:date="2019-09-05T14:23:00Z">
                  <w:rPr>
                    <w:rFonts w:ascii="Cambria Math" w:hAnsi="Cambria Math"/>
                    <w:szCs w:val="24"/>
                  </w:rPr>
                </w:rPrChange>
              </w:rPr>
              <m:t>CDR</m:t>
            </m:r>
          </m:e>
          <m:sub>
            <m:r>
              <w:rPr>
                <w:rFonts w:ascii="Cambria Math" w:hAnsi="Cambria Math"/>
                <w:sz w:val="22"/>
                <w:szCs w:val="24"/>
                <w:rPrChange w:id="3643" w:author="linxl" w:date="2019-09-05T14:23:00Z">
                  <w:rPr>
                    <w:rFonts w:ascii="Cambria Math" w:hAnsi="Cambria Math"/>
                    <w:szCs w:val="24"/>
                  </w:rPr>
                </w:rPrChange>
              </w:rPr>
              <m:t>m</m:t>
            </m:r>
          </m:sub>
        </m:sSub>
      </m:oMath>
      <w:r w:rsidRPr="00D973C4">
        <w:rPr>
          <w:rFonts w:ascii="宋体" w:hAnsi="宋体"/>
          <w:sz w:val="22"/>
          <w:szCs w:val="24"/>
          <w:rPrChange w:id="3644" w:author="linxl" w:date="2019-09-05T14:23:00Z">
            <w:rPr>
              <w:rFonts w:ascii="宋体" w:hAnsi="宋体"/>
              <w:szCs w:val="24"/>
            </w:rPr>
          </w:rPrChange>
        </w:rPr>
        <w:t>，</w:t>
      </w:r>
      <m:oMath>
        <m:sSubSup>
          <m:sSubSupPr>
            <m:ctrlPr>
              <w:rPr>
                <w:rFonts w:ascii="Cambria Math" w:hAnsi="Cambria Math"/>
                <w:sz w:val="22"/>
                <w:szCs w:val="24"/>
                <w:rPrChange w:id="3645" w:author="linxl" w:date="2019-09-05T14:23:00Z">
                  <w:rPr>
                    <w:rFonts w:ascii="Cambria Math" w:hAnsi="Cambria Math"/>
                    <w:szCs w:val="24"/>
                  </w:rPr>
                </w:rPrChange>
              </w:rPr>
            </m:ctrlPr>
          </m:sSubSupPr>
          <m:e>
            <m:r>
              <w:rPr>
                <w:rFonts w:ascii="Cambria Math" w:hAnsi="Cambria Math"/>
                <w:sz w:val="22"/>
                <w:szCs w:val="24"/>
                <w:rPrChange w:id="3646" w:author="linxl" w:date="2019-09-05T14:23:00Z">
                  <w:rPr>
                    <w:rFonts w:ascii="Cambria Math" w:hAnsi="Cambria Math"/>
                    <w:szCs w:val="24"/>
                  </w:rPr>
                </w:rPrChange>
              </w:rPr>
              <m:t>GRTS</m:t>
            </m:r>
          </m:e>
          <m:sub>
            <m:r>
              <w:rPr>
                <w:rFonts w:ascii="Cambria Math" w:hAnsi="Cambria Math"/>
                <w:sz w:val="22"/>
                <w:szCs w:val="24"/>
                <w:rPrChange w:id="3647" w:author="linxl" w:date="2019-09-05T14:23:00Z">
                  <w:rPr>
                    <w:rFonts w:ascii="Cambria Math" w:hAnsi="Cambria Math"/>
                    <w:szCs w:val="24"/>
                  </w:rPr>
                </w:rPrChange>
              </w:rPr>
              <m:t>sec</m:t>
            </m:r>
          </m:sub>
          <m:sup>
            <m:r>
              <w:rPr>
                <w:rFonts w:ascii="Cambria Math" w:hAnsi="Cambria Math"/>
                <w:sz w:val="22"/>
                <w:szCs w:val="24"/>
                <w:rPrChange w:id="3648" w:author="linxl" w:date="2019-09-05T14:23:00Z">
                  <w:rPr>
                    <w:rFonts w:ascii="Cambria Math" w:hAnsi="Cambria Math"/>
                    <w:szCs w:val="24"/>
                  </w:rPr>
                </w:rPrChange>
              </w:rPr>
              <m:t>m</m:t>
            </m:r>
          </m:sup>
        </m:sSubSup>
      </m:oMath>
      <w:r w:rsidRPr="00D973C4">
        <w:rPr>
          <w:rFonts w:ascii="宋体" w:hAnsi="宋体"/>
          <w:sz w:val="22"/>
          <w:szCs w:val="24"/>
          <w:rPrChange w:id="3649" w:author="linxl" w:date="2019-09-05T14:23:00Z">
            <w:rPr>
              <w:rFonts w:ascii="宋体" w:hAnsi="宋体"/>
              <w:szCs w:val="24"/>
            </w:rPr>
          </w:rPrChange>
        </w:rPr>
        <w:t>算法传输的信息量分别是OPLT的</w:t>
      </w:r>
      <w:r w:rsidRPr="00D973C4">
        <w:rPr>
          <w:sz w:val="22"/>
          <w:szCs w:val="24"/>
          <w:rPrChange w:id="3650" w:author="linxl" w:date="2019-09-05T14:23:00Z">
            <w:rPr>
              <w:szCs w:val="24"/>
            </w:rPr>
          </w:rPrChange>
        </w:rPr>
        <w:t>（</w:t>
      </w:r>
      <w:r w:rsidRPr="00D973C4">
        <w:rPr>
          <w:sz w:val="22"/>
          <w:szCs w:val="24"/>
          <w:rPrChange w:id="3651" w:author="linxl" w:date="2019-09-05T14:23:00Z">
            <w:rPr>
              <w:szCs w:val="24"/>
            </w:rPr>
          </w:rPrChange>
        </w:rPr>
        <w:t>118.94%,176.62%,197.37%,220.59%</w:t>
      </w:r>
      <w:r w:rsidRPr="00D973C4">
        <w:rPr>
          <w:sz w:val="22"/>
          <w:szCs w:val="24"/>
          <w:rPrChange w:id="3652" w:author="linxl" w:date="2019-09-05T14:23:00Z">
            <w:rPr>
              <w:szCs w:val="24"/>
            </w:rPr>
          </w:rPrChange>
        </w:rPr>
        <w:t>）</w:t>
      </w:r>
      <w:r w:rsidRPr="00D973C4">
        <w:rPr>
          <w:rFonts w:ascii="宋体" w:hAnsi="宋体"/>
          <w:sz w:val="22"/>
          <w:szCs w:val="24"/>
          <w:rPrChange w:id="3653" w:author="linxl" w:date="2019-09-05T14:23:00Z">
            <w:rPr>
              <w:rFonts w:ascii="宋体" w:hAnsi="宋体"/>
              <w:szCs w:val="24"/>
            </w:rPr>
          </w:rPrChange>
        </w:rPr>
        <w:t>,</w:t>
      </w:r>
      <w:r w:rsidRPr="00D973C4">
        <w:rPr>
          <w:sz w:val="22"/>
          <w:szCs w:val="24"/>
          <w:rPrChange w:id="3654" w:author="linxl" w:date="2019-09-05T14:23:00Z">
            <w:rPr>
              <w:szCs w:val="24"/>
            </w:rPr>
          </w:rPrChange>
        </w:rPr>
        <w:t>（</w:t>
      </w:r>
      <w:r w:rsidRPr="00D973C4">
        <w:rPr>
          <w:sz w:val="22"/>
          <w:szCs w:val="24"/>
          <w:rPrChange w:id="3655" w:author="linxl" w:date="2019-09-05T14:23:00Z">
            <w:rPr>
              <w:szCs w:val="24"/>
            </w:rPr>
          </w:rPrChange>
        </w:rPr>
        <w:t>107.77%,120.72%,126.28%,134.96%</w:t>
      </w:r>
      <w:r w:rsidRPr="00D973C4">
        <w:rPr>
          <w:sz w:val="22"/>
          <w:szCs w:val="24"/>
          <w:rPrChange w:id="3656" w:author="linxl" w:date="2019-09-05T14:23:00Z">
            <w:rPr>
              <w:szCs w:val="24"/>
            </w:rPr>
          </w:rPrChange>
        </w:rPr>
        <w:t>）</w:t>
      </w:r>
      <w:r w:rsidRPr="00D973C4">
        <w:rPr>
          <w:sz w:val="22"/>
          <w:szCs w:val="24"/>
          <w:rPrChange w:id="3657" w:author="linxl" w:date="2019-09-05T14:23:00Z">
            <w:rPr>
              <w:szCs w:val="24"/>
            </w:rPr>
          </w:rPrChange>
        </w:rPr>
        <w:t>,</w:t>
      </w:r>
      <w:r w:rsidRPr="00D973C4">
        <w:rPr>
          <w:sz w:val="22"/>
          <w:szCs w:val="24"/>
          <w:rPrChange w:id="3658" w:author="linxl" w:date="2019-09-05T14:23:00Z">
            <w:rPr>
              <w:szCs w:val="24"/>
            </w:rPr>
          </w:rPrChange>
        </w:rPr>
        <w:t>（</w:t>
      </w:r>
      <w:r w:rsidRPr="00D973C4">
        <w:rPr>
          <w:sz w:val="22"/>
          <w:szCs w:val="24"/>
          <w:rPrChange w:id="3659" w:author="linxl" w:date="2019-09-05T14:23:00Z">
            <w:rPr>
              <w:szCs w:val="24"/>
            </w:rPr>
          </w:rPrChange>
        </w:rPr>
        <w:t>163.44%,154.80%,156.46%,144.47%</w:t>
      </w:r>
      <w:r w:rsidRPr="00D973C4">
        <w:rPr>
          <w:sz w:val="22"/>
          <w:szCs w:val="24"/>
          <w:rPrChange w:id="3660" w:author="linxl" w:date="2019-09-05T14:23:00Z">
            <w:rPr>
              <w:szCs w:val="24"/>
            </w:rPr>
          </w:rPrChange>
        </w:rPr>
        <w:t>）</w:t>
      </w:r>
      <w:r w:rsidRPr="00D973C4">
        <w:rPr>
          <w:rFonts w:ascii="宋体" w:hAnsi="宋体"/>
          <w:sz w:val="22"/>
          <w:szCs w:val="24"/>
          <w:rPrChange w:id="3661" w:author="linxl" w:date="2019-09-05T14:23:00Z">
            <w:rPr>
              <w:rFonts w:ascii="宋体" w:hAnsi="宋体"/>
              <w:szCs w:val="24"/>
            </w:rPr>
          </w:rPrChange>
        </w:rPr>
        <w:t>分别在四个数据集上。</w:t>
      </w:r>
    </w:p>
    <w:p w14:paraId="1E019ED7" w14:textId="77777777" w:rsidR="009A6536" w:rsidRPr="00D973C4" w:rsidRDefault="009A6536" w:rsidP="00546C79">
      <w:pPr>
        <w:jc w:val="left"/>
        <w:rPr>
          <w:rFonts w:ascii="宋体" w:eastAsia="宋体" w:hAnsi="宋体"/>
          <w:sz w:val="22"/>
          <w:szCs w:val="24"/>
          <w:rPrChange w:id="3662" w:author="linxl" w:date="2019-09-05T14:23:00Z">
            <w:rPr>
              <w:rFonts w:ascii="宋体" w:eastAsia="宋体" w:hAnsi="宋体"/>
              <w:sz w:val="24"/>
              <w:szCs w:val="24"/>
            </w:rPr>
          </w:rPrChange>
        </w:rPr>
      </w:pPr>
    </w:p>
    <w:p w14:paraId="3F375F5E" w14:textId="77777777" w:rsidR="009A6536" w:rsidRPr="00D973C4" w:rsidRDefault="009A6536" w:rsidP="009A6536">
      <w:pPr>
        <w:rPr>
          <w:rFonts w:ascii="宋体" w:eastAsia="宋体" w:hAnsi="宋体"/>
          <w:b/>
          <w:bCs/>
          <w:sz w:val="22"/>
          <w:szCs w:val="24"/>
          <w:rPrChange w:id="3663" w:author="linxl" w:date="2019-09-05T14:23:00Z">
            <w:rPr>
              <w:rFonts w:ascii="宋体" w:eastAsia="宋体" w:hAnsi="宋体"/>
              <w:b/>
              <w:bCs/>
              <w:sz w:val="24"/>
              <w:szCs w:val="24"/>
            </w:rPr>
          </w:rPrChange>
        </w:rPr>
      </w:pPr>
      <w:r w:rsidRPr="00D973C4">
        <w:rPr>
          <w:rFonts w:ascii="宋体" w:eastAsia="宋体" w:hAnsi="宋体" w:hint="eastAsia"/>
          <w:b/>
          <w:bCs/>
          <w:sz w:val="22"/>
          <w:szCs w:val="24"/>
          <w:rPrChange w:id="3664" w:author="linxl" w:date="2019-09-05T14:23:00Z">
            <w:rPr>
              <w:rFonts w:ascii="宋体" w:eastAsia="宋体" w:hAnsi="宋体" w:hint="eastAsia"/>
              <w:b/>
              <w:bCs/>
              <w:sz w:val="24"/>
              <w:szCs w:val="24"/>
            </w:rPr>
          </w:rPrChange>
        </w:rPr>
        <w:t>4</w:t>
      </w:r>
      <w:r w:rsidRPr="00D973C4">
        <w:rPr>
          <w:rFonts w:ascii="宋体" w:eastAsia="宋体" w:hAnsi="宋体"/>
          <w:b/>
          <w:bCs/>
          <w:sz w:val="22"/>
          <w:szCs w:val="24"/>
          <w:rPrChange w:id="3665" w:author="linxl" w:date="2019-09-05T14:23:00Z">
            <w:rPr>
              <w:rFonts w:ascii="宋体" w:eastAsia="宋体" w:hAnsi="宋体"/>
              <w:b/>
              <w:bCs/>
              <w:sz w:val="24"/>
              <w:szCs w:val="24"/>
            </w:rPr>
          </w:rPrChange>
        </w:rPr>
        <w:t>.2.</w:t>
      </w:r>
      <w:r w:rsidR="00ED22FD" w:rsidRPr="00D973C4">
        <w:rPr>
          <w:rFonts w:ascii="宋体" w:eastAsia="宋体" w:hAnsi="宋体"/>
          <w:b/>
          <w:bCs/>
          <w:sz w:val="22"/>
          <w:szCs w:val="24"/>
          <w:rPrChange w:id="3666" w:author="linxl" w:date="2019-09-05T14:23:00Z">
            <w:rPr>
              <w:rFonts w:ascii="宋体" w:eastAsia="宋体" w:hAnsi="宋体"/>
              <w:b/>
              <w:bCs/>
              <w:sz w:val="24"/>
              <w:szCs w:val="24"/>
            </w:rPr>
          </w:rPrChange>
        </w:rPr>
        <w:t>2.5</w:t>
      </w:r>
      <w:r w:rsidRPr="00D973C4">
        <w:rPr>
          <w:rFonts w:ascii="宋体" w:eastAsia="宋体" w:hAnsi="宋体" w:hint="eastAsia"/>
          <w:b/>
          <w:bCs/>
          <w:sz w:val="22"/>
          <w:szCs w:val="24"/>
          <w:rPrChange w:id="3667" w:author="linxl" w:date="2019-09-05T14:23:00Z">
            <w:rPr>
              <w:rFonts w:ascii="宋体" w:eastAsia="宋体" w:hAnsi="宋体" w:hint="eastAsia"/>
              <w:b/>
              <w:bCs/>
              <w:sz w:val="24"/>
              <w:szCs w:val="24"/>
            </w:rPr>
          </w:rPrChange>
        </w:rPr>
        <w:t>总结</w:t>
      </w:r>
    </w:p>
    <w:p w14:paraId="4A527B01" w14:textId="77777777" w:rsidR="009A6536" w:rsidRPr="00D973C4" w:rsidRDefault="009A6536" w:rsidP="009A6536">
      <w:pPr>
        <w:rPr>
          <w:rFonts w:ascii="宋体" w:eastAsia="宋体" w:hAnsi="宋体"/>
          <w:sz w:val="22"/>
          <w:szCs w:val="24"/>
          <w:rPrChange w:id="3668" w:author="linxl" w:date="2019-09-05T14:23:00Z">
            <w:rPr>
              <w:rFonts w:ascii="宋体" w:eastAsia="宋体" w:hAnsi="宋体"/>
              <w:sz w:val="24"/>
              <w:szCs w:val="24"/>
            </w:rPr>
          </w:rPrChange>
        </w:rPr>
      </w:pPr>
      <w:r w:rsidRPr="00D973C4">
        <w:rPr>
          <w:rFonts w:ascii="宋体" w:eastAsia="宋体" w:hAnsi="宋体"/>
          <w:sz w:val="22"/>
          <w:szCs w:val="24"/>
          <w:rPrChange w:id="3669" w:author="linxl" w:date="2019-09-05T14:23:00Z">
            <w:rPr>
              <w:rFonts w:ascii="宋体" w:eastAsia="宋体" w:hAnsi="宋体"/>
              <w:sz w:val="24"/>
              <w:szCs w:val="24"/>
            </w:rPr>
          </w:rPrChange>
        </w:rPr>
        <w:tab/>
      </w:r>
      <w:r w:rsidRPr="00D973C4">
        <w:rPr>
          <w:rFonts w:ascii="宋体" w:eastAsia="宋体" w:hAnsi="宋体" w:hint="eastAsia"/>
          <w:sz w:val="22"/>
          <w:szCs w:val="24"/>
          <w:rPrChange w:id="3670" w:author="linxl" w:date="2019-09-05T14:23:00Z">
            <w:rPr>
              <w:rFonts w:ascii="宋体" w:eastAsia="宋体" w:hAnsi="宋体" w:hint="eastAsia"/>
              <w:sz w:val="24"/>
              <w:szCs w:val="24"/>
            </w:rPr>
          </w:rPrChange>
        </w:rPr>
        <w:t>通过实验我们发现</w:t>
      </w:r>
      <w:r w:rsidRPr="00D973C4">
        <w:rPr>
          <w:rFonts w:ascii="宋体" w:eastAsia="宋体" w:hAnsi="宋体"/>
          <w:sz w:val="22"/>
          <w:szCs w:val="24"/>
          <w:rPrChange w:id="3671" w:author="linxl" w:date="2019-09-05T14:23:00Z">
            <w:rPr>
              <w:rFonts w:ascii="宋体" w:eastAsia="宋体" w:hAnsi="宋体"/>
              <w:sz w:val="24"/>
              <w:szCs w:val="24"/>
            </w:rPr>
          </w:rPrChange>
        </w:rPr>
        <w:t>LDRH</w:t>
      </w:r>
      <w:r w:rsidRPr="00D973C4">
        <w:rPr>
          <w:rFonts w:ascii="宋体" w:eastAsia="宋体" w:hAnsi="宋体" w:hint="eastAsia"/>
          <w:sz w:val="22"/>
          <w:szCs w:val="24"/>
          <w:rPrChange w:id="3672" w:author="linxl" w:date="2019-09-05T14:23:00Z">
            <w:rPr>
              <w:rFonts w:ascii="宋体" w:eastAsia="宋体" w:hAnsi="宋体" w:hint="eastAsia"/>
              <w:sz w:val="24"/>
              <w:szCs w:val="24"/>
            </w:rPr>
          </w:rPrChange>
        </w:rPr>
        <w:t>算法拥有最快的运算时间，但是其传输信息量过多，且其保留的压缩轨迹中点个数最多。</w:t>
      </w:r>
      <m:oMath>
        <m:sSub>
          <m:sSubPr>
            <m:ctrlPr>
              <w:rPr>
                <w:rFonts w:ascii="Cambria Math" w:eastAsia="宋体" w:hAnsi="Cambria Math"/>
                <w:sz w:val="22"/>
                <w:szCs w:val="24"/>
                <w:rPrChange w:id="3673" w:author="linxl" w:date="2019-09-05T14:23:00Z">
                  <w:rPr>
                    <w:rFonts w:ascii="Cambria Math" w:eastAsia="宋体" w:hAnsi="Cambria Math"/>
                    <w:sz w:val="24"/>
                    <w:szCs w:val="24"/>
                  </w:rPr>
                </w:rPrChange>
              </w:rPr>
            </m:ctrlPr>
          </m:sSubPr>
          <m:e>
            <m:r>
              <w:rPr>
                <w:rFonts w:ascii="Cambria Math" w:eastAsia="宋体" w:hAnsi="Cambria Math"/>
                <w:sz w:val="22"/>
                <w:szCs w:val="24"/>
                <w:rPrChange w:id="3674" w:author="linxl" w:date="2019-09-05T14:23:00Z">
                  <w:rPr>
                    <w:rFonts w:ascii="Cambria Math" w:eastAsia="宋体" w:hAnsi="Cambria Math"/>
                    <w:sz w:val="24"/>
                    <w:szCs w:val="24"/>
                  </w:rPr>
                </w:rPrChange>
              </w:rPr>
              <m:t>CDR</m:t>
            </m:r>
          </m:e>
          <m:sub>
            <m:r>
              <w:rPr>
                <w:rFonts w:ascii="Cambria Math" w:eastAsia="宋体" w:hAnsi="Cambria Math"/>
                <w:sz w:val="22"/>
                <w:szCs w:val="24"/>
                <w:rPrChange w:id="3675" w:author="linxl" w:date="2019-09-05T14:23:00Z">
                  <w:rPr>
                    <w:rFonts w:ascii="Cambria Math" w:eastAsia="宋体" w:hAnsi="Cambria Math"/>
                    <w:sz w:val="24"/>
                    <w:szCs w:val="24"/>
                  </w:rPr>
                </w:rPrChange>
              </w:rPr>
              <m:t>m</m:t>
            </m:r>
          </m:sub>
        </m:sSub>
      </m:oMath>
      <w:r w:rsidRPr="00D973C4">
        <w:rPr>
          <w:rFonts w:ascii="宋体" w:eastAsia="宋体" w:hAnsi="宋体" w:hint="eastAsia"/>
          <w:sz w:val="22"/>
          <w:szCs w:val="24"/>
          <w:rPrChange w:id="3676" w:author="linxl" w:date="2019-09-05T14:23:00Z">
            <w:rPr>
              <w:rFonts w:ascii="宋体" w:eastAsia="宋体" w:hAnsi="宋体" w:hint="eastAsia"/>
              <w:sz w:val="24"/>
              <w:szCs w:val="24"/>
            </w:rPr>
          </w:rPrChange>
        </w:rPr>
        <w:t>算法在</w:t>
      </w:r>
      <w:r w:rsidRPr="00D973C4">
        <w:rPr>
          <w:rFonts w:ascii="宋体" w:eastAsia="宋体" w:hAnsi="宋体"/>
          <w:sz w:val="22"/>
          <w:szCs w:val="24"/>
          <w:rPrChange w:id="3677" w:author="linxl" w:date="2019-09-05T14:23:00Z">
            <w:rPr>
              <w:rFonts w:ascii="宋体" w:eastAsia="宋体" w:hAnsi="宋体"/>
              <w:sz w:val="24"/>
              <w:szCs w:val="24"/>
            </w:rPr>
          </w:rPrChange>
        </w:rPr>
        <w:t>LDRH</w:t>
      </w:r>
      <w:r w:rsidRPr="00D973C4">
        <w:rPr>
          <w:rFonts w:ascii="宋体" w:eastAsia="宋体" w:hAnsi="宋体" w:hint="eastAsia"/>
          <w:sz w:val="22"/>
          <w:szCs w:val="24"/>
          <w:rPrChange w:id="3678" w:author="linxl" w:date="2019-09-05T14:23:00Z">
            <w:rPr>
              <w:rFonts w:ascii="宋体" w:eastAsia="宋体" w:hAnsi="宋体" w:hint="eastAsia"/>
              <w:sz w:val="24"/>
              <w:szCs w:val="24"/>
            </w:rPr>
          </w:rPrChange>
        </w:rPr>
        <w:t>的基础上传输了更少的数据量，提高了压缩轨迹的质量。但是其运算时间大大增加。</w:t>
      </w:r>
      <m:oMath>
        <m:sSubSup>
          <m:sSubSupPr>
            <m:ctrlPr>
              <w:rPr>
                <w:rFonts w:ascii="Cambria Math" w:eastAsia="宋体" w:hAnsi="Cambria Math"/>
                <w:sz w:val="22"/>
                <w:szCs w:val="24"/>
                <w:rPrChange w:id="3679" w:author="linxl" w:date="2019-09-05T14:23:00Z">
                  <w:rPr>
                    <w:rFonts w:ascii="Cambria Math" w:eastAsia="宋体" w:hAnsi="Cambria Math"/>
                    <w:sz w:val="24"/>
                    <w:szCs w:val="24"/>
                  </w:rPr>
                </w:rPrChange>
              </w:rPr>
            </m:ctrlPr>
          </m:sSubSupPr>
          <m:e>
            <m:r>
              <w:rPr>
                <w:rFonts w:ascii="Cambria Math" w:eastAsia="宋体" w:hAnsi="Cambria Math"/>
                <w:sz w:val="22"/>
                <w:szCs w:val="24"/>
                <w:rPrChange w:id="3680" w:author="linxl" w:date="2019-09-05T14:23:00Z">
                  <w:rPr>
                    <w:rFonts w:ascii="Cambria Math" w:eastAsia="宋体" w:hAnsi="Cambria Math"/>
                    <w:sz w:val="24"/>
                    <w:szCs w:val="24"/>
                  </w:rPr>
                </w:rPrChange>
              </w:rPr>
              <m:t>GRTS</m:t>
            </m:r>
          </m:e>
          <m:sub>
            <m:r>
              <w:rPr>
                <w:rFonts w:ascii="Cambria Math" w:eastAsia="宋体" w:hAnsi="Cambria Math"/>
                <w:sz w:val="22"/>
                <w:szCs w:val="24"/>
                <w:rPrChange w:id="3681" w:author="linxl" w:date="2019-09-05T14:23:00Z">
                  <w:rPr>
                    <w:rFonts w:ascii="Cambria Math" w:eastAsia="宋体" w:hAnsi="Cambria Math"/>
                    <w:sz w:val="24"/>
                    <w:szCs w:val="24"/>
                  </w:rPr>
                </w:rPrChange>
              </w:rPr>
              <m:t>sec</m:t>
            </m:r>
          </m:sub>
          <m:sup>
            <m:r>
              <w:rPr>
                <w:rFonts w:ascii="Cambria Math" w:eastAsia="宋体" w:hAnsi="Cambria Math"/>
                <w:sz w:val="22"/>
                <w:szCs w:val="24"/>
                <w:rPrChange w:id="3682" w:author="linxl" w:date="2019-09-05T14:23:00Z">
                  <w:rPr>
                    <w:rFonts w:ascii="Cambria Math" w:eastAsia="宋体" w:hAnsi="Cambria Math"/>
                    <w:sz w:val="24"/>
                    <w:szCs w:val="24"/>
                  </w:rPr>
                </w:rPrChange>
              </w:rPr>
              <m:t>m</m:t>
            </m:r>
          </m:sup>
        </m:sSubSup>
      </m:oMath>
      <w:r w:rsidRPr="00D973C4">
        <w:rPr>
          <w:rFonts w:ascii="宋体" w:eastAsia="宋体" w:hAnsi="宋体" w:hint="eastAsia"/>
          <w:sz w:val="22"/>
          <w:szCs w:val="24"/>
          <w:rPrChange w:id="3683" w:author="linxl" w:date="2019-09-05T14:23:00Z">
            <w:rPr>
              <w:rFonts w:ascii="宋体" w:eastAsia="宋体" w:hAnsi="宋体" w:hint="eastAsia"/>
              <w:sz w:val="24"/>
              <w:szCs w:val="24"/>
            </w:rPr>
          </w:rPrChange>
        </w:rPr>
        <w:t>算法在</w:t>
      </w:r>
      <w:r w:rsidRPr="00D973C4">
        <w:rPr>
          <w:rFonts w:ascii="宋体" w:eastAsia="宋体" w:hAnsi="宋体"/>
          <w:sz w:val="22"/>
          <w:szCs w:val="24"/>
          <w:rPrChange w:id="3684" w:author="linxl" w:date="2019-09-05T14:23:00Z">
            <w:rPr>
              <w:rFonts w:ascii="宋体" w:eastAsia="宋体" w:hAnsi="宋体"/>
              <w:sz w:val="24"/>
              <w:szCs w:val="24"/>
            </w:rPr>
          </w:rPrChange>
        </w:rPr>
        <w:t>CDR</w:t>
      </w:r>
      <w:r w:rsidRPr="00D973C4">
        <w:rPr>
          <w:rFonts w:ascii="宋体" w:eastAsia="宋体" w:hAnsi="宋体" w:hint="eastAsia"/>
          <w:sz w:val="22"/>
          <w:szCs w:val="24"/>
          <w:rPrChange w:id="3685" w:author="linxl" w:date="2019-09-05T14:23:00Z">
            <w:rPr>
              <w:rFonts w:ascii="宋体" w:eastAsia="宋体" w:hAnsi="宋体" w:hint="eastAsia"/>
              <w:sz w:val="24"/>
              <w:szCs w:val="24"/>
            </w:rPr>
          </w:rPrChange>
        </w:rPr>
        <w:t>的基础上，传输数据量和运算时间略微增加，但是其压缩轨迹的质量大大增加，得到了压缩效果很好的压缩轨迹。</w:t>
      </w:r>
      <w:r w:rsidRPr="00D973C4">
        <w:rPr>
          <w:rFonts w:ascii="宋体" w:eastAsia="宋体" w:hAnsi="宋体"/>
          <w:sz w:val="22"/>
          <w:szCs w:val="24"/>
          <w:rPrChange w:id="3686" w:author="linxl" w:date="2019-09-05T14:23:00Z">
            <w:rPr>
              <w:rFonts w:ascii="宋体" w:eastAsia="宋体" w:hAnsi="宋体"/>
              <w:sz w:val="24"/>
              <w:szCs w:val="24"/>
            </w:rPr>
          </w:rPrChange>
        </w:rPr>
        <w:t>OPLT</w:t>
      </w:r>
      <w:r w:rsidRPr="00D973C4">
        <w:rPr>
          <w:rFonts w:ascii="宋体" w:eastAsia="宋体" w:hAnsi="宋体" w:hint="eastAsia"/>
          <w:sz w:val="22"/>
          <w:szCs w:val="24"/>
          <w:rPrChange w:id="3687" w:author="linxl" w:date="2019-09-05T14:23:00Z">
            <w:rPr>
              <w:rFonts w:ascii="宋体" w:eastAsia="宋体" w:hAnsi="宋体" w:hint="eastAsia"/>
              <w:sz w:val="24"/>
              <w:szCs w:val="24"/>
            </w:rPr>
          </w:rPrChange>
        </w:rPr>
        <w:t>算法运行时间较</w:t>
      </w:r>
      <w:r w:rsidRPr="00D973C4">
        <w:rPr>
          <w:rFonts w:ascii="宋体" w:eastAsia="宋体" w:hAnsi="宋体"/>
          <w:sz w:val="22"/>
          <w:szCs w:val="24"/>
          <w:rPrChange w:id="3688" w:author="linxl" w:date="2019-09-05T14:23:00Z">
            <w:rPr>
              <w:rFonts w:ascii="宋体" w:eastAsia="宋体" w:hAnsi="宋体"/>
              <w:sz w:val="24"/>
              <w:szCs w:val="24"/>
            </w:rPr>
          </w:rPrChange>
        </w:rPr>
        <w:t>LDRH</w:t>
      </w:r>
      <w:r w:rsidRPr="00D973C4">
        <w:rPr>
          <w:rFonts w:ascii="宋体" w:eastAsia="宋体" w:hAnsi="宋体" w:hint="eastAsia"/>
          <w:sz w:val="22"/>
          <w:szCs w:val="24"/>
          <w:rPrChange w:id="3689" w:author="linxl" w:date="2019-09-05T14:23:00Z">
            <w:rPr>
              <w:rFonts w:ascii="宋体" w:eastAsia="宋体" w:hAnsi="宋体" w:hint="eastAsia"/>
              <w:sz w:val="24"/>
              <w:szCs w:val="24"/>
            </w:rPr>
          </w:rPrChange>
        </w:rPr>
        <w:t>略有增加，但是相较于</w:t>
      </w:r>
      <m:oMath>
        <m:sSub>
          <m:sSubPr>
            <m:ctrlPr>
              <w:rPr>
                <w:rFonts w:ascii="Cambria Math" w:eastAsia="宋体" w:hAnsi="Cambria Math"/>
                <w:sz w:val="22"/>
                <w:szCs w:val="24"/>
                <w:rPrChange w:id="3690" w:author="linxl" w:date="2019-09-05T14:23:00Z">
                  <w:rPr>
                    <w:rFonts w:ascii="Cambria Math" w:eastAsia="宋体" w:hAnsi="Cambria Math"/>
                    <w:sz w:val="24"/>
                    <w:szCs w:val="24"/>
                  </w:rPr>
                </w:rPrChange>
              </w:rPr>
            </m:ctrlPr>
          </m:sSubPr>
          <m:e>
            <m:r>
              <w:rPr>
                <w:rFonts w:ascii="Cambria Math" w:eastAsia="宋体" w:hAnsi="Cambria Math"/>
                <w:sz w:val="22"/>
                <w:szCs w:val="24"/>
                <w:rPrChange w:id="3691" w:author="linxl" w:date="2019-09-05T14:23:00Z">
                  <w:rPr>
                    <w:rFonts w:ascii="Cambria Math" w:eastAsia="宋体" w:hAnsi="Cambria Math"/>
                    <w:sz w:val="24"/>
                    <w:szCs w:val="24"/>
                  </w:rPr>
                </w:rPrChange>
              </w:rPr>
              <m:t>CDR</m:t>
            </m:r>
          </m:e>
          <m:sub>
            <m:r>
              <w:rPr>
                <w:rFonts w:ascii="Cambria Math" w:eastAsia="宋体" w:hAnsi="Cambria Math"/>
                <w:sz w:val="22"/>
                <w:szCs w:val="24"/>
                <w:rPrChange w:id="3692" w:author="linxl" w:date="2019-09-05T14:23:00Z">
                  <w:rPr>
                    <w:rFonts w:ascii="Cambria Math" w:eastAsia="宋体" w:hAnsi="Cambria Math"/>
                    <w:sz w:val="24"/>
                    <w:szCs w:val="24"/>
                  </w:rPr>
                </w:rPrChange>
              </w:rPr>
              <m:t>m</m:t>
            </m:r>
          </m:sub>
        </m:sSub>
      </m:oMath>
      <w:r w:rsidRPr="00D973C4">
        <w:rPr>
          <w:rFonts w:ascii="宋体" w:eastAsia="宋体" w:hAnsi="宋体" w:hint="eastAsia"/>
          <w:sz w:val="22"/>
          <w:szCs w:val="24"/>
          <w:rPrChange w:id="3693" w:author="linxl" w:date="2019-09-05T14:23:00Z">
            <w:rPr>
              <w:rFonts w:ascii="宋体" w:eastAsia="宋体" w:hAnsi="宋体" w:hint="eastAsia"/>
              <w:sz w:val="24"/>
              <w:szCs w:val="24"/>
            </w:rPr>
          </w:rPrChange>
        </w:rPr>
        <w:t>和</w:t>
      </w:r>
      <m:oMath>
        <m:sSubSup>
          <m:sSubSupPr>
            <m:ctrlPr>
              <w:rPr>
                <w:rFonts w:ascii="Cambria Math" w:eastAsia="宋体" w:hAnsi="Cambria Math"/>
                <w:sz w:val="22"/>
                <w:szCs w:val="24"/>
                <w:rPrChange w:id="3694" w:author="linxl" w:date="2019-09-05T14:23:00Z">
                  <w:rPr>
                    <w:rFonts w:ascii="Cambria Math" w:eastAsia="宋体" w:hAnsi="Cambria Math"/>
                    <w:sz w:val="24"/>
                    <w:szCs w:val="24"/>
                  </w:rPr>
                </w:rPrChange>
              </w:rPr>
            </m:ctrlPr>
          </m:sSubSupPr>
          <m:e>
            <m:r>
              <w:rPr>
                <w:rFonts w:ascii="Cambria Math" w:eastAsia="宋体" w:hAnsi="Cambria Math"/>
                <w:sz w:val="22"/>
                <w:szCs w:val="24"/>
                <w:rPrChange w:id="3695" w:author="linxl" w:date="2019-09-05T14:23:00Z">
                  <w:rPr>
                    <w:rFonts w:ascii="Cambria Math" w:eastAsia="宋体" w:hAnsi="Cambria Math"/>
                    <w:sz w:val="24"/>
                    <w:szCs w:val="24"/>
                  </w:rPr>
                </w:rPrChange>
              </w:rPr>
              <m:t>GRTS</m:t>
            </m:r>
          </m:e>
          <m:sub>
            <m:r>
              <w:rPr>
                <w:rFonts w:ascii="Cambria Math" w:eastAsia="宋体" w:hAnsi="Cambria Math"/>
                <w:sz w:val="22"/>
                <w:szCs w:val="24"/>
                <w:rPrChange w:id="3696" w:author="linxl" w:date="2019-09-05T14:23:00Z">
                  <w:rPr>
                    <w:rFonts w:ascii="Cambria Math" w:eastAsia="宋体" w:hAnsi="Cambria Math"/>
                    <w:sz w:val="24"/>
                    <w:szCs w:val="24"/>
                  </w:rPr>
                </w:rPrChange>
              </w:rPr>
              <m:t>sec</m:t>
            </m:r>
          </m:sub>
          <m:sup>
            <m:r>
              <w:rPr>
                <w:rFonts w:ascii="Cambria Math" w:eastAsia="宋体" w:hAnsi="Cambria Math"/>
                <w:sz w:val="22"/>
                <w:szCs w:val="24"/>
                <w:rPrChange w:id="3697" w:author="linxl" w:date="2019-09-05T14:23:00Z">
                  <w:rPr>
                    <w:rFonts w:ascii="Cambria Math" w:eastAsia="宋体" w:hAnsi="Cambria Math"/>
                    <w:sz w:val="24"/>
                    <w:szCs w:val="24"/>
                  </w:rPr>
                </w:rPrChange>
              </w:rPr>
              <m:t>m</m:t>
            </m:r>
          </m:sup>
        </m:sSubSup>
      </m:oMath>
      <w:r w:rsidRPr="00D973C4">
        <w:rPr>
          <w:rFonts w:ascii="宋体" w:eastAsia="宋体" w:hAnsi="宋体" w:hint="eastAsia"/>
          <w:sz w:val="22"/>
          <w:szCs w:val="24"/>
          <w:rPrChange w:id="3698" w:author="linxl" w:date="2019-09-05T14:23:00Z">
            <w:rPr>
              <w:rFonts w:ascii="宋体" w:eastAsia="宋体" w:hAnsi="宋体" w:hint="eastAsia"/>
              <w:sz w:val="24"/>
              <w:szCs w:val="24"/>
            </w:rPr>
          </w:rPrChange>
        </w:rPr>
        <w:t>运行时间短很多。在传输更少的信息量的同时，得到了与</w:t>
      </w:r>
      <m:oMath>
        <m:sSubSup>
          <m:sSubSupPr>
            <m:ctrlPr>
              <w:rPr>
                <w:rFonts w:ascii="Cambria Math" w:eastAsia="宋体" w:hAnsi="Cambria Math"/>
                <w:sz w:val="22"/>
                <w:szCs w:val="24"/>
                <w:rPrChange w:id="3699" w:author="linxl" w:date="2019-09-05T14:23:00Z">
                  <w:rPr>
                    <w:rFonts w:ascii="Cambria Math" w:eastAsia="宋体" w:hAnsi="Cambria Math"/>
                    <w:sz w:val="24"/>
                    <w:szCs w:val="24"/>
                  </w:rPr>
                </w:rPrChange>
              </w:rPr>
            </m:ctrlPr>
          </m:sSubSupPr>
          <m:e>
            <m:r>
              <w:rPr>
                <w:rFonts w:ascii="Cambria Math" w:eastAsia="宋体" w:hAnsi="Cambria Math"/>
                <w:sz w:val="22"/>
                <w:szCs w:val="24"/>
                <w:rPrChange w:id="3700" w:author="linxl" w:date="2019-09-05T14:23:00Z">
                  <w:rPr>
                    <w:rFonts w:ascii="Cambria Math" w:eastAsia="宋体" w:hAnsi="Cambria Math"/>
                    <w:sz w:val="24"/>
                    <w:szCs w:val="24"/>
                  </w:rPr>
                </w:rPrChange>
              </w:rPr>
              <m:t>GRTS</m:t>
            </m:r>
          </m:e>
          <m:sub>
            <m:r>
              <w:rPr>
                <w:rFonts w:ascii="Cambria Math" w:eastAsia="宋体" w:hAnsi="Cambria Math"/>
                <w:sz w:val="22"/>
                <w:szCs w:val="24"/>
                <w:rPrChange w:id="3701" w:author="linxl" w:date="2019-09-05T14:23:00Z">
                  <w:rPr>
                    <w:rFonts w:ascii="Cambria Math" w:eastAsia="宋体" w:hAnsi="Cambria Math"/>
                    <w:sz w:val="24"/>
                    <w:szCs w:val="24"/>
                  </w:rPr>
                </w:rPrChange>
              </w:rPr>
              <m:t>sec</m:t>
            </m:r>
          </m:sub>
          <m:sup>
            <m:r>
              <w:rPr>
                <w:rFonts w:ascii="Cambria Math" w:eastAsia="宋体" w:hAnsi="Cambria Math"/>
                <w:sz w:val="22"/>
                <w:szCs w:val="24"/>
                <w:rPrChange w:id="3702" w:author="linxl" w:date="2019-09-05T14:23:00Z">
                  <w:rPr>
                    <w:rFonts w:ascii="Cambria Math" w:eastAsia="宋体" w:hAnsi="Cambria Math"/>
                    <w:sz w:val="24"/>
                    <w:szCs w:val="24"/>
                  </w:rPr>
                </w:rPrChange>
              </w:rPr>
              <m:t>m</m:t>
            </m:r>
          </m:sup>
        </m:sSubSup>
      </m:oMath>
      <w:r w:rsidRPr="00D973C4">
        <w:rPr>
          <w:rFonts w:ascii="宋体" w:eastAsia="宋体" w:hAnsi="宋体" w:hint="eastAsia"/>
          <w:sz w:val="22"/>
          <w:szCs w:val="24"/>
          <w:rPrChange w:id="3703" w:author="linxl" w:date="2019-09-05T14:23:00Z">
            <w:rPr>
              <w:rFonts w:ascii="宋体" w:eastAsia="宋体" w:hAnsi="宋体" w:hint="eastAsia"/>
              <w:sz w:val="24"/>
              <w:szCs w:val="24"/>
            </w:rPr>
          </w:rPrChange>
        </w:rPr>
        <w:t>压缩效果基本一致的压缩轨迹。相较于</w:t>
      </w:r>
      <m:oMath>
        <m:sSub>
          <m:sSubPr>
            <m:ctrlPr>
              <w:rPr>
                <w:rFonts w:ascii="Cambria Math" w:eastAsia="宋体" w:hAnsi="Cambria Math"/>
                <w:sz w:val="22"/>
                <w:szCs w:val="24"/>
                <w:rPrChange w:id="3704" w:author="linxl" w:date="2019-09-05T14:23:00Z">
                  <w:rPr>
                    <w:rFonts w:ascii="Cambria Math" w:eastAsia="宋体" w:hAnsi="Cambria Math"/>
                    <w:sz w:val="24"/>
                    <w:szCs w:val="24"/>
                  </w:rPr>
                </w:rPrChange>
              </w:rPr>
            </m:ctrlPr>
          </m:sSubPr>
          <m:e>
            <m:r>
              <w:rPr>
                <w:rFonts w:ascii="Cambria Math" w:eastAsia="宋体" w:hAnsi="Cambria Math"/>
                <w:sz w:val="22"/>
                <w:szCs w:val="24"/>
                <w:rPrChange w:id="3705" w:author="linxl" w:date="2019-09-05T14:23:00Z">
                  <w:rPr>
                    <w:rFonts w:ascii="Cambria Math" w:eastAsia="宋体" w:hAnsi="Cambria Math"/>
                    <w:sz w:val="24"/>
                    <w:szCs w:val="24"/>
                  </w:rPr>
                </w:rPrChange>
              </w:rPr>
              <m:t>CDR</m:t>
            </m:r>
          </m:e>
          <m:sub>
            <m:r>
              <w:rPr>
                <w:rFonts w:ascii="Cambria Math" w:eastAsia="宋体" w:hAnsi="Cambria Math"/>
                <w:sz w:val="22"/>
                <w:szCs w:val="24"/>
                <w:rPrChange w:id="3706" w:author="linxl" w:date="2019-09-05T14:23:00Z">
                  <w:rPr>
                    <w:rFonts w:ascii="Cambria Math" w:eastAsia="宋体" w:hAnsi="Cambria Math"/>
                    <w:sz w:val="24"/>
                    <w:szCs w:val="24"/>
                  </w:rPr>
                </w:rPrChange>
              </w:rPr>
              <m:t>m</m:t>
            </m:r>
          </m:sub>
        </m:sSub>
      </m:oMath>
      <w:r w:rsidRPr="00D973C4">
        <w:rPr>
          <w:rFonts w:ascii="宋体" w:eastAsia="宋体" w:hAnsi="宋体" w:hint="eastAsia"/>
          <w:sz w:val="22"/>
          <w:szCs w:val="24"/>
          <w:rPrChange w:id="3707" w:author="linxl" w:date="2019-09-05T14:23:00Z">
            <w:rPr>
              <w:rFonts w:ascii="宋体" w:eastAsia="宋体" w:hAnsi="宋体" w:hint="eastAsia"/>
              <w:sz w:val="24"/>
              <w:szCs w:val="24"/>
            </w:rPr>
          </w:rPrChange>
        </w:rPr>
        <w:t>和</w:t>
      </w:r>
      <m:oMath>
        <m:sSubSup>
          <m:sSubSupPr>
            <m:ctrlPr>
              <w:rPr>
                <w:rFonts w:ascii="Cambria Math" w:eastAsia="宋体" w:hAnsi="Cambria Math"/>
                <w:sz w:val="22"/>
                <w:szCs w:val="24"/>
                <w:rPrChange w:id="3708" w:author="linxl" w:date="2019-09-05T14:23:00Z">
                  <w:rPr>
                    <w:rFonts w:ascii="Cambria Math" w:eastAsia="宋体" w:hAnsi="Cambria Math"/>
                    <w:sz w:val="24"/>
                    <w:szCs w:val="24"/>
                  </w:rPr>
                </w:rPrChange>
              </w:rPr>
            </m:ctrlPr>
          </m:sSubSupPr>
          <m:e>
            <m:r>
              <w:rPr>
                <w:rFonts w:ascii="Cambria Math" w:eastAsia="宋体" w:hAnsi="Cambria Math"/>
                <w:sz w:val="22"/>
                <w:szCs w:val="24"/>
                <w:rPrChange w:id="3709" w:author="linxl" w:date="2019-09-05T14:23:00Z">
                  <w:rPr>
                    <w:rFonts w:ascii="Cambria Math" w:eastAsia="宋体" w:hAnsi="Cambria Math"/>
                    <w:sz w:val="24"/>
                    <w:szCs w:val="24"/>
                  </w:rPr>
                </w:rPrChange>
              </w:rPr>
              <m:t>GRTS</m:t>
            </m:r>
          </m:e>
          <m:sub>
            <m:r>
              <w:rPr>
                <w:rFonts w:ascii="Cambria Math" w:eastAsia="宋体" w:hAnsi="Cambria Math"/>
                <w:sz w:val="22"/>
                <w:szCs w:val="24"/>
                <w:rPrChange w:id="3710" w:author="linxl" w:date="2019-09-05T14:23:00Z">
                  <w:rPr>
                    <w:rFonts w:ascii="Cambria Math" w:eastAsia="宋体" w:hAnsi="Cambria Math"/>
                    <w:sz w:val="24"/>
                    <w:szCs w:val="24"/>
                  </w:rPr>
                </w:rPrChange>
              </w:rPr>
              <m:t>sec</m:t>
            </m:r>
          </m:sub>
          <m:sup>
            <m:r>
              <w:rPr>
                <w:rFonts w:ascii="Cambria Math" w:eastAsia="宋体" w:hAnsi="Cambria Math"/>
                <w:sz w:val="22"/>
                <w:szCs w:val="24"/>
                <w:rPrChange w:id="3711" w:author="linxl" w:date="2019-09-05T14:23:00Z">
                  <w:rPr>
                    <w:rFonts w:ascii="Cambria Math" w:eastAsia="宋体" w:hAnsi="Cambria Math"/>
                    <w:sz w:val="24"/>
                    <w:szCs w:val="24"/>
                  </w:rPr>
                </w:rPrChange>
              </w:rPr>
              <m:t>m</m:t>
            </m:r>
          </m:sup>
        </m:sSubSup>
      </m:oMath>
      <w:r w:rsidRPr="00D973C4">
        <w:rPr>
          <w:rFonts w:ascii="宋体" w:eastAsia="宋体" w:hAnsi="宋体" w:hint="eastAsia"/>
          <w:sz w:val="22"/>
          <w:szCs w:val="24"/>
          <w:rPrChange w:id="3712" w:author="linxl" w:date="2019-09-05T14:23:00Z">
            <w:rPr>
              <w:rFonts w:ascii="宋体" w:eastAsia="宋体" w:hAnsi="宋体" w:hint="eastAsia"/>
              <w:sz w:val="24"/>
              <w:szCs w:val="24"/>
            </w:rPr>
          </w:rPrChange>
        </w:rPr>
        <w:t>，我们的算法运行时空间开销和计算开销更低，且效果更好，因此更适合运用于移动端。</w:t>
      </w:r>
    </w:p>
    <w:p w14:paraId="5945B7BE" w14:textId="77777777" w:rsidR="009A6536" w:rsidRPr="00D973C4" w:rsidRDefault="009A6536" w:rsidP="009A6536">
      <w:pPr>
        <w:rPr>
          <w:rFonts w:ascii="宋体" w:eastAsia="宋体" w:hAnsi="宋体"/>
          <w:b/>
          <w:bCs/>
          <w:sz w:val="24"/>
          <w:szCs w:val="28"/>
          <w:rPrChange w:id="3713" w:author="linxl" w:date="2019-09-05T14:23:00Z">
            <w:rPr>
              <w:rFonts w:ascii="宋体" w:eastAsia="宋体" w:hAnsi="宋体"/>
              <w:b/>
              <w:bCs/>
              <w:sz w:val="28"/>
              <w:szCs w:val="28"/>
            </w:rPr>
          </w:rPrChange>
        </w:rPr>
      </w:pPr>
      <w:r w:rsidRPr="00D973C4">
        <w:rPr>
          <w:rFonts w:ascii="宋体" w:eastAsia="宋体" w:hAnsi="宋体" w:hint="eastAsia"/>
          <w:b/>
          <w:bCs/>
          <w:sz w:val="24"/>
          <w:szCs w:val="28"/>
          <w:rPrChange w:id="3714" w:author="linxl" w:date="2019-09-05T14:23:00Z">
            <w:rPr>
              <w:rFonts w:ascii="宋体" w:eastAsia="宋体" w:hAnsi="宋体" w:hint="eastAsia"/>
              <w:b/>
              <w:bCs/>
              <w:sz w:val="28"/>
              <w:szCs w:val="28"/>
            </w:rPr>
          </w:rPrChange>
        </w:rPr>
        <w:t>5</w:t>
      </w:r>
      <w:r w:rsidRPr="00D973C4">
        <w:rPr>
          <w:rFonts w:ascii="宋体" w:eastAsia="宋体" w:hAnsi="宋体"/>
          <w:b/>
          <w:bCs/>
          <w:sz w:val="24"/>
          <w:szCs w:val="28"/>
          <w:rPrChange w:id="3715" w:author="linxl" w:date="2019-09-05T14:23:00Z">
            <w:rPr>
              <w:rFonts w:ascii="宋体" w:eastAsia="宋体" w:hAnsi="宋体"/>
              <w:b/>
              <w:bCs/>
              <w:sz w:val="28"/>
              <w:szCs w:val="28"/>
            </w:rPr>
          </w:rPrChange>
        </w:rPr>
        <w:t>.</w:t>
      </w:r>
      <w:r w:rsidRPr="00D973C4">
        <w:rPr>
          <w:rFonts w:ascii="宋体" w:eastAsia="宋体" w:hAnsi="宋体" w:hint="eastAsia"/>
          <w:b/>
          <w:bCs/>
          <w:sz w:val="24"/>
          <w:szCs w:val="28"/>
          <w:rPrChange w:id="3716" w:author="linxl" w:date="2019-09-05T14:23:00Z">
            <w:rPr>
              <w:rFonts w:ascii="宋体" w:eastAsia="宋体" w:hAnsi="宋体" w:hint="eastAsia"/>
              <w:b/>
              <w:bCs/>
              <w:sz w:val="28"/>
              <w:szCs w:val="28"/>
            </w:rPr>
          </w:rPrChange>
        </w:rPr>
        <w:t>相关工作</w:t>
      </w:r>
    </w:p>
    <w:p w14:paraId="62A6E0D1" w14:textId="77777777" w:rsidR="009A6536" w:rsidRPr="00D973C4" w:rsidRDefault="009A6536" w:rsidP="009A6536">
      <w:pPr>
        <w:rPr>
          <w:rFonts w:ascii="宋体" w:eastAsia="宋体" w:hAnsi="宋体"/>
          <w:sz w:val="22"/>
          <w:szCs w:val="24"/>
          <w:rPrChange w:id="3717" w:author="linxl" w:date="2019-09-05T14:23:00Z">
            <w:rPr>
              <w:rFonts w:ascii="宋体" w:eastAsia="宋体" w:hAnsi="宋体"/>
              <w:sz w:val="24"/>
              <w:szCs w:val="24"/>
            </w:rPr>
          </w:rPrChange>
        </w:rPr>
      </w:pPr>
      <w:r w:rsidRPr="00D973C4">
        <w:rPr>
          <w:rFonts w:ascii="宋体" w:eastAsia="宋体" w:hAnsi="宋体"/>
          <w:sz w:val="22"/>
          <w:szCs w:val="24"/>
          <w:rPrChange w:id="3718" w:author="linxl" w:date="2019-09-05T14:23:00Z">
            <w:rPr>
              <w:rFonts w:ascii="宋体" w:eastAsia="宋体" w:hAnsi="宋体"/>
              <w:sz w:val="24"/>
              <w:szCs w:val="24"/>
            </w:rPr>
          </w:rPrChange>
        </w:rPr>
        <w:tab/>
      </w:r>
      <w:r w:rsidRPr="00D973C4">
        <w:rPr>
          <w:rFonts w:ascii="宋体" w:eastAsia="宋体" w:hAnsi="宋体" w:hint="eastAsia"/>
          <w:sz w:val="22"/>
          <w:szCs w:val="24"/>
          <w:rPrChange w:id="3719" w:author="linxl" w:date="2019-09-05T14:23:00Z">
            <w:rPr>
              <w:rFonts w:ascii="宋体" w:eastAsia="宋体" w:hAnsi="宋体" w:hint="eastAsia"/>
              <w:sz w:val="24"/>
              <w:szCs w:val="24"/>
            </w:rPr>
          </w:rPrChange>
        </w:rPr>
        <w:t>大多数的轨迹跟踪算法，其位置跟踪和轨迹压缩两个过程是同步的，如LDRH，CDR等。而在GRTS算法中，其分离了位置跟踪和轨迹压缩两个过程，由于其轨迹压缩过程可以结合其他轨迹压缩算法，同时对其发送的点再次进行了判断，因此其得到了较好的压缩效果。但是其运行时间及传输信息量等表现较差。我们的OPLT算法，位置跟踪和轨迹压缩是同步的，对接收到的新的轨迹点只进行一次判断，实现了O</w:t>
      </w:r>
      <w:r w:rsidRPr="00D973C4">
        <w:rPr>
          <w:rFonts w:ascii="宋体" w:eastAsia="宋体" w:hAnsi="宋体"/>
          <w:sz w:val="22"/>
          <w:szCs w:val="24"/>
          <w:rPrChange w:id="3720" w:author="linxl" w:date="2019-09-05T14:23:00Z">
            <w:rPr>
              <w:rFonts w:ascii="宋体" w:eastAsia="宋体" w:hAnsi="宋体"/>
              <w:sz w:val="24"/>
              <w:szCs w:val="24"/>
            </w:rPr>
          </w:rPrChange>
        </w:rPr>
        <w:t>(n)</w:t>
      </w:r>
      <w:r w:rsidRPr="00D973C4">
        <w:rPr>
          <w:rFonts w:ascii="宋体" w:eastAsia="宋体" w:hAnsi="宋体" w:hint="eastAsia"/>
          <w:sz w:val="22"/>
          <w:szCs w:val="24"/>
          <w:rPrChange w:id="3721" w:author="linxl" w:date="2019-09-05T14:23:00Z">
            <w:rPr>
              <w:rFonts w:ascii="宋体" w:eastAsia="宋体" w:hAnsi="宋体" w:hint="eastAsia"/>
              <w:sz w:val="24"/>
              <w:szCs w:val="24"/>
            </w:rPr>
          </w:rPrChange>
        </w:rPr>
        <w:t>的时间复杂度，并且大大减少了缓存空间，还得到了压缩效果良好的压缩轨迹。这得益于我们运行过程中三维坐标系的建立与时空锥的判别。</w:t>
      </w:r>
    </w:p>
    <w:p w14:paraId="370BA83D" w14:textId="77777777" w:rsidR="009A6536" w:rsidRPr="00D973C4" w:rsidRDefault="009A6536" w:rsidP="009A6536">
      <w:pPr>
        <w:rPr>
          <w:rFonts w:ascii="宋体" w:eastAsia="宋体" w:hAnsi="宋体"/>
          <w:b/>
          <w:bCs/>
          <w:sz w:val="24"/>
          <w:szCs w:val="28"/>
          <w:rPrChange w:id="3722" w:author="linxl" w:date="2019-09-05T14:23:00Z">
            <w:rPr>
              <w:rFonts w:ascii="宋体" w:eastAsia="宋体" w:hAnsi="宋体"/>
              <w:b/>
              <w:bCs/>
              <w:sz w:val="28"/>
              <w:szCs w:val="28"/>
            </w:rPr>
          </w:rPrChange>
        </w:rPr>
      </w:pPr>
      <w:r w:rsidRPr="00D973C4">
        <w:rPr>
          <w:rFonts w:ascii="宋体" w:eastAsia="宋体" w:hAnsi="宋体" w:hint="eastAsia"/>
          <w:b/>
          <w:bCs/>
          <w:sz w:val="24"/>
          <w:szCs w:val="28"/>
          <w:rPrChange w:id="3723" w:author="linxl" w:date="2019-09-05T14:23:00Z">
            <w:rPr>
              <w:rFonts w:ascii="宋体" w:eastAsia="宋体" w:hAnsi="宋体" w:hint="eastAsia"/>
              <w:b/>
              <w:bCs/>
              <w:sz w:val="28"/>
              <w:szCs w:val="28"/>
            </w:rPr>
          </w:rPrChange>
        </w:rPr>
        <w:lastRenderedPageBreak/>
        <w:t>6</w:t>
      </w:r>
      <w:r w:rsidRPr="00D973C4">
        <w:rPr>
          <w:rFonts w:ascii="宋体" w:eastAsia="宋体" w:hAnsi="宋体"/>
          <w:b/>
          <w:bCs/>
          <w:sz w:val="24"/>
          <w:szCs w:val="28"/>
          <w:rPrChange w:id="3724" w:author="linxl" w:date="2019-09-05T14:23:00Z">
            <w:rPr>
              <w:rFonts w:ascii="宋体" w:eastAsia="宋体" w:hAnsi="宋体"/>
              <w:b/>
              <w:bCs/>
              <w:sz w:val="28"/>
              <w:szCs w:val="28"/>
            </w:rPr>
          </w:rPrChange>
        </w:rPr>
        <w:t>.</w:t>
      </w:r>
      <w:r w:rsidRPr="00D973C4">
        <w:rPr>
          <w:rFonts w:ascii="宋体" w:eastAsia="宋体" w:hAnsi="宋体" w:hint="eastAsia"/>
          <w:b/>
          <w:bCs/>
          <w:sz w:val="24"/>
          <w:szCs w:val="28"/>
          <w:rPrChange w:id="3725" w:author="linxl" w:date="2019-09-05T14:23:00Z">
            <w:rPr>
              <w:rFonts w:ascii="宋体" w:eastAsia="宋体" w:hAnsi="宋体" w:hint="eastAsia"/>
              <w:b/>
              <w:bCs/>
              <w:sz w:val="28"/>
              <w:szCs w:val="28"/>
            </w:rPr>
          </w:rPrChange>
        </w:rPr>
        <w:t>总结</w:t>
      </w:r>
    </w:p>
    <w:p w14:paraId="5541FEBB" w14:textId="77777777" w:rsidR="009A6536" w:rsidRPr="00D973C4" w:rsidRDefault="009A6536" w:rsidP="009A6536">
      <w:pPr>
        <w:rPr>
          <w:rFonts w:ascii="宋体" w:eastAsia="宋体" w:hAnsi="宋体"/>
          <w:sz w:val="22"/>
          <w:szCs w:val="24"/>
          <w:rPrChange w:id="3726" w:author="linxl" w:date="2019-09-05T14:23:00Z">
            <w:rPr>
              <w:rFonts w:ascii="宋体" w:eastAsia="宋体" w:hAnsi="宋体"/>
              <w:sz w:val="24"/>
              <w:szCs w:val="24"/>
            </w:rPr>
          </w:rPrChange>
        </w:rPr>
      </w:pPr>
      <w:r w:rsidRPr="00D973C4">
        <w:rPr>
          <w:rFonts w:ascii="宋体" w:eastAsia="宋体" w:hAnsi="宋体"/>
          <w:sz w:val="22"/>
          <w:szCs w:val="24"/>
          <w:rPrChange w:id="3727" w:author="linxl" w:date="2019-09-05T14:23:00Z">
            <w:rPr>
              <w:rFonts w:ascii="宋体" w:eastAsia="宋体" w:hAnsi="宋体"/>
              <w:sz w:val="24"/>
              <w:szCs w:val="24"/>
            </w:rPr>
          </w:rPrChange>
        </w:rPr>
        <w:tab/>
      </w:r>
      <w:r w:rsidRPr="00D973C4">
        <w:rPr>
          <w:rFonts w:ascii="宋体" w:eastAsia="宋体" w:hAnsi="宋体" w:hint="eastAsia"/>
          <w:sz w:val="22"/>
          <w:szCs w:val="24"/>
          <w:rPrChange w:id="3728" w:author="linxl" w:date="2019-09-05T14:23:00Z">
            <w:rPr>
              <w:rFonts w:ascii="宋体" w:eastAsia="宋体" w:hAnsi="宋体" w:hint="eastAsia"/>
              <w:sz w:val="24"/>
              <w:szCs w:val="24"/>
            </w:rPr>
          </w:rPrChange>
        </w:rPr>
        <w:t>在这篇文章中，我们总结了LDRH，CDR，GRTS等算法的优缺点。我们首先在CISED-S轨迹压缩算法的基础上进行改进，得到了压缩效果更好的CISED-</w:t>
      </w:r>
      <m:oMath>
        <m:r>
          <m:rPr>
            <m:sty m:val="p"/>
          </m:rPr>
          <w:rPr>
            <w:rFonts w:ascii="Cambria Math" w:eastAsia="宋体" w:hAnsi="Cambria Math"/>
            <w:sz w:val="22"/>
            <w:szCs w:val="24"/>
            <w:rPrChange w:id="3729" w:author="linxl" w:date="2019-09-05T14:23:00Z">
              <w:rPr>
                <w:rFonts w:ascii="Cambria Math" w:eastAsia="宋体" w:hAnsi="Cambria Math"/>
                <w:sz w:val="24"/>
                <w:szCs w:val="24"/>
              </w:rPr>
            </w:rPrChange>
          </w:rPr>
          <m:t>ϵ</m:t>
        </m:r>
      </m:oMath>
      <w:r w:rsidRPr="00D973C4">
        <w:rPr>
          <w:rFonts w:ascii="宋体" w:eastAsia="宋体" w:hAnsi="宋体" w:hint="eastAsia"/>
          <w:sz w:val="22"/>
          <w:szCs w:val="24"/>
          <w:rPrChange w:id="3730" w:author="linxl" w:date="2019-09-05T14:23:00Z">
            <w:rPr>
              <w:rFonts w:ascii="宋体" w:eastAsia="宋体" w:hAnsi="宋体" w:hint="eastAsia"/>
              <w:sz w:val="24"/>
              <w:szCs w:val="24"/>
            </w:rPr>
          </w:rPrChange>
        </w:rPr>
        <w:t>算法。然后在其基础上，增加速度等信息，改进为OPLT轨迹追踪算法，能够在实现很高轨迹压缩率的同时，减少</w:t>
      </w:r>
      <w:r w:rsidRPr="00D973C4">
        <w:rPr>
          <w:rFonts w:ascii="宋体" w:eastAsia="宋体" w:hAnsi="宋体"/>
          <w:sz w:val="22"/>
          <w:szCs w:val="24"/>
          <w:rPrChange w:id="3731" w:author="linxl" w:date="2019-09-05T14:23:00Z">
            <w:rPr>
              <w:rFonts w:ascii="宋体" w:eastAsia="宋体" w:hAnsi="宋体"/>
              <w:sz w:val="24"/>
              <w:szCs w:val="24"/>
            </w:rPr>
          </w:rPrChange>
        </w:rPr>
        <w:t>MO</w:t>
      </w:r>
      <w:r w:rsidRPr="00D973C4">
        <w:rPr>
          <w:rFonts w:ascii="宋体" w:eastAsia="宋体" w:hAnsi="宋体" w:hint="eastAsia"/>
          <w:sz w:val="22"/>
          <w:szCs w:val="24"/>
          <w:rPrChange w:id="3732" w:author="linxl" w:date="2019-09-05T14:23:00Z">
            <w:rPr>
              <w:rFonts w:ascii="宋体" w:eastAsia="宋体" w:hAnsi="宋体" w:hint="eastAsia"/>
              <w:sz w:val="24"/>
              <w:szCs w:val="24"/>
            </w:rPr>
          </w:rPrChange>
        </w:rPr>
        <w:t>向MOD中传输的信息量。同时其算法运行过程中消耗的内存开销及计算开销都较低，十分适合在移动端运行。并将我们的算法在轨迹追踪系统上进行了运用，得到了良好的实验效果。</w:t>
      </w:r>
    </w:p>
    <w:p w14:paraId="5FD62C37" w14:textId="77777777" w:rsidR="009A6536" w:rsidRPr="00D973C4" w:rsidRDefault="009A6536" w:rsidP="009A6536">
      <w:pPr>
        <w:rPr>
          <w:rFonts w:ascii="宋体" w:eastAsia="宋体" w:hAnsi="宋体"/>
          <w:sz w:val="22"/>
          <w:szCs w:val="24"/>
          <w:rPrChange w:id="3733" w:author="linxl" w:date="2019-09-05T14:23:00Z">
            <w:rPr>
              <w:rFonts w:ascii="宋体" w:eastAsia="宋体" w:hAnsi="宋体"/>
              <w:sz w:val="24"/>
              <w:szCs w:val="24"/>
            </w:rPr>
          </w:rPrChange>
        </w:rPr>
      </w:pPr>
      <w:r w:rsidRPr="00D973C4">
        <w:rPr>
          <w:rFonts w:ascii="宋体" w:eastAsia="宋体" w:hAnsi="宋体"/>
          <w:sz w:val="22"/>
          <w:szCs w:val="24"/>
          <w:rPrChange w:id="3734" w:author="linxl" w:date="2019-09-05T14:23:00Z">
            <w:rPr>
              <w:rFonts w:ascii="宋体" w:eastAsia="宋体" w:hAnsi="宋体"/>
              <w:sz w:val="24"/>
              <w:szCs w:val="24"/>
            </w:rPr>
          </w:rPrChange>
        </w:rPr>
        <w:tab/>
      </w:r>
      <w:r w:rsidRPr="00D973C4">
        <w:rPr>
          <w:rFonts w:ascii="宋体" w:eastAsia="宋体" w:hAnsi="宋体" w:hint="eastAsia"/>
          <w:sz w:val="22"/>
          <w:szCs w:val="24"/>
          <w:rPrChange w:id="3735" w:author="linxl" w:date="2019-09-05T14:23:00Z">
            <w:rPr>
              <w:rFonts w:ascii="宋体" w:eastAsia="宋体" w:hAnsi="宋体" w:hint="eastAsia"/>
              <w:sz w:val="24"/>
              <w:szCs w:val="24"/>
            </w:rPr>
          </w:rPrChange>
        </w:rPr>
        <w:t>轨迹跟踪的研究对于工业具有重要意义，例如快递机器人，我们希望时时获得它的位置信息，因此通过轨迹追踪算法，可以获得它位置信息，当位置偏离了我们所期望的区域，可以通过云端给机器人反馈，调整其运动方向。随着现在各种传感器的广泛运用，未来MO与MOD中交互的信息肯定不仅仅只有轨迹信息，还有考虑轨迹信息与其他信息的结合运用。</w:t>
      </w:r>
    </w:p>
    <w:p w14:paraId="366B237B" w14:textId="77777777" w:rsidR="009A7153" w:rsidRPr="00D973C4" w:rsidRDefault="009A7153" w:rsidP="009A6536">
      <w:pPr>
        <w:rPr>
          <w:rFonts w:ascii="宋体" w:eastAsia="宋体" w:hAnsi="宋体"/>
          <w:sz w:val="22"/>
          <w:szCs w:val="24"/>
          <w:rPrChange w:id="3736" w:author="linxl" w:date="2019-09-05T14:23:00Z">
            <w:rPr>
              <w:rFonts w:ascii="宋体" w:eastAsia="宋体" w:hAnsi="宋体"/>
              <w:sz w:val="24"/>
              <w:szCs w:val="24"/>
            </w:rPr>
          </w:rPrChange>
        </w:rPr>
      </w:pPr>
    </w:p>
    <w:sectPr w:rsidR="009A7153" w:rsidRPr="00D973C4" w:rsidSect="00D973C4">
      <w:pgSz w:w="11906" w:h="16838"/>
      <w:pgMar w:top="1440" w:right="1080" w:bottom="1440" w:left="1080" w:header="851" w:footer="992" w:gutter="0"/>
      <w:cols w:num="2" w:space="425"/>
      <w:docGrid w:type="lines" w:linePitch="312"/>
      <w:sectPrChange w:id="3737" w:author="linxl" w:date="2019-09-05T14:22:00Z">
        <w:sectPr w:rsidR="009A7153" w:rsidRPr="00D973C4" w:rsidSect="00D973C4">
          <w:pgMar w:top="1440" w:right="1800" w:bottom="1440" w:left="1800" w:header="851" w:footer="992"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15" w:author="linxl" w:date="2019-09-05T12:04:00Z" w:initials="l">
    <w:p w14:paraId="775C9C4F" w14:textId="77777777" w:rsidR="007804AA" w:rsidRDefault="007804AA">
      <w:pPr>
        <w:pStyle w:val="ac"/>
      </w:pPr>
      <w:r>
        <w:rPr>
          <w:rStyle w:val="ab"/>
        </w:rPr>
        <w:annotationRef/>
      </w:r>
      <w:r>
        <w:rPr>
          <w:rFonts w:hint="eastAsia"/>
        </w:rPr>
        <w:t>这里要提炼本领域（T</w:t>
      </w:r>
      <w:r>
        <w:t>raj Tracking</w:t>
      </w:r>
      <w:r>
        <w:rPr>
          <w:rFonts w:hint="eastAsia"/>
        </w:rPr>
        <w:t>）存在的问题/挑战。</w:t>
      </w:r>
    </w:p>
  </w:comment>
  <w:comment w:id="694" w:author="linxl" w:date="2019-09-05T15:05:00Z" w:initials="l">
    <w:p w14:paraId="5B3A443A" w14:textId="06701141" w:rsidR="001E1BFC" w:rsidRDefault="001E1BFC" w:rsidP="001E1BFC">
      <w:pPr>
        <w:pStyle w:val="ac"/>
        <w:numPr>
          <w:ilvl w:val="0"/>
          <w:numId w:val="3"/>
        </w:numPr>
      </w:pPr>
      <w:r>
        <w:rPr>
          <w:rStyle w:val="ab"/>
        </w:rPr>
        <w:annotationRef/>
      </w:r>
      <w:r>
        <w:rPr>
          <w:rFonts w:hint="eastAsia"/>
        </w:rPr>
        <w:t>LDR关轨迹什么事情？</w:t>
      </w:r>
    </w:p>
    <w:p w14:paraId="7D453725" w14:textId="6637CBD6" w:rsidR="001E1BFC" w:rsidRPr="001E1BFC" w:rsidRDefault="001E1BFC" w:rsidP="001E1BFC">
      <w:pPr>
        <w:pStyle w:val="ac"/>
        <w:numPr>
          <w:ilvl w:val="0"/>
          <w:numId w:val="3"/>
        </w:numPr>
        <w:rPr>
          <w:rFonts w:hint="eastAsia"/>
        </w:rPr>
      </w:pPr>
      <w:r>
        <w:rPr>
          <w:rFonts w:hint="eastAsia"/>
        </w:rPr>
        <w:t>如果保存初始点和初速度，则是离散的折线序列；如果保存各个初始点并且把他们连起来，则未必是ERROR</w:t>
      </w:r>
      <w:r>
        <w:t xml:space="preserve"> </w:t>
      </w:r>
      <w:r>
        <w:rPr>
          <w:rFonts w:hint="eastAsia"/>
        </w:rPr>
        <w:t>Bounde</w:t>
      </w:r>
      <w:r>
        <w:t>d.！！！！！</w:t>
      </w:r>
    </w:p>
  </w:comment>
  <w:comment w:id="735" w:author="linxl" w:date="2019-09-05T15:02:00Z" w:initials="l">
    <w:p w14:paraId="7BB5EDFB" w14:textId="2B8AC03A" w:rsidR="009512FA" w:rsidRDefault="009512FA">
      <w:pPr>
        <w:pStyle w:val="ac"/>
      </w:pPr>
      <w:r>
        <w:rPr>
          <w:rStyle w:val="ab"/>
        </w:rPr>
        <w:annotationRef/>
      </w:r>
      <w:r>
        <w:rPr>
          <w:rFonts w:hint="eastAsia"/>
        </w:rPr>
        <w:t>这么写别人看的懂吗？</w:t>
      </w:r>
      <w:r w:rsidR="00BF76F9">
        <w:rPr>
          <w:rFonts w:hint="eastAsia"/>
        </w:rPr>
        <w:t>核心思想是什么？</w:t>
      </w:r>
      <w:r>
        <w:rPr>
          <w:rFonts w:hint="eastAsia"/>
        </w:rPr>
        <w:t>什么是时空锥？</w:t>
      </w:r>
      <w:r w:rsidR="00BF76F9">
        <w:rPr>
          <w:rFonts w:hint="eastAsia"/>
        </w:rPr>
        <w:t>怎么就</w:t>
      </w:r>
      <w:r>
        <w:rPr>
          <w:rFonts w:hint="eastAsia"/>
        </w:rPr>
        <w:t>o</w:t>
      </w:r>
      <w:r>
        <w:t>ne pass</w:t>
      </w:r>
      <w:r>
        <w:rPr>
          <w:rFonts w:hint="eastAsia"/>
        </w:rPr>
        <w:t>？</w:t>
      </w:r>
    </w:p>
  </w:comment>
  <w:comment w:id="852" w:author="linxl" w:date="2019-09-05T15:12:00Z" w:initials="l">
    <w:p w14:paraId="02496113" w14:textId="70FAA972" w:rsidR="009433A5" w:rsidRDefault="009433A5">
      <w:pPr>
        <w:pStyle w:val="ac"/>
      </w:pPr>
      <w:r>
        <w:rPr>
          <w:rStyle w:val="ab"/>
        </w:rPr>
        <w:annotationRef/>
      </w:r>
      <w:r>
        <w:rPr>
          <w:rFonts w:hint="eastAsia"/>
        </w:rPr>
        <w:t>核心的工作过程要概括出来。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5C9C4F" w15:done="0"/>
  <w15:commentEx w15:paraId="7D453725" w15:done="0"/>
  <w15:commentEx w15:paraId="7BB5EDFB" w15:done="0"/>
  <w15:commentEx w15:paraId="024961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B0F73" w14:textId="77777777" w:rsidR="00A20B58" w:rsidRDefault="00A20B58" w:rsidP="00002C4F">
      <w:r>
        <w:separator/>
      </w:r>
    </w:p>
  </w:endnote>
  <w:endnote w:type="continuationSeparator" w:id="0">
    <w:p w14:paraId="1F7B9626" w14:textId="77777777" w:rsidR="00A20B58" w:rsidRDefault="00A20B58" w:rsidP="00002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BF88C" w14:textId="77777777" w:rsidR="00A20B58" w:rsidRDefault="00A20B58" w:rsidP="00002C4F">
      <w:r>
        <w:separator/>
      </w:r>
    </w:p>
  </w:footnote>
  <w:footnote w:type="continuationSeparator" w:id="0">
    <w:p w14:paraId="43A3A307" w14:textId="77777777" w:rsidR="00A20B58" w:rsidRDefault="00A20B58" w:rsidP="00002C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23EE3"/>
    <w:multiLevelType w:val="hybridMultilevel"/>
    <w:tmpl w:val="18E8DE1C"/>
    <w:lvl w:ilvl="0" w:tplc="480EB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882C14"/>
    <w:multiLevelType w:val="hybridMultilevel"/>
    <w:tmpl w:val="F1DE9518"/>
    <w:lvl w:ilvl="0" w:tplc="76D0AF76">
      <w:start w:val="1"/>
      <w:numFmt w:val="decimal"/>
      <w:lvlText w:val="（%1）"/>
      <w:lvlJc w:val="left"/>
      <w:pPr>
        <w:ind w:left="2460" w:hanging="1440"/>
      </w:pPr>
      <w:rPr>
        <w:rFonts w:hint="default"/>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2">
    <w:nsid w:val="7BC22317"/>
    <w:multiLevelType w:val="hybridMultilevel"/>
    <w:tmpl w:val="36023FB0"/>
    <w:lvl w:ilvl="0" w:tplc="AA6A0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xl">
    <w15:presenceInfo w15:providerId="None" w15:userId="linx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36"/>
    <w:rsid w:val="00002C4F"/>
    <w:rsid w:val="00023DFE"/>
    <w:rsid w:val="00062FB4"/>
    <w:rsid w:val="000C4E40"/>
    <w:rsid w:val="00137C5B"/>
    <w:rsid w:val="00160A02"/>
    <w:rsid w:val="001705A2"/>
    <w:rsid w:val="00190FF1"/>
    <w:rsid w:val="001E1BFC"/>
    <w:rsid w:val="00251BA3"/>
    <w:rsid w:val="002B6E45"/>
    <w:rsid w:val="002B7043"/>
    <w:rsid w:val="002E5611"/>
    <w:rsid w:val="002F3E43"/>
    <w:rsid w:val="003433FB"/>
    <w:rsid w:val="00382224"/>
    <w:rsid w:val="0038430A"/>
    <w:rsid w:val="004430DC"/>
    <w:rsid w:val="00511CFC"/>
    <w:rsid w:val="0054376B"/>
    <w:rsid w:val="00546C79"/>
    <w:rsid w:val="00562AD0"/>
    <w:rsid w:val="00683B38"/>
    <w:rsid w:val="006A5878"/>
    <w:rsid w:val="007804AA"/>
    <w:rsid w:val="007A2BE4"/>
    <w:rsid w:val="007D7600"/>
    <w:rsid w:val="008113FF"/>
    <w:rsid w:val="00823A16"/>
    <w:rsid w:val="00835718"/>
    <w:rsid w:val="00874F3E"/>
    <w:rsid w:val="00876920"/>
    <w:rsid w:val="00880C1E"/>
    <w:rsid w:val="009433A5"/>
    <w:rsid w:val="009512FA"/>
    <w:rsid w:val="0095427D"/>
    <w:rsid w:val="009839A8"/>
    <w:rsid w:val="009A6536"/>
    <w:rsid w:val="009A7153"/>
    <w:rsid w:val="009E591B"/>
    <w:rsid w:val="00A14CAA"/>
    <w:rsid w:val="00A20B58"/>
    <w:rsid w:val="00AB3AC1"/>
    <w:rsid w:val="00B16848"/>
    <w:rsid w:val="00B30CC6"/>
    <w:rsid w:val="00B429DB"/>
    <w:rsid w:val="00B46347"/>
    <w:rsid w:val="00BB45B0"/>
    <w:rsid w:val="00BF1B42"/>
    <w:rsid w:val="00BF76F9"/>
    <w:rsid w:val="00C940E4"/>
    <w:rsid w:val="00C96CC6"/>
    <w:rsid w:val="00CF3B6C"/>
    <w:rsid w:val="00D973C4"/>
    <w:rsid w:val="00E0348A"/>
    <w:rsid w:val="00E04B96"/>
    <w:rsid w:val="00E77873"/>
    <w:rsid w:val="00ED22FD"/>
    <w:rsid w:val="00EE7B3A"/>
    <w:rsid w:val="00EF5DE8"/>
    <w:rsid w:val="00F06C13"/>
    <w:rsid w:val="00F87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A3408"/>
  <w15:chartTrackingRefBased/>
  <w15:docId w15:val="{FEAA7C21-470A-4566-A953-B0228671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6536"/>
    <w:pPr>
      <w:widowControl w:val="0"/>
      <w:jc w:val="both"/>
    </w:pPr>
  </w:style>
  <w:style w:type="paragraph" w:styleId="2">
    <w:name w:val="heading 2"/>
    <w:basedOn w:val="a"/>
    <w:next w:val="a"/>
    <w:link w:val="2Char"/>
    <w:unhideWhenUsed/>
    <w:qFormat/>
    <w:rsid w:val="009A65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9A6536"/>
    <w:pPr>
      <w:keepNext/>
      <w:keepLines/>
      <w:spacing w:line="413" w:lineRule="auto"/>
      <w:outlineLvl w:val="2"/>
    </w:pPr>
    <w:rPr>
      <w:rFonts w:ascii="Times New Roman" w:eastAsia="宋体" w:hAnsi="Times New Roman" w:cs="Times New Roman"/>
      <w:b/>
      <w:bCs/>
      <w:sz w:val="24"/>
      <w:szCs w:val="32"/>
    </w:rPr>
  </w:style>
  <w:style w:type="paragraph" w:styleId="4">
    <w:name w:val="heading 4"/>
    <w:basedOn w:val="a"/>
    <w:next w:val="a"/>
    <w:link w:val="4Char"/>
    <w:uiPriority w:val="9"/>
    <w:unhideWhenUsed/>
    <w:qFormat/>
    <w:rsid w:val="009A65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9A6536"/>
    <w:rPr>
      <w:rFonts w:asciiTheme="majorHAnsi" w:eastAsiaTheme="majorEastAsia" w:hAnsiTheme="majorHAnsi" w:cstheme="majorBidi"/>
      <w:b/>
      <w:bCs/>
      <w:sz w:val="32"/>
      <w:szCs w:val="32"/>
    </w:rPr>
  </w:style>
  <w:style w:type="character" w:customStyle="1" w:styleId="3Char">
    <w:name w:val="标题 3 Char"/>
    <w:basedOn w:val="a0"/>
    <w:link w:val="3"/>
    <w:rsid w:val="009A6536"/>
    <w:rPr>
      <w:rFonts w:ascii="Times New Roman" w:eastAsia="宋体" w:hAnsi="Times New Roman" w:cs="Times New Roman"/>
      <w:b/>
      <w:bCs/>
      <w:sz w:val="24"/>
      <w:szCs w:val="32"/>
    </w:rPr>
  </w:style>
  <w:style w:type="character" w:customStyle="1" w:styleId="4Char">
    <w:name w:val="标题 4 Char"/>
    <w:basedOn w:val="a0"/>
    <w:link w:val="4"/>
    <w:uiPriority w:val="9"/>
    <w:rsid w:val="009A6536"/>
    <w:rPr>
      <w:rFonts w:asciiTheme="majorHAnsi" w:eastAsiaTheme="majorEastAsia" w:hAnsiTheme="majorHAnsi" w:cstheme="majorBidi"/>
      <w:b/>
      <w:bCs/>
      <w:sz w:val="28"/>
      <w:szCs w:val="28"/>
    </w:rPr>
  </w:style>
  <w:style w:type="paragraph" w:styleId="a3">
    <w:name w:val="Normal Indent"/>
    <w:basedOn w:val="a"/>
    <w:uiPriority w:val="99"/>
    <w:unhideWhenUsed/>
    <w:rsid w:val="009A6536"/>
    <w:pPr>
      <w:spacing w:line="400" w:lineRule="exact"/>
      <w:ind w:firstLineChars="200" w:firstLine="420"/>
    </w:pPr>
    <w:rPr>
      <w:rFonts w:ascii="Times New Roman" w:eastAsia="宋体" w:hAnsi="Times New Roman" w:cs="Times New Roman"/>
      <w:sz w:val="24"/>
      <w:szCs w:val="20"/>
    </w:rPr>
  </w:style>
  <w:style w:type="paragraph" w:styleId="a4">
    <w:name w:val="caption"/>
    <w:basedOn w:val="a"/>
    <w:next w:val="a"/>
    <w:qFormat/>
    <w:rsid w:val="009A6536"/>
    <w:pPr>
      <w:spacing w:before="152" w:after="160" w:line="400" w:lineRule="exact"/>
    </w:pPr>
    <w:rPr>
      <w:rFonts w:ascii="Arial" w:eastAsia="黑体" w:hAnsi="Arial" w:cs="Times New Roman"/>
      <w:sz w:val="24"/>
      <w:szCs w:val="20"/>
    </w:rPr>
  </w:style>
  <w:style w:type="paragraph" w:styleId="a5">
    <w:name w:val="Date"/>
    <w:basedOn w:val="a"/>
    <w:next w:val="a"/>
    <w:link w:val="Char"/>
    <w:uiPriority w:val="99"/>
    <w:semiHidden/>
    <w:unhideWhenUsed/>
    <w:rsid w:val="009A6536"/>
    <w:pPr>
      <w:ind w:leftChars="2500" w:left="100"/>
    </w:pPr>
  </w:style>
  <w:style w:type="character" w:customStyle="1" w:styleId="Char">
    <w:name w:val="日期 Char"/>
    <w:basedOn w:val="a0"/>
    <w:link w:val="a5"/>
    <w:uiPriority w:val="99"/>
    <w:semiHidden/>
    <w:rsid w:val="009A6536"/>
  </w:style>
  <w:style w:type="table" w:styleId="a6">
    <w:name w:val="Table Grid"/>
    <w:basedOn w:val="a1"/>
    <w:uiPriority w:val="39"/>
    <w:rsid w:val="009A6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9A65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A6536"/>
    <w:rPr>
      <w:sz w:val="18"/>
      <w:szCs w:val="18"/>
    </w:rPr>
  </w:style>
  <w:style w:type="paragraph" w:styleId="a8">
    <w:name w:val="footer"/>
    <w:basedOn w:val="a"/>
    <w:link w:val="Char1"/>
    <w:uiPriority w:val="99"/>
    <w:unhideWhenUsed/>
    <w:rsid w:val="009A6536"/>
    <w:pPr>
      <w:tabs>
        <w:tab w:val="center" w:pos="4153"/>
        <w:tab w:val="right" w:pos="8306"/>
      </w:tabs>
      <w:snapToGrid w:val="0"/>
      <w:jc w:val="left"/>
    </w:pPr>
    <w:rPr>
      <w:sz w:val="18"/>
      <w:szCs w:val="18"/>
    </w:rPr>
  </w:style>
  <w:style w:type="character" w:customStyle="1" w:styleId="Char1">
    <w:name w:val="页脚 Char"/>
    <w:basedOn w:val="a0"/>
    <w:link w:val="a8"/>
    <w:uiPriority w:val="99"/>
    <w:rsid w:val="009A6536"/>
    <w:rPr>
      <w:sz w:val="18"/>
      <w:szCs w:val="18"/>
    </w:rPr>
  </w:style>
  <w:style w:type="character" w:styleId="a9">
    <w:name w:val="Placeholder Text"/>
    <w:basedOn w:val="a0"/>
    <w:uiPriority w:val="99"/>
    <w:semiHidden/>
    <w:rsid w:val="009A6536"/>
    <w:rPr>
      <w:color w:val="808080"/>
    </w:rPr>
  </w:style>
  <w:style w:type="paragraph" w:styleId="aa">
    <w:name w:val="Balloon Text"/>
    <w:basedOn w:val="a"/>
    <w:link w:val="Char2"/>
    <w:uiPriority w:val="99"/>
    <w:semiHidden/>
    <w:unhideWhenUsed/>
    <w:rsid w:val="00C96CC6"/>
    <w:rPr>
      <w:sz w:val="18"/>
      <w:szCs w:val="18"/>
    </w:rPr>
  </w:style>
  <w:style w:type="character" w:customStyle="1" w:styleId="Char2">
    <w:name w:val="批注框文本 Char"/>
    <w:basedOn w:val="a0"/>
    <w:link w:val="aa"/>
    <w:uiPriority w:val="99"/>
    <w:semiHidden/>
    <w:rsid w:val="00C96CC6"/>
    <w:rPr>
      <w:sz w:val="18"/>
      <w:szCs w:val="18"/>
    </w:rPr>
  </w:style>
  <w:style w:type="character" w:styleId="ab">
    <w:name w:val="annotation reference"/>
    <w:basedOn w:val="a0"/>
    <w:uiPriority w:val="99"/>
    <w:semiHidden/>
    <w:unhideWhenUsed/>
    <w:rsid w:val="007804AA"/>
    <w:rPr>
      <w:sz w:val="21"/>
      <w:szCs w:val="21"/>
    </w:rPr>
  </w:style>
  <w:style w:type="paragraph" w:styleId="ac">
    <w:name w:val="annotation text"/>
    <w:basedOn w:val="a"/>
    <w:link w:val="Char3"/>
    <w:uiPriority w:val="99"/>
    <w:semiHidden/>
    <w:unhideWhenUsed/>
    <w:rsid w:val="007804AA"/>
    <w:pPr>
      <w:jc w:val="left"/>
    </w:pPr>
  </w:style>
  <w:style w:type="character" w:customStyle="1" w:styleId="Char3">
    <w:name w:val="批注文字 Char"/>
    <w:basedOn w:val="a0"/>
    <w:link w:val="ac"/>
    <w:uiPriority w:val="99"/>
    <w:semiHidden/>
    <w:rsid w:val="007804AA"/>
  </w:style>
  <w:style w:type="paragraph" w:styleId="ad">
    <w:name w:val="annotation subject"/>
    <w:basedOn w:val="ac"/>
    <w:next w:val="ac"/>
    <w:link w:val="Char4"/>
    <w:uiPriority w:val="99"/>
    <w:semiHidden/>
    <w:unhideWhenUsed/>
    <w:rsid w:val="007804AA"/>
    <w:rPr>
      <w:b/>
      <w:bCs/>
    </w:rPr>
  </w:style>
  <w:style w:type="character" w:customStyle="1" w:styleId="Char4">
    <w:name w:val="批注主题 Char"/>
    <w:basedOn w:val="Char3"/>
    <w:link w:val="ad"/>
    <w:uiPriority w:val="99"/>
    <w:semiHidden/>
    <w:rsid w:val="0078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292A7-EE1D-49F7-8483-959E3057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2742</Words>
  <Characters>15631</Characters>
  <Application>Microsoft Office Word</Application>
  <DocSecurity>0</DocSecurity>
  <Lines>130</Lines>
  <Paragraphs>36</Paragraphs>
  <ScaleCrop>false</ScaleCrop>
  <Company/>
  <LinksUpToDate>false</LinksUpToDate>
  <CharactersWithSpaces>18337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linxl</cp:lastModifiedBy>
  <cp:revision>42</cp:revision>
  <dcterms:created xsi:type="dcterms:W3CDTF">2019-09-04T14:58:00Z</dcterms:created>
  <dcterms:modified xsi:type="dcterms:W3CDTF">2019-09-05T07:44:00Z</dcterms:modified>
</cp:coreProperties>
</file>